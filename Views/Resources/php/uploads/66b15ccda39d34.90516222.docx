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C0FD9" w14:textId="77777777" w:rsidR="00B376BE" w:rsidRDefault="00B376BE"/>
    <w:p w14:paraId="76D8D6EA" w14:textId="77777777" w:rsidR="00B376BE" w:rsidRDefault="00B376BE"/>
    <w:p w14:paraId="77B9BC1A" w14:textId="77777777" w:rsidR="00B376BE" w:rsidRDefault="00E050BC">
      <w:r>
        <w:rPr>
          <w:noProof/>
          <w:lang w:eastAsia="es-MX"/>
        </w:rPr>
        <mc:AlternateContent>
          <mc:Choice Requires="wps">
            <w:drawing>
              <wp:anchor distT="45720" distB="45720" distL="114300" distR="114300" simplePos="0" relativeHeight="251695104" behindDoc="1" locked="0" layoutInCell="1" allowOverlap="1" wp14:anchorId="42C4706F" wp14:editId="051A1E88">
                <wp:simplePos x="0" y="0"/>
                <wp:positionH relativeFrom="margin">
                  <wp:posOffset>1682750</wp:posOffset>
                </wp:positionH>
                <wp:positionV relativeFrom="paragraph">
                  <wp:posOffset>-586740</wp:posOffset>
                </wp:positionV>
                <wp:extent cx="2401570" cy="1233170"/>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1233170"/>
                        </a:xfrm>
                        <a:prstGeom prst="rect">
                          <a:avLst/>
                        </a:prstGeom>
                        <a:solidFill>
                          <a:srgbClr val="FFFFFF"/>
                        </a:solidFill>
                        <a:ln w="9525">
                          <a:noFill/>
                          <a:miter lim="800000"/>
                          <a:headEnd/>
                          <a:tailEnd/>
                        </a:ln>
                      </wps:spPr>
                      <wps:txbx>
                        <w:txbxContent>
                          <w:p w14:paraId="7A9097B7" w14:textId="77777777" w:rsidR="008A6988" w:rsidRPr="00EB32A9" w:rsidRDefault="008A6988" w:rsidP="008A6988">
                            <w:pPr>
                              <w:rPr>
                                <w:rFonts w:ascii="Arial" w:hAnsi="Arial" w:cs="Arial"/>
                                <w:sz w:val="44"/>
                              </w:rPr>
                            </w:pPr>
                            <w:r w:rsidRPr="00EB32A9">
                              <w:rPr>
                                <w:rFonts w:ascii="Arial" w:hAnsi="Arial" w:cs="Arial"/>
                                <w:b/>
                                <w:bCs/>
                                <w:sz w:val="44"/>
                                <w:lang w:val="es-ES"/>
                              </w:rPr>
                              <w:t>Universidad Tecnológica de Puebla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C4706F" id="_x0000_t202" coordsize="21600,21600" o:spt="202" path="m,l,21600r21600,l21600,xe">
                <v:stroke joinstyle="miter"/>
                <v:path gradientshapeok="t" o:connecttype="rect"/>
              </v:shapetype>
              <v:shape id="Cuadro de texto 2" o:spid="_x0000_s1026" type="#_x0000_t202" style="position:absolute;margin-left:132.5pt;margin-top:-46.2pt;width:189.1pt;height:97.1pt;z-index:-2516213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" stroked="f">
                <v:textbox style="mso-fit-shape-to-text:t">
                  <w:txbxContent>
                    <w:p w14:paraId="7A9097B7" w14:textId="77777777" w:rsidR="008A6988" w:rsidRPr="00EB32A9" w:rsidRDefault="008A6988" w:rsidP="008A6988">
                      <w:pPr>
                        <w:rPr>
                          <w:rFonts w:ascii="Arial" w:hAnsi="Arial" w:cs="Arial"/>
                          <w:sz w:val="44"/>
                        </w:rPr>
                      </w:pPr>
                      <w:r w:rsidRPr="00EB32A9">
                        <w:rPr>
                          <w:rFonts w:ascii="Arial" w:hAnsi="Arial" w:cs="Arial"/>
                          <w:b/>
                          <w:bCs/>
                          <w:sz w:val="44"/>
                          <w:lang w:val="es-ES"/>
                        </w:rPr>
                        <w:t>Universidad Tecnológica de Puebla</w:t>
                      </w:r>
                    </w:p>
                  </w:txbxContent>
                </v:textbox>
                <w10:wrap anchorx="margin"/>
              </v:shape>
            </w:pict>
          </mc:Fallback>
        </mc:AlternateContent>
      </w:r>
      <w:r w:rsidR="008A6988" w:rsidRPr="00EB32A9">
        <w:rPr>
          <w:noProof/>
          <w:lang w:eastAsia="es-MX"/>
        </w:rPr>
        <w:drawing>
          <wp:anchor distT="0" distB="0" distL="114300" distR="114300" simplePos="0" relativeHeight="251693056" behindDoc="1" locked="0" layoutInCell="1" allowOverlap="1" wp14:anchorId="5611F077" wp14:editId="0942F3C1">
            <wp:simplePos x="0" y="0"/>
            <wp:positionH relativeFrom="column">
              <wp:posOffset>-402590</wp:posOffset>
            </wp:positionH>
            <wp:positionV relativeFrom="paragraph">
              <wp:posOffset>-587375</wp:posOffset>
            </wp:positionV>
            <wp:extent cx="1800225" cy="1863725"/>
            <wp:effectExtent l="0" t="0" r="9525" b="3175"/>
            <wp:wrapNone/>
            <wp:docPr id="2"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63725"/>
                    </a:xfrm>
                    <a:prstGeom prst="rect">
                      <a:avLst/>
                    </a:prstGeom>
                    <a:noFill/>
                  </pic:spPr>
                </pic:pic>
              </a:graphicData>
            </a:graphic>
          </wp:anchor>
        </w:drawing>
      </w:r>
    </w:p>
    <w:p w14:paraId="2B721D45" w14:textId="77777777" w:rsidR="00B376BE" w:rsidRDefault="00E050BC">
      <w:r>
        <w:rPr>
          <w:noProof/>
          <w:lang w:eastAsia="es-MX"/>
        </w:rPr>
        <mc:AlternateContent>
          <mc:Choice Requires="wps">
            <w:drawing>
              <wp:anchor distT="0" distB="0" distL="114299" distR="114299" simplePos="0" relativeHeight="251723776" behindDoc="0" locked="0" layoutInCell="1" allowOverlap="1" wp14:anchorId="688DE384" wp14:editId="265E25D5">
                <wp:simplePos x="0" y="0"/>
                <wp:positionH relativeFrom="column">
                  <wp:posOffset>1525904</wp:posOffset>
                </wp:positionH>
                <wp:positionV relativeFrom="paragraph">
                  <wp:posOffset>-995045</wp:posOffset>
                </wp:positionV>
                <wp:extent cx="0" cy="2142490"/>
                <wp:effectExtent l="19050" t="0" r="19050" b="10160"/>
                <wp:wrapNone/>
                <wp:docPr id="12"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42490"/>
                        </a:xfrm>
                        <a:prstGeom prst="line">
                          <a:avLst/>
                        </a:prstGeom>
                        <a:noFill/>
                        <a:ln w="381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71FAE5C" id="Conector recto 3" o:spid="_x0000_s1026" style="position:absolute;z-index:251723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20.15pt,-78.35pt" to="120.15pt,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" strokecolor="windowText" strokeweight="3pt">
                <v:stroke joinstyle="miter"/>
                <o:lock v:ext="edit" shapetype="f"/>
              </v:line>
            </w:pict>
          </mc:Fallback>
        </mc:AlternateContent>
      </w:r>
    </w:p>
    <w:p w14:paraId="53D9A23A" w14:textId="77777777" w:rsidR="00B376BE" w:rsidRDefault="00E050BC">
      <w:r>
        <w:rPr>
          <w:noProof/>
          <w:lang w:eastAsia="es-MX"/>
        </w:rPr>
        <mc:AlternateContent>
          <mc:Choice Requires="wps">
            <w:drawing>
              <wp:anchor distT="4294967295" distB="4294967295" distL="114300" distR="114300" simplePos="0" relativeHeight="251725824" behindDoc="0" locked="0" layoutInCell="1" allowOverlap="1" wp14:anchorId="04DE1EEB" wp14:editId="5854DC3C">
                <wp:simplePos x="0" y="0"/>
                <wp:positionH relativeFrom="column">
                  <wp:posOffset>1525905</wp:posOffset>
                </wp:positionH>
                <wp:positionV relativeFrom="paragraph">
                  <wp:posOffset>81914</wp:posOffset>
                </wp:positionV>
                <wp:extent cx="5349875" cy="0"/>
                <wp:effectExtent l="0" t="0" r="22225" b="19050"/>
                <wp:wrapNone/>
                <wp:docPr id="13"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49875" cy="0"/>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82E2B80" id="Conector recto 6" o:spid="_x0000_s1026" style="position:absolute;z-index:2517258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20.15pt,6.45pt" to="541.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" strokecolor="windowText" strokeweight="1pt">
                <v:stroke joinstyle="miter"/>
                <o:lock v:ext="edit" shapetype="f"/>
              </v:line>
            </w:pict>
          </mc:Fallback>
        </mc:AlternateContent>
      </w:r>
      <w:r>
        <w:rPr>
          <w:noProof/>
          <w:lang w:eastAsia="es-MX"/>
        </w:rPr>
        <mc:AlternateContent>
          <mc:Choice Requires="wps">
            <w:drawing>
              <wp:anchor distT="45720" distB="45720" distL="114300" distR="114300" simplePos="0" relativeHeight="251697152" behindDoc="0" locked="0" layoutInCell="1" allowOverlap="1" wp14:anchorId="4A91D2D9" wp14:editId="57529BA2">
                <wp:simplePos x="0" y="0"/>
                <wp:positionH relativeFrom="page">
                  <wp:posOffset>2545715</wp:posOffset>
                </wp:positionH>
                <wp:positionV relativeFrom="paragraph">
                  <wp:posOffset>212090</wp:posOffset>
                </wp:positionV>
                <wp:extent cx="5226685" cy="366395"/>
                <wp:effectExtent l="0" t="0" r="0" b="571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6685" cy="366395"/>
                        </a:xfrm>
                        <a:prstGeom prst="rect">
                          <a:avLst/>
                        </a:prstGeom>
                        <a:noFill/>
                        <a:ln w="9525">
                          <a:noFill/>
                          <a:miter lim="800000"/>
                          <a:headEnd/>
                          <a:tailEnd/>
                        </a:ln>
                      </wps:spPr>
                      <wps:txbx>
                        <w:txbxContent>
                          <w:p w14:paraId="191721FB" w14:textId="77777777" w:rsidR="008A6988" w:rsidRPr="00EB32A9" w:rsidRDefault="008A6988" w:rsidP="008A6988">
                            <w:pPr>
                              <w:rPr>
                                <w:rFonts w:ascii="Arial" w:hAnsi="Arial" w:cs="Arial"/>
                                <w:b/>
                                <w:i/>
                              </w:rPr>
                            </w:pPr>
                            <w:r w:rsidRPr="00EB32A9">
                              <w:rPr>
                                <w:rFonts w:ascii="Arial" w:hAnsi="Arial" w:cs="Arial"/>
                                <w:b/>
                                <w:i/>
                              </w:rPr>
                              <w:t>Organismo Público Descentralizado del Gobierno del Estado de Puebla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91D2D9" id="_x0000_s1027" type="#_x0000_t202" style="position:absolute;margin-left:200.45pt;margin-top:16.7pt;width:411.55pt;height:28.85pt;z-index:2516971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" filled="f" stroked="f">
                <v:textbox style="mso-fit-shape-to-text:t">
                  <w:txbxContent>
                    <w:p w14:paraId="191721FB" w14:textId="77777777" w:rsidR="008A6988" w:rsidRPr="00EB32A9" w:rsidRDefault="008A6988" w:rsidP="008A6988">
                      <w:pPr>
                        <w:rPr>
                          <w:rFonts w:ascii="Arial" w:hAnsi="Arial" w:cs="Arial"/>
                          <w:b/>
                          <w:i/>
                        </w:rPr>
                      </w:pPr>
                      <w:r w:rsidRPr="00EB32A9">
                        <w:rPr>
                          <w:rFonts w:ascii="Arial" w:hAnsi="Arial" w:cs="Arial"/>
                          <w:b/>
                          <w:i/>
                        </w:rPr>
                        <w:t>Organismo Público Descentralizado del Gobierno del Estado de Puebla</w:t>
                      </w:r>
                    </w:p>
                  </w:txbxContent>
                </v:textbox>
                <w10:wrap type="square" anchorx="page"/>
              </v:shape>
            </w:pict>
          </mc:Fallback>
        </mc:AlternateContent>
      </w:r>
    </w:p>
    <w:p w14:paraId="5F3173D2" w14:textId="77777777" w:rsidR="00B376BE" w:rsidRDefault="00B376BE"/>
    <w:p w14:paraId="07351696" w14:textId="77777777" w:rsidR="00B376BE" w:rsidRDefault="00B376BE"/>
    <w:p w14:paraId="1AB01D0F" w14:textId="77777777" w:rsidR="004B32B0" w:rsidRDefault="004B32B0"/>
    <w:p w14:paraId="71579480" w14:textId="77777777" w:rsidR="004B32B0" w:rsidRDefault="004B32B0"/>
    <w:p w14:paraId="47E8DA5A" w14:textId="77777777" w:rsidR="004B32B0" w:rsidRDefault="004B32B0"/>
    <w:p w14:paraId="4B0D7F3E" w14:textId="77777777" w:rsidR="004B32B0" w:rsidRDefault="001A1A8F">
      <w:r w:rsidRPr="00EB32A9">
        <w:rPr>
          <w:noProof/>
          <w:lang w:eastAsia="es-MX"/>
        </w:rPr>
        <w:drawing>
          <wp:anchor distT="0" distB="0" distL="114300" distR="114300" simplePos="0" relativeHeight="251654140" behindDoc="1" locked="0" layoutInCell="1" allowOverlap="1" wp14:anchorId="172976A9" wp14:editId="2CB9FEF2">
            <wp:simplePos x="0" y="0"/>
            <wp:positionH relativeFrom="column">
              <wp:posOffset>1821180</wp:posOffset>
            </wp:positionH>
            <wp:positionV relativeFrom="paragraph">
              <wp:posOffset>3164840</wp:posOffset>
            </wp:positionV>
            <wp:extent cx="4446395" cy="4603450"/>
            <wp:effectExtent l="495300" t="476250" r="487680" b="483235"/>
            <wp:wrapNone/>
            <wp:docPr id="10"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ic:cNvPicPr>
                      <a:picLocks noChangeAspect="1" noChangeArrowheads="1"/>
                    </pic:cNvPicPr>
                  </pic:nvPicPr>
                  <pic:blipFill>
                    <a:blip r:embed="rId9">
                      <a:duotone>
                        <a:schemeClr val="bg2">
                          <a:shade val="45000"/>
                          <a:satMod val="135000"/>
                        </a:schemeClr>
                        <a:prstClr val="white"/>
                      </a:duotone>
                      <a:lum bright="25000"/>
                      <a:extLst>
                        <a:ext uri="{28A0092B-C50C-407E-A947-70E740481C1C}">
                          <a14:useLocalDpi xmlns:a14="http://schemas.microsoft.com/office/drawing/2010/main" val="0"/>
                        </a:ext>
                      </a:extLst>
                    </a:blip>
                    <a:srcRect/>
                    <a:stretch>
                      <a:fillRect/>
                    </a:stretch>
                  </pic:blipFill>
                  <pic:spPr bwMode="auto">
                    <a:xfrm rot="20755619">
                      <a:off x="0" y="0"/>
                      <a:ext cx="4446395" cy="4603450"/>
                    </a:xfrm>
                    <a:prstGeom prst="rect">
                      <a:avLst/>
                    </a:prstGeom>
                    <a:noFill/>
                  </pic:spPr>
                </pic:pic>
              </a:graphicData>
            </a:graphic>
          </wp:anchor>
        </w:drawing>
      </w:r>
    </w:p>
    <w:p w14:paraId="5FD7517A" w14:textId="77777777" w:rsidR="004B32B0" w:rsidRDefault="004B32B0"/>
    <w:p w14:paraId="625D9AFF" w14:textId="77777777" w:rsidR="004B32B0" w:rsidRDefault="004B32B0"/>
    <w:p w14:paraId="3C101522" w14:textId="77777777" w:rsidR="004B32B0" w:rsidRDefault="006F0FA6">
      <w:r>
        <w:rPr>
          <w:noProof/>
          <w:lang w:eastAsia="es-MX"/>
        </w:rPr>
        <mc:AlternateContent>
          <mc:Choice Requires="wps">
            <w:drawing>
              <wp:anchor distT="45720" distB="45720" distL="114300" distR="114300" simplePos="0" relativeHeight="251713536" behindDoc="1" locked="0" layoutInCell="1" allowOverlap="1" wp14:anchorId="767663AD" wp14:editId="36DAD4EA">
                <wp:simplePos x="0" y="0"/>
                <wp:positionH relativeFrom="margin">
                  <wp:posOffset>363893</wp:posOffset>
                </wp:positionH>
                <wp:positionV relativeFrom="paragraph">
                  <wp:posOffset>3625378</wp:posOffset>
                </wp:positionV>
                <wp:extent cx="6069965" cy="1507402"/>
                <wp:effectExtent l="0" t="0" r="0" b="0"/>
                <wp:wrapNone/>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9965" cy="1507402"/>
                        </a:xfrm>
                        <a:prstGeom prst="rect">
                          <a:avLst/>
                        </a:prstGeom>
                        <a:noFill/>
                        <a:ln w="9525">
                          <a:noFill/>
                          <a:miter lim="800000"/>
                          <a:headEnd/>
                          <a:tailEnd/>
                        </a:ln>
                      </wps:spPr>
                      <wps:txbx>
                        <w:txbxContent>
                          <w:p w14:paraId="5D009977" w14:textId="77777777" w:rsidR="0046385F" w:rsidRDefault="00537989" w:rsidP="0070062B">
                            <w:pPr>
                              <w:rPr>
                                <w:rFonts w:ascii="Arial" w:hAnsi="Arial" w:cs="Arial"/>
                                <w:b/>
                                <w:bCs/>
                                <w:i/>
                                <w:sz w:val="32"/>
                                <w:szCs w:val="32"/>
                                <w:lang w:val="es-ES"/>
                              </w:rPr>
                            </w:pPr>
                            <w:r w:rsidRPr="0046385F">
                              <w:rPr>
                                <w:rFonts w:ascii="Arial" w:hAnsi="Arial" w:cs="Arial"/>
                                <w:b/>
                                <w:bCs/>
                                <w:i/>
                                <w:sz w:val="32"/>
                                <w:szCs w:val="32"/>
                                <w:lang w:val="es-ES"/>
                              </w:rPr>
                              <w:t xml:space="preserve">ASESOR </w:t>
                            </w:r>
                            <w:r>
                              <w:rPr>
                                <w:rFonts w:ascii="Arial" w:hAnsi="Arial" w:cs="Arial"/>
                                <w:b/>
                                <w:bCs/>
                                <w:i/>
                                <w:sz w:val="32"/>
                                <w:szCs w:val="32"/>
                                <w:lang w:val="es-ES"/>
                              </w:rPr>
                              <w:t>EXTERNO</w:t>
                            </w:r>
                          </w:p>
                          <w:p w14:paraId="7B0C5A9F" w14:textId="64FDF532" w:rsidR="0046385F" w:rsidRDefault="001C6C33" w:rsidP="0070062B">
                            <w:pPr>
                              <w:rPr>
                                <w:rFonts w:ascii="Arial" w:hAnsi="Arial" w:cs="Arial"/>
                                <w:b/>
                                <w:bCs/>
                                <w:i/>
                                <w:sz w:val="32"/>
                                <w:szCs w:val="32"/>
                                <w:lang w:val="es-ES"/>
                              </w:rPr>
                            </w:pPr>
                            <w:ins w:id="0" w:author="marc anthony" w:date="2024-08-05T11:25:00Z">
                              <w:r w:rsidRPr="001C6C33">
                                <w:rPr>
                                  <w:rFonts w:ascii="Arial" w:hAnsi="Arial" w:cs="Arial"/>
                                  <w:b/>
                                  <w:bCs/>
                                  <w:i/>
                                  <w:sz w:val="32"/>
                                  <w:szCs w:val="32"/>
                                  <w:lang w:val="es-ES"/>
                                </w:rPr>
                                <w:t>JESSICA ROSAS BECERRA</w:t>
                              </w:r>
                            </w:ins>
                            <w:del w:id="1" w:author="marc anthony" w:date="2024-08-05T11:25:00Z">
                              <w:r w:rsidR="00537989" w:rsidRPr="00D228D6" w:rsidDel="001C6C33">
                                <w:rPr>
                                  <w:rFonts w:ascii="Arial" w:hAnsi="Arial" w:cs="Arial"/>
                                  <w:b/>
                                  <w:bCs/>
                                  <w:i/>
                                  <w:sz w:val="32"/>
                                  <w:szCs w:val="32"/>
                                  <w:lang w:val="es-ES"/>
                                </w:rPr>
                                <w:delText xml:space="preserve">NOMBRE </w:delText>
                              </w:r>
                              <w:r w:rsidR="00CB0DA5" w:rsidDel="001C6C33">
                                <w:rPr>
                                  <w:rFonts w:ascii="Arial" w:hAnsi="Arial" w:cs="Arial"/>
                                  <w:b/>
                                  <w:bCs/>
                                  <w:i/>
                                  <w:sz w:val="32"/>
                                  <w:szCs w:val="32"/>
                                  <w:lang w:val="es-ES"/>
                                </w:rPr>
                                <w:delText xml:space="preserve">DEL ASESOR </w:delText>
                              </w:r>
                              <w:r w:rsidR="00537989" w:rsidRPr="00D228D6" w:rsidDel="001C6C33">
                                <w:rPr>
                                  <w:rFonts w:ascii="Arial" w:hAnsi="Arial" w:cs="Arial"/>
                                  <w:b/>
                                  <w:bCs/>
                                  <w:i/>
                                  <w:sz w:val="32"/>
                                  <w:szCs w:val="32"/>
                                  <w:lang w:val="es-ES"/>
                                </w:rPr>
                                <w:delText>COMPLE</w:delText>
                              </w:r>
                              <w:r w:rsidR="00537989" w:rsidDel="001C6C33">
                                <w:rPr>
                                  <w:rFonts w:ascii="Arial" w:hAnsi="Arial" w:cs="Arial"/>
                                  <w:b/>
                                  <w:bCs/>
                                  <w:i/>
                                  <w:sz w:val="32"/>
                                  <w:szCs w:val="32"/>
                                  <w:lang w:val="es-ES"/>
                                </w:rPr>
                                <w:delText xml:space="preserve">TO EXTERNO </w:delText>
                              </w:r>
                            </w:del>
                            <w:r>
                              <w:rPr>
                                <w:rFonts w:ascii="Arial" w:hAnsi="Arial" w:cs="Arial"/>
                                <w:b/>
                                <w:bCs/>
                                <w:i/>
                                <w:sz w:val="32"/>
                                <w:szCs w:val="32"/>
                                <w:lang w:val="es-ES"/>
                              </w:rPr>
                              <w:t xml:space="preserve">  </w:t>
                            </w:r>
                          </w:p>
                          <w:p w14:paraId="23FD7149" w14:textId="77777777" w:rsidR="00EF3248" w:rsidRDefault="00537989" w:rsidP="0070062B">
                            <w:pPr>
                              <w:rPr>
                                <w:rFonts w:ascii="Arial" w:hAnsi="Arial" w:cs="Arial"/>
                                <w:b/>
                                <w:bCs/>
                                <w:i/>
                                <w:sz w:val="32"/>
                                <w:szCs w:val="32"/>
                                <w:lang w:val="es-ES"/>
                              </w:rPr>
                            </w:pPr>
                            <w:r>
                              <w:rPr>
                                <w:rFonts w:ascii="Arial" w:hAnsi="Arial" w:cs="Arial"/>
                                <w:b/>
                                <w:bCs/>
                                <w:i/>
                                <w:sz w:val="32"/>
                                <w:szCs w:val="32"/>
                                <w:lang w:val="es-ES"/>
                              </w:rPr>
                              <w:t>ASESOR INTERNO</w:t>
                            </w:r>
                          </w:p>
                          <w:p w14:paraId="4CEFCA2C" w14:textId="64F6550D" w:rsidR="006F0FA6" w:rsidRPr="00D228D6" w:rsidRDefault="006F0FA6" w:rsidP="0070062B">
                            <w:pPr>
                              <w:rPr>
                                <w:rFonts w:ascii="Arial" w:hAnsi="Arial" w:cs="Arial"/>
                                <w:b/>
                                <w:i/>
                                <w:sz w:val="32"/>
                                <w:szCs w:val="32"/>
                              </w:rPr>
                            </w:pPr>
                            <w:del w:id="2" w:author="marc anthony" w:date="2024-07-04T00:29:00Z">
                              <w:r w:rsidRPr="006F0FA6" w:rsidDel="00A2416C">
                                <w:rPr>
                                  <w:rFonts w:ascii="Arial" w:hAnsi="Arial" w:cs="Arial"/>
                                  <w:b/>
                                  <w:i/>
                                  <w:sz w:val="32"/>
                                  <w:szCs w:val="32"/>
                                </w:rPr>
                                <w:delText>NOMBRE DEL ASESOR COMPLETO</w:delText>
                              </w:r>
                            </w:del>
                            <w:ins w:id="3" w:author="marc anthony" w:date="2024-07-04T00:29:00Z">
                              <w:r w:rsidR="00A2416C">
                                <w:rPr>
                                  <w:rFonts w:ascii="Arial" w:hAnsi="Arial" w:cs="Arial"/>
                                  <w:b/>
                                  <w:i/>
                                  <w:sz w:val="32"/>
                                  <w:szCs w:val="32"/>
                                </w:rPr>
                                <w:t>ROJAS LOPEZ ARTURO</w:t>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663AD" id="_x0000_s1028" type="#_x0000_t202" style="position:absolute;margin-left:28.65pt;margin-top:285.45pt;width:477.95pt;height:118.7pt;z-index:-251602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" filled="f" stroked="f">
                <v:textbox>
                  <w:txbxContent>
                    <w:p w14:paraId="5D009977" w14:textId="77777777" w:rsidR="0046385F" w:rsidRDefault="00537989" w:rsidP="0070062B">
                      <w:pPr>
                        <w:rPr>
                          <w:rFonts w:ascii="Arial" w:hAnsi="Arial" w:cs="Arial"/>
                          <w:b/>
                          <w:bCs/>
                          <w:i/>
                          <w:sz w:val="32"/>
                          <w:szCs w:val="32"/>
                          <w:lang w:val="es-ES"/>
                        </w:rPr>
                      </w:pPr>
                      <w:r w:rsidRPr="0046385F">
                        <w:rPr>
                          <w:rFonts w:ascii="Arial" w:hAnsi="Arial" w:cs="Arial"/>
                          <w:b/>
                          <w:bCs/>
                          <w:i/>
                          <w:sz w:val="32"/>
                          <w:szCs w:val="32"/>
                          <w:lang w:val="es-ES"/>
                        </w:rPr>
                        <w:t xml:space="preserve">ASESOR </w:t>
                      </w:r>
                      <w:r>
                        <w:rPr>
                          <w:rFonts w:ascii="Arial" w:hAnsi="Arial" w:cs="Arial"/>
                          <w:b/>
                          <w:bCs/>
                          <w:i/>
                          <w:sz w:val="32"/>
                          <w:szCs w:val="32"/>
                          <w:lang w:val="es-ES"/>
                        </w:rPr>
                        <w:t>EXTERNO</w:t>
                      </w:r>
                    </w:p>
                    <w:p w14:paraId="7B0C5A9F" w14:textId="64FDF532" w:rsidR="0046385F" w:rsidRDefault="001C6C33" w:rsidP="0070062B">
                      <w:pPr>
                        <w:rPr>
                          <w:rFonts w:ascii="Arial" w:hAnsi="Arial" w:cs="Arial"/>
                          <w:b/>
                          <w:bCs/>
                          <w:i/>
                          <w:sz w:val="32"/>
                          <w:szCs w:val="32"/>
                          <w:lang w:val="es-ES"/>
                        </w:rPr>
                      </w:pPr>
                      <w:ins w:id="4" w:author="marc anthony" w:date="2024-08-05T11:25:00Z">
                        <w:r w:rsidRPr="001C6C33">
                          <w:rPr>
                            <w:rFonts w:ascii="Arial" w:hAnsi="Arial" w:cs="Arial"/>
                            <w:b/>
                            <w:bCs/>
                            <w:i/>
                            <w:sz w:val="32"/>
                            <w:szCs w:val="32"/>
                            <w:lang w:val="es-ES"/>
                          </w:rPr>
                          <w:t>JESSICA ROSAS BECERRA</w:t>
                        </w:r>
                      </w:ins>
                      <w:del w:id="5" w:author="marc anthony" w:date="2024-08-05T11:25:00Z">
                        <w:r w:rsidR="00537989" w:rsidRPr="00D228D6" w:rsidDel="001C6C33">
                          <w:rPr>
                            <w:rFonts w:ascii="Arial" w:hAnsi="Arial" w:cs="Arial"/>
                            <w:b/>
                            <w:bCs/>
                            <w:i/>
                            <w:sz w:val="32"/>
                            <w:szCs w:val="32"/>
                            <w:lang w:val="es-ES"/>
                          </w:rPr>
                          <w:delText xml:space="preserve">NOMBRE </w:delText>
                        </w:r>
                        <w:r w:rsidR="00CB0DA5" w:rsidDel="001C6C33">
                          <w:rPr>
                            <w:rFonts w:ascii="Arial" w:hAnsi="Arial" w:cs="Arial"/>
                            <w:b/>
                            <w:bCs/>
                            <w:i/>
                            <w:sz w:val="32"/>
                            <w:szCs w:val="32"/>
                            <w:lang w:val="es-ES"/>
                          </w:rPr>
                          <w:delText xml:space="preserve">DEL ASESOR </w:delText>
                        </w:r>
                        <w:r w:rsidR="00537989" w:rsidRPr="00D228D6" w:rsidDel="001C6C33">
                          <w:rPr>
                            <w:rFonts w:ascii="Arial" w:hAnsi="Arial" w:cs="Arial"/>
                            <w:b/>
                            <w:bCs/>
                            <w:i/>
                            <w:sz w:val="32"/>
                            <w:szCs w:val="32"/>
                            <w:lang w:val="es-ES"/>
                          </w:rPr>
                          <w:delText>COMPLE</w:delText>
                        </w:r>
                        <w:r w:rsidR="00537989" w:rsidDel="001C6C33">
                          <w:rPr>
                            <w:rFonts w:ascii="Arial" w:hAnsi="Arial" w:cs="Arial"/>
                            <w:b/>
                            <w:bCs/>
                            <w:i/>
                            <w:sz w:val="32"/>
                            <w:szCs w:val="32"/>
                            <w:lang w:val="es-ES"/>
                          </w:rPr>
                          <w:delText xml:space="preserve">TO EXTERNO </w:delText>
                        </w:r>
                      </w:del>
                      <w:r>
                        <w:rPr>
                          <w:rFonts w:ascii="Arial" w:hAnsi="Arial" w:cs="Arial"/>
                          <w:b/>
                          <w:bCs/>
                          <w:i/>
                          <w:sz w:val="32"/>
                          <w:szCs w:val="32"/>
                          <w:lang w:val="es-ES"/>
                        </w:rPr>
                        <w:t xml:space="preserve">  </w:t>
                      </w:r>
                    </w:p>
                    <w:p w14:paraId="23FD7149" w14:textId="77777777" w:rsidR="00EF3248" w:rsidRDefault="00537989" w:rsidP="0070062B">
                      <w:pPr>
                        <w:rPr>
                          <w:rFonts w:ascii="Arial" w:hAnsi="Arial" w:cs="Arial"/>
                          <w:b/>
                          <w:bCs/>
                          <w:i/>
                          <w:sz w:val="32"/>
                          <w:szCs w:val="32"/>
                          <w:lang w:val="es-ES"/>
                        </w:rPr>
                      </w:pPr>
                      <w:r>
                        <w:rPr>
                          <w:rFonts w:ascii="Arial" w:hAnsi="Arial" w:cs="Arial"/>
                          <w:b/>
                          <w:bCs/>
                          <w:i/>
                          <w:sz w:val="32"/>
                          <w:szCs w:val="32"/>
                          <w:lang w:val="es-ES"/>
                        </w:rPr>
                        <w:t>ASESOR INTERNO</w:t>
                      </w:r>
                    </w:p>
                    <w:p w14:paraId="4CEFCA2C" w14:textId="64F6550D" w:rsidR="006F0FA6" w:rsidRPr="00D228D6" w:rsidRDefault="006F0FA6" w:rsidP="0070062B">
                      <w:pPr>
                        <w:rPr>
                          <w:rFonts w:ascii="Arial" w:hAnsi="Arial" w:cs="Arial"/>
                          <w:b/>
                          <w:i/>
                          <w:sz w:val="32"/>
                          <w:szCs w:val="32"/>
                        </w:rPr>
                      </w:pPr>
                      <w:del w:id="6" w:author="marc anthony" w:date="2024-07-04T00:29:00Z">
                        <w:r w:rsidRPr="006F0FA6" w:rsidDel="00A2416C">
                          <w:rPr>
                            <w:rFonts w:ascii="Arial" w:hAnsi="Arial" w:cs="Arial"/>
                            <w:b/>
                            <w:i/>
                            <w:sz w:val="32"/>
                            <w:szCs w:val="32"/>
                          </w:rPr>
                          <w:delText>NOMBRE DEL ASESOR COMPLETO</w:delText>
                        </w:r>
                      </w:del>
                      <w:ins w:id="7" w:author="marc anthony" w:date="2024-07-04T00:29:00Z">
                        <w:r w:rsidR="00A2416C">
                          <w:rPr>
                            <w:rFonts w:ascii="Arial" w:hAnsi="Arial" w:cs="Arial"/>
                            <w:b/>
                            <w:i/>
                            <w:sz w:val="32"/>
                            <w:szCs w:val="32"/>
                          </w:rPr>
                          <w:t>ROJAS LOPEZ ARTURO</w:t>
                        </w:r>
                      </w:ins>
                    </w:p>
                  </w:txbxContent>
                </v:textbox>
                <w10:wrap anchorx="margin"/>
              </v:shape>
            </w:pict>
          </mc:Fallback>
        </mc:AlternateContent>
      </w:r>
      <w:r>
        <w:rPr>
          <w:noProof/>
          <w:lang w:eastAsia="es-MX"/>
        </w:rPr>
        <mc:AlternateContent>
          <mc:Choice Requires="wps">
            <w:drawing>
              <wp:anchor distT="45720" distB="45720" distL="114300" distR="114300" simplePos="0" relativeHeight="251717632" behindDoc="1" locked="0" layoutInCell="1" allowOverlap="1" wp14:anchorId="0426F299" wp14:editId="65358609">
                <wp:simplePos x="0" y="0"/>
                <wp:positionH relativeFrom="margin">
                  <wp:posOffset>4971818</wp:posOffset>
                </wp:positionH>
                <wp:positionV relativeFrom="paragraph">
                  <wp:posOffset>4204210</wp:posOffset>
                </wp:positionV>
                <wp:extent cx="1203935" cy="382270"/>
                <wp:effectExtent l="0" t="0" r="0" b="0"/>
                <wp:wrapNone/>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35" cy="382270"/>
                        </a:xfrm>
                        <a:prstGeom prst="rect">
                          <a:avLst/>
                        </a:prstGeom>
                        <a:noFill/>
                        <a:ln w="9525">
                          <a:noFill/>
                          <a:miter lim="800000"/>
                          <a:headEnd/>
                          <a:tailEnd/>
                        </a:ln>
                      </wps:spPr>
                      <wps:txbx>
                        <w:txbxContent>
                          <w:p w14:paraId="795EC359" w14:textId="77777777" w:rsidR="006F0FA6" w:rsidRPr="00CB0DA5" w:rsidRDefault="006F0FA6" w:rsidP="006F0FA6">
                            <w:pPr>
                              <w:rPr>
                                <w:rFonts w:ascii="Arial" w:hAnsi="Arial" w:cs="Arial"/>
                                <w:szCs w:val="21"/>
                              </w:rPr>
                            </w:pPr>
                            <w:r w:rsidRPr="00CB0DA5">
                              <w:rPr>
                                <w:rFonts w:ascii="Arial" w:hAnsi="Arial" w:cs="Arial"/>
                                <w:bCs/>
                                <w:szCs w:val="21"/>
                                <w:lang w:val="es-ES"/>
                              </w:rPr>
                              <w:t>AGOSTO 202</w:t>
                            </w:r>
                            <w:r>
                              <w:rPr>
                                <w:rFonts w:ascii="Arial" w:hAnsi="Arial" w:cs="Arial"/>
                                <w:bCs/>
                                <w:szCs w:val="21"/>
                                <w:lang w:val="es-ES"/>
                              </w:rPr>
                              <w:t>4</w:t>
                            </w:r>
                          </w:p>
                          <w:p w14:paraId="43792CB6" w14:textId="77777777" w:rsidR="00CB0DA5" w:rsidRPr="006F0FA6" w:rsidRDefault="00CB0DA5" w:rsidP="006F0FA6">
                            <w:pPr>
                              <w:jc w:val="both"/>
                              <w:rPr>
                                <w:rFonts w:ascii="Arial" w:hAnsi="Arial" w:cs="Arial"/>
                                <w:b/>
                                <w:bCs/>
                                <w:i/>
                                <w:sz w:val="32"/>
                                <w:szCs w:val="32"/>
                              </w:rPr>
                            </w:pPr>
                          </w:p>
                          <w:p w14:paraId="1AB513DE" w14:textId="77777777" w:rsidR="00DA6D2B" w:rsidRPr="00DA6D2B" w:rsidRDefault="00DA6D2B" w:rsidP="00CB0DA5">
                            <w:pPr>
                              <w:jc w:val="right"/>
                              <w:rPr>
                                <w:rFonts w:ascii="Arial" w:hAnsi="Arial" w:cs="Arial"/>
                                <w:bCs/>
                                <w:sz w:val="2"/>
                                <w:szCs w:val="2"/>
                                <w:lang w:val="es-ES"/>
                              </w:rPr>
                            </w:pPr>
                          </w:p>
                          <w:p w14:paraId="2FC7E5A5" w14:textId="77777777" w:rsidR="006F0FA6" w:rsidRDefault="006F0FA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26F299" id="_x0000_s1029" type="#_x0000_t202" style="position:absolute;margin-left:391.5pt;margin-top:331.05pt;width:94.8pt;height:30.1pt;z-index:-251598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" filled="f" stroked="f">
                <v:textbox style="mso-fit-shape-to-text:t">
                  <w:txbxContent>
                    <w:p w14:paraId="795EC359" w14:textId="77777777" w:rsidR="006F0FA6" w:rsidRPr="00CB0DA5" w:rsidRDefault="006F0FA6" w:rsidP="006F0FA6">
                      <w:pPr>
                        <w:rPr>
                          <w:rFonts w:ascii="Arial" w:hAnsi="Arial" w:cs="Arial"/>
                          <w:szCs w:val="21"/>
                        </w:rPr>
                      </w:pPr>
                      <w:r w:rsidRPr="00CB0DA5">
                        <w:rPr>
                          <w:rFonts w:ascii="Arial" w:hAnsi="Arial" w:cs="Arial"/>
                          <w:bCs/>
                          <w:szCs w:val="21"/>
                          <w:lang w:val="es-ES"/>
                        </w:rPr>
                        <w:t>AGOSTO 202</w:t>
                      </w:r>
                      <w:r>
                        <w:rPr>
                          <w:rFonts w:ascii="Arial" w:hAnsi="Arial" w:cs="Arial"/>
                          <w:bCs/>
                          <w:szCs w:val="21"/>
                          <w:lang w:val="es-ES"/>
                        </w:rPr>
                        <w:t>4</w:t>
                      </w:r>
                    </w:p>
                    <w:p w14:paraId="43792CB6" w14:textId="77777777" w:rsidR="00CB0DA5" w:rsidRPr="006F0FA6" w:rsidRDefault="00CB0DA5" w:rsidP="006F0FA6">
                      <w:pPr>
                        <w:jc w:val="both"/>
                        <w:rPr>
                          <w:rFonts w:ascii="Arial" w:hAnsi="Arial" w:cs="Arial"/>
                          <w:b/>
                          <w:bCs/>
                          <w:i/>
                          <w:sz w:val="32"/>
                          <w:szCs w:val="32"/>
                        </w:rPr>
                      </w:pPr>
                    </w:p>
                    <w:p w14:paraId="1AB513DE" w14:textId="77777777" w:rsidR="00DA6D2B" w:rsidRPr="00DA6D2B" w:rsidRDefault="00DA6D2B" w:rsidP="00CB0DA5">
                      <w:pPr>
                        <w:jc w:val="right"/>
                        <w:rPr>
                          <w:rFonts w:ascii="Arial" w:hAnsi="Arial" w:cs="Arial"/>
                          <w:bCs/>
                          <w:sz w:val="2"/>
                          <w:szCs w:val="2"/>
                          <w:lang w:val="es-ES"/>
                        </w:rPr>
                      </w:pPr>
                    </w:p>
                    <w:p w14:paraId="2FC7E5A5" w14:textId="77777777" w:rsidR="006F0FA6" w:rsidRDefault="006F0FA6"/>
                  </w:txbxContent>
                </v:textbox>
                <w10:wrap anchorx="margin"/>
              </v:shape>
            </w:pict>
          </mc:Fallback>
        </mc:AlternateContent>
      </w:r>
      <w:r w:rsidRPr="00EB32A9">
        <w:rPr>
          <w:noProof/>
          <w:lang w:eastAsia="es-MX"/>
        </w:rPr>
        <w:drawing>
          <wp:anchor distT="0" distB="0" distL="114300" distR="114300" simplePos="0" relativeHeight="251659264" behindDoc="1" locked="0" layoutInCell="1" allowOverlap="1" wp14:anchorId="5163F8C9" wp14:editId="034C17FB">
            <wp:simplePos x="0" y="0"/>
            <wp:positionH relativeFrom="column">
              <wp:posOffset>5151007</wp:posOffset>
            </wp:positionH>
            <wp:positionV relativeFrom="paragraph">
              <wp:posOffset>4418330</wp:posOffset>
            </wp:positionV>
            <wp:extent cx="969645" cy="1003935"/>
            <wp:effectExtent l="0" t="0" r="1905" b="5715"/>
            <wp:wrapNone/>
            <wp:docPr id="200"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9645" cy="1003935"/>
                    </a:xfrm>
                    <a:prstGeom prst="rect">
                      <a:avLst/>
                    </a:prstGeom>
                    <a:noFill/>
                  </pic:spPr>
                </pic:pic>
              </a:graphicData>
            </a:graphic>
          </wp:anchor>
        </w:drawing>
      </w:r>
      <w:r w:rsidR="00CB0DA5">
        <w:rPr>
          <w:noProof/>
          <w:lang w:eastAsia="es-MX"/>
        </w:rPr>
        <mc:AlternateContent>
          <mc:Choice Requires="wps">
            <w:drawing>
              <wp:anchor distT="45720" distB="45720" distL="114300" distR="114300" simplePos="0" relativeHeight="251705344" behindDoc="1" locked="0" layoutInCell="1" allowOverlap="1" wp14:anchorId="1940AD4F" wp14:editId="61458139">
                <wp:simplePos x="0" y="0"/>
                <wp:positionH relativeFrom="margin">
                  <wp:posOffset>368300</wp:posOffset>
                </wp:positionH>
                <wp:positionV relativeFrom="paragraph">
                  <wp:posOffset>2170158</wp:posOffset>
                </wp:positionV>
                <wp:extent cx="6070600" cy="445135"/>
                <wp:effectExtent l="0" t="0" r="0" b="3175"/>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0" cy="445135"/>
                        </a:xfrm>
                        <a:prstGeom prst="rect">
                          <a:avLst/>
                        </a:prstGeom>
                        <a:noFill/>
                        <a:ln w="9525">
                          <a:noFill/>
                          <a:miter lim="800000"/>
                          <a:headEnd/>
                          <a:tailEnd/>
                        </a:ln>
                      </wps:spPr>
                      <wps:txbx>
                        <w:txbxContent>
                          <w:p w14:paraId="7C4B597C" w14:textId="08BE17AB" w:rsidR="008A6988" w:rsidRPr="00D228D6" w:rsidRDefault="00CB0DA5" w:rsidP="008A6988">
                            <w:pPr>
                              <w:rPr>
                                <w:rFonts w:ascii="Arial" w:hAnsi="Arial" w:cs="Arial"/>
                                <w:b/>
                                <w:i/>
                                <w:sz w:val="32"/>
                                <w:szCs w:val="32"/>
                              </w:rPr>
                            </w:pPr>
                            <w:r w:rsidRPr="00CB0DA5">
                              <w:rPr>
                                <w:rFonts w:ascii="Arial" w:hAnsi="Arial" w:cs="Arial"/>
                                <w:b/>
                                <w:bCs/>
                                <w:i/>
                                <w:sz w:val="32"/>
                                <w:szCs w:val="32"/>
                                <w:lang w:val="es-ES"/>
                              </w:rPr>
                              <w:t>TECNOLOGÍAS DE LA INFORMACIÓN ÁREA</w:t>
                            </w:r>
                            <w:ins w:id="8" w:author="marc anthony" w:date="2024-08-05T11:24:00Z">
                              <w:r w:rsidR="001C6C33">
                                <w:rPr>
                                  <w:rFonts w:ascii="Arial" w:hAnsi="Arial" w:cs="Arial"/>
                                  <w:b/>
                                  <w:bCs/>
                                  <w:i/>
                                  <w:sz w:val="32"/>
                                  <w:szCs w:val="32"/>
                                  <w:lang w:val="es-ES"/>
                                </w:rPr>
                                <w:t xml:space="preserve"> DESARROLLO DE SOFTWARE MULTIPLATAFORMA</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40AD4F" id="_x0000_s1030" type="#_x0000_t202" style="position:absolute;margin-left:29pt;margin-top:170.9pt;width:478pt;height:35.05pt;z-index:-2516111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" filled="f" stroked="f">
                <v:textbox style="mso-fit-shape-to-text:t">
                  <w:txbxContent>
                    <w:p w14:paraId="7C4B597C" w14:textId="08BE17AB" w:rsidR="008A6988" w:rsidRPr="00D228D6" w:rsidRDefault="00CB0DA5" w:rsidP="008A6988">
                      <w:pPr>
                        <w:rPr>
                          <w:rFonts w:ascii="Arial" w:hAnsi="Arial" w:cs="Arial"/>
                          <w:b/>
                          <w:i/>
                          <w:sz w:val="32"/>
                          <w:szCs w:val="32"/>
                        </w:rPr>
                      </w:pPr>
                      <w:r w:rsidRPr="00CB0DA5">
                        <w:rPr>
                          <w:rFonts w:ascii="Arial" w:hAnsi="Arial" w:cs="Arial"/>
                          <w:b/>
                          <w:bCs/>
                          <w:i/>
                          <w:sz w:val="32"/>
                          <w:szCs w:val="32"/>
                          <w:lang w:val="es-ES"/>
                        </w:rPr>
                        <w:t>TECNOLOGÍAS DE LA INFORMACIÓN ÁREA</w:t>
                      </w:r>
                      <w:ins w:id="9" w:author="marc anthony" w:date="2024-08-05T11:24:00Z">
                        <w:r w:rsidR="001C6C33">
                          <w:rPr>
                            <w:rFonts w:ascii="Arial" w:hAnsi="Arial" w:cs="Arial"/>
                            <w:b/>
                            <w:bCs/>
                            <w:i/>
                            <w:sz w:val="32"/>
                            <w:szCs w:val="32"/>
                            <w:lang w:val="es-ES"/>
                          </w:rPr>
                          <w:t xml:space="preserve"> DESARROLLO DE SOFTWARE MULTIPLATAFORMA</w:t>
                        </w:r>
                      </w:ins>
                    </w:p>
                  </w:txbxContent>
                </v:textbox>
                <w10:wrap anchorx="margin"/>
              </v:shape>
            </w:pict>
          </mc:Fallback>
        </mc:AlternateContent>
      </w:r>
      <w:r w:rsidR="00CB0DA5">
        <w:rPr>
          <w:noProof/>
          <w:lang w:eastAsia="es-MX"/>
        </w:rPr>
        <mc:AlternateContent>
          <mc:Choice Requires="wps">
            <w:drawing>
              <wp:anchor distT="45720" distB="45720" distL="114300" distR="114300" simplePos="0" relativeHeight="251701248" behindDoc="1" locked="0" layoutInCell="1" allowOverlap="1" wp14:anchorId="427B4A2A" wp14:editId="0ED8FAA9">
                <wp:simplePos x="0" y="0"/>
                <wp:positionH relativeFrom="margin">
                  <wp:posOffset>388620</wp:posOffset>
                </wp:positionH>
                <wp:positionV relativeFrom="paragraph">
                  <wp:posOffset>1917156</wp:posOffset>
                </wp:positionV>
                <wp:extent cx="6069965" cy="382270"/>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9965" cy="382270"/>
                        </a:xfrm>
                        <a:prstGeom prst="rect">
                          <a:avLst/>
                        </a:prstGeom>
                        <a:noFill/>
                        <a:ln w="9525">
                          <a:noFill/>
                          <a:miter lim="800000"/>
                          <a:headEnd/>
                          <a:tailEnd/>
                        </a:ln>
                      </wps:spPr>
                      <wps:txbx>
                        <w:txbxContent>
                          <w:p w14:paraId="41F08900" w14:textId="1C06F869" w:rsidR="008A6988" w:rsidRPr="00EF3248" w:rsidRDefault="008A6988" w:rsidP="008A6988">
                            <w:pPr>
                              <w:rPr>
                                <w:rFonts w:ascii="Arial" w:hAnsi="Arial" w:cs="Arial"/>
                                <w:bCs/>
                                <w:sz w:val="24"/>
                                <w:lang w:val="es-ES"/>
                              </w:rPr>
                            </w:pPr>
                            <w:r w:rsidRPr="00D228D6">
                              <w:rPr>
                                <w:rFonts w:ascii="Arial" w:hAnsi="Arial" w:cs="Arial"/>
                                <w:bCs/>
                                <w:sz w:val="24"/>
                                <w:lang w:val="es-ES"/>
                              </w:rPr>
                              <w:t xml:space="preserve">QUE PARA OBTENER EL </w:t>
                            </w:r>
                            <w:r w:rsidR="00EF3248" w:rsidRPr="00D228D6">
                              <w:rPr>
                                <w:rFonts w:ascii="Arial" w:hAnsi="Arial" w:cs="Arial"/>
                                <w:bCs/>
                                <w:sz w:val="24"/>
                                <w:lang w:val="es-ES"/>
                              </w:rPr>
                              <w:t xml:space="preserve">TÍTULO </w:t>
                            </w:r>
                            <w:del w:id="10" w:author="marc anthony" w:date="2024-08-05T11:24:00Z">
                              <w:r w:rsidR="00EF3248" w:rsidRPr="00D228D6" w:rsidDel="001C6C33">
                                <w:rPr>
                                  <w:rFonts w:ascii="Arial" w:hAnsi="Arial" w:cs="Arial"/>
                                  <w:bCs/>
                                  <w:sz w:val="24"/>
                                  <w:lang w:val="es-ES"/>
                                </w:rPr>
                                <w:delText xml:space="preserve">DE  </w:delText>
                              </w:r>
                              <w:r w:rsidR="00CB0DA5" w:rsidRPr="00CB0DA5" w:rsidDel="001C6C33">
                                <w:rPr>
                                  <w:rFonts w:ascii="Arial" w:hAnsi="Arial" w:cs="Arial"/>
                                  <w:bCs/>
                                  <w:sz w:val="24"/>
                                  <w:lang w:val="es-ES"/>
                                </w:rPr>
                                <w:delText>TÉCNICO</w:delText>
                              </w:r>
                            </w:del>
                            <w:ins w:id="11" w:author="marc anthony" w:date="2024-08-05T11:24:00Z">
                              <w:r w:rsidR="001C6C33" w:rsidRPr="00D228D6">
                                <w:rPr>
                                  <w:rFonts w:ascii="Arial" w:hAnsi="Arial" w:cs="Arial"/>
                                  <w:bCs/>
                                  <w:sz w:val="24"/>
                                  <w:lang w:val="es-ES"/>
                                </w:rPr>
                                <w:t>DE TÉCNICO</w:t>
                              </w:r>
                            </w:ins>
                            <w:r w:rsidR="00CB0DA5" w:rsidRPr="00CB0DA5">
                              <w:rPr>
                                <w:rFonts w:ascii="Arial" w:hAnsi="Arial" w:cs="Arial"/>
                                <w:bCs/>
                                <w:sz w:val="24"/>
                                <w:lang w:val="es-ES"/>
                              </w:rPr>
                              <w:t xml:space="preserve"> SUPERIOR UNIVERSITARIO</w:t>
                            </w:r>
                            <w:r w:rsidR="00CB0DA5" w:rsidRPr="00CB0DA5">
                              <w:rPr>
                                <w:rFonts w:ascii="Arial" w:hAnsi="Arial" w:cs="Arial"/>
                                <w:b/>
                                <w:bCs/>
                                <w:i/>
                                <w:sz w:val="32"/>
                                <w:szCs w:val="32"/>
                                <w:lang w:val="es-ES"/>
                              </w:rPr>
                              <w:t xml:space="preserve"> </w:t>
                            </w:r>
                            <w:r w:rsidR="00CB0DA5" w:rsidRPr="00CB0DA5">
                              <w:rPr>
                                <w:rFonts w:ascii="Arial" w:hAnsi="Arial" w:cs="Arial"/>
                                <w:bCs/>
                                <w:sz w:val="24"/>
                                <w:lang w:val="es-ES"/>
                              </w:rPr>
                              <w:t>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7B4A2A" id="_x0000_s1031" type="#_x0000_t202" style="position:absolute;margin-left:30.6pt;margin-top:150.95pt;width:477.95pt;height:30.1pt;z-index:-2516152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" filled="f" stroked="f">
                <v:textbox style="mso-fit-shape-to-text:t">
                  <w:txbxContent>
                    <w:p w14:paraId="41F08900" w14:textId="1C06F869" w:rsidR="008A6988" w:rsidRPr="00EF3248" w:rsidRDefault="008A6988" w:rsidP="008A6988">
                      <w:pPr>
                        <w:rPr>
                          <w:rFonts w:ascii="Arial" w:hAnsi="Arial" w:cs="Arial"/>
                          <w:bCs/>
                          <w:sz w:val="24"/>
                          <w:lang w:val="es-ES"/>
                        </w:rPr>
                      </w:pPr>
                      <w:r w:rsidRPr="00D228D6">
                        <w:rPr>
                          <w:rFonts w:ascii="Arial" w:hAnsi="Arial" w:cs="Arial"/>
                          <w:bCs/>
                          <w:sz w:val="24"/>
                          <w:lang w:val="es-ES"/>
                        </w:rPr>
                        <w:t xml:space="preserve">QUE PARA OBTENER EL </w:t>
                      </w:r>
                      <w:r w:rsidR="00EF3248" w:rsidRPr="00D228D6">
                        <w:rPr>
                          <w:rFonts w:ascii="Arial" w:hAnsi="Arial" w:cs="Arial"/>
                          <w:bCs/>
                          <w:sz w:val="24"/>
                          <w:lang w:val="es-ES"/>
                        </w:rPr>
                        <w:t xml:space="preserve">TÍTULO </w:t>
                      </w:r>
                      <w:del w:id="12" w:author="marc anthony" w:date="2024-08-05T11:24:00Z">
                        <w:r w:rsidR="00EF3248" w:rsidRPr="00D228D6" w:rsidDel="001C6C33">
                          <w:rPr>
                            <w:rFonts w:ascii="Arial" w:hAnsi="Arial" w:cs="Arial"/>
                            <w:bCs/>
                            <w:sz w:val="24"/>
                            <w:lang w:val="es-ES"/>
                          </w:rPr>
                          <w:delText xml:space="preserve">DE  </w:delText>
                        </w:r>
                        <w:r w:rsidR="00CB0DA5" w:rsidRPr="00CB0DA5" w:rsidDel="001C6C33">
                          <w:rPr>
                            <w:rFonts w:ascii="Arial" w:hAnsi="Arial" w:cs="Arial"/>
                            <w:bCs/>
                            <w:sz w:val="24"/>
                            <w:lang w:val="es-ES"/>
                          </w:rPr>
                          <w:delText>TÉCNICO</w:delText>
                        </w:r>
                      </w:del>
                      <w:ins w:id="13" w:author="marc anthony" w:date="2024-08-05T11:24:00Z">
                        <w:r w:rsidR="001C6C33" w:rsidRPr="00D228D6">
                          <w:rPr>
                            <w:rFonts w:ascii="Arial" w:hAnsi="Arial" w:cs="Arial"/>
                            <w:bCs/>
                            <w:sz w:val="24"/>
                            <w:lang w:val="es-ES"/>
                          </w:rPr>
                          <w:t>DE TÉCNICO</w:t>
                        </w:r>
                      </w:ins>
                      <w:r w:rsidR="00CB0DA5" w:rsidRPr="00CB0DA5">
                        <w:rPr>
                          <w:rFonts w:ascii="Arial" w:hAnsi="Arial" w:cs="Arial"/>
                          <w:bCs/>
                          <w:sz w:val="24"/>
                          <w:lang w:val="es-ES"/>
                        </w:rPr>
                        <w:t xml:space="preserve"> SUPERIOR UNIVERSITARIO</w:t>
                      </w:r>
                      <w:r w:rsidR="00CB0DA5" w:rsidRPr="00CB0DA5">
                        <w:rPr>
                          <w:rFonts w:ascii="Arial" w:hAnsi="Arial" w:cs="Arial"/>
                          <w:b/>
                          <w:bCs/>
                          <w:i/>
                          <w:sz w:val="32"/>
                          <w:szCs w:val="32"/>
                          <w:lang w:val="es-ES"/>
                        </w:rPr>
                        <w:t xml:space="preserve"> </w:t>
                      </w:r>
                      <w:r w:rsidR="00CB0DA5" w:rsidRPr="00CB0DA5">
                        <w:rPr>
                          <w:rFonts w:ascii="Arial" w:hAnsi="Arial" w:cs="Arial"/>
                          <w:bCs/>
                          <w:sz w:val="24"/>
                          <w:lang w:val="es-ES"/>
                        </w:rPr>
                        <w:t>EN</w:t>
                      </w:r>
                    </w:p>
                  </w:txbxContent>
                </v:textbox>
                <w10:wrap anchorx="margin"/>
              </v:shape>
            </w:pict>
          </mc:Fallback>
        </mc:AlternateContent>
      </w:r>
      <w:r w:rsidR="00E050BC">
        <w:rPr>
          <w:noProof/>
          <w:lang w:eastAsia="es-MX"/>
        </w:rPr>
        <mc:AlternateContent>
          <mc:Choice Requires="wps">
            <w:drawing>
              <wp:anchor distT="45720" distB="45720" distL="114300" distR="114300" simplePos="0" relativeHeight="251711488" behindDoc="1" locked="0" layoutInCell="1" allowOverlap="1" wp14:anchorId="3514F139" wp14:editId="7F76EAA6">
                <wp:simplePos x="0" y="0"/>
                <wp:positionH relativeFrom="margin">
                  <wp:posOffset>365125</wp:posOffset>
                </wp:positionH>
                <wp:positionV relativeFrom="paragraph">
                  <wp:posOffset>3353435</wp:posOffset>
                </wp:positionV>
                <wp:extent cx="6069965" cy="382270"/>
                <wp:effectExtent l="0" t="0" r="0" b="0"/>
                <wp:wrapNone/>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9965" cy="382270"/>
                        </a:xfrm>
                        <a:prstGeom prst="rect">
                          <a:avLst/>
                        </a:prstGeom>
                        <a:noFill/>
                        <a:ln w="9525">
                          <a:noFill/>
                          <a:miter lim="800000"/>
                          <a:headEnd/>
                          <a:tailEnd/>
                        </a:ln>
                      </wps:spPr>
                      <wps:txbx>
                        <w:txbxContent>
                          <w:p w14:paraId="69986991" w14:textId="77777777" w:rsidR="00045A46" w:rsidRPr="00D228D6" w:rsidRDefault="00045A46" w:rsidP="00045A46">
                            <w:pPr>
                              <w:rPr>
                                <w:rFonts w:ascii="Arial" w:hAnsi="Arial" w:cs="Arial"/>
                                <w:sz w:val="24"/>
                              </w:rPr>
                            </w:pPr>
                            <w:r w:rsidRPr="00D228D6">
                              <w:rPr>
                                <w:rFonts w:ascii="Arial" w:hAnsi="Arial" w:cs="Arial"/>
                                <w:bCs/>
                                <w:sz w:val="24"/>
                                <w:lang w:val="es-ES"/>
                              </w:rPr>
                              <w:t>ASESORES DE ESTADÍA: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14F139" id="_x0000_s1032" type="#_x0000_t202" style="position:absolute;margin-left:28.75pt;margin-top:264.05pt;width:477.95pt;height:30.1pt;z-index:-251604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" filled="f" stroked="f">
                <v:textbox style="mso-fit-shape-to-text:t">
                  <w:txbxContent>
                    <w:p w14:paraId="69986991" w14:textId="77777777" w:rsidR="00045A46" w:rsidRPr="00D228D6" w:rsidRDefault="00045A46" w:rsidP="00045A46">
                      <w:pPr>
                        <w:rPr>
                          <w:rFonts w:ascii="Arial" w:hAnsi="Arial" w:cs="Arial"/>
                          <w:sz w:val="24"/>
                        </w:rPr>
                      </w:pPr>
                      <w:r w:rsidRPr="00D228D6">
                        <w:rPr>
                          <w:rFonts w:ascii="Arial" w:hAnsi="Arial" w:cs="Arial"/>
                          <w:bCs/>
                          <w:sz w:val="24"/>
                          <w:lang w:val="es-ES"/>
                        </w:rPr>
                        <w:t>ASESORES DE ESTADÍA:</w:t>
                      </w:r>
                    </w:p>
                  </w:txbxContent>
                </v:textbox>
                <w10:wrap anchorx="margin"/>
              </v:shape>
            </w:pict>
          </mc:Fallback>
        </mc:AlternateContent>
      </w:r>
      <w:r w:rsidR="00E050BC">
        <w:rPr>
          <w:noProof/>
          <w:lang w:eastAsia="es-MX"/>
        </w:rPr>
        <mc:AlternateContent>
          <mc:Choice Requires="wps">
            <w:drawing>
              <wp:anchor distT="45720" distB="45720" distL="114300" distR="114300" simplePos="0" relativeHeight="251709440" behindDoc="1" locked="0" layoutInCell="1" allowOverlap="1" wp14:anchorId="1014E56F" wp14:editId="0CB28202">
                <wp:simplePos x="0" y="0"/>
                <wp:positionH relativeFrom="margin">
                  <wp:posOffset>380365</wp:posOffset>
                </wp:positionH>
                <wp:positionV relativeFrom="paragraph">
                  <wp:posOffset>2933065</wp:posOffset>
                </wp:positionV>
                <wp:extent cx="6069965" cy="445135"/>
                <wp:effectExtent l="0" t="0" r="0" b="3175"/>
                <wp:wrapNone/>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9965" cy="445135"/>
                        </a:xfrm>
                        <a:prstGeom prst="rect">
                          <a:avLst/>
                        </a:prstGeom>
                        <a:noFill/>
                        <a:ln w="9525">
                          <a:noFill/>
                          <a:miter lim="800000"/>
                          <a:headEnd/>
                          <a:tailEnd/>
                        </a:ln>
                      </wps:spPr>
                      <wps:txbx>
                        <w:txbxContent>
                          <w:p w14:paraId="62A05788" w14:textId="325F1519" w:rsidR="008A6988" w:rsidRPr="00D228D6" w:rsidRDefault="008A6988" w:rsidP="008A6988">
                            <w:pPr>
                              <w:rPr>
                                <w:rFonts w:ascii="Arial" w:hAnsi="Arial" w:cs="Arial"/>
                                <w:b/>
                                <w:i/>
                                <w:sz w:val="32"/>
                                <w:szCs w:val="32"/>
                              </w:rPr>
                            </w:pPr>
                            <w:del w:id="14" w:author="marc anthony" w:date="2024-07-04T00:28:00Z">
                              <w:r w:rsidRPr="00D228D6" w:rsidDel="00A2416C">
                                <w:rPr>
                                  <w:rFonts w:ascii="Arial" w:hAnsi="Arial" w:cs="Arial"/>
                                  <w:b/>
                                  <w:bCs/>
                                  <w:i/>
                                  <w:sz w:val="32"/>
                                  <w:szCs w:val="32"/>
                                  <w:lang w:val="es-ES"/>
                                </w:rPr>
                                <w:delText>NOMBRE COMPLETO DEL ALUMN</w:delText>
                              </w:r>
                              <w:r w:rsidR="00CB0DA5" w:rsidDel="00A2416C">
                                <w:rPr>
                                  <w:rFonts w:ascii="Arial" w:hAnsi="Arial" w:cs="Arial"/>
                                  <w:b/>
                                  <w:bCs/>
                                  <w:i/>
                                  <w:sz w:val="32"/>
                                  <w:szCs w:val="32"/>
                                  <w:lang w:val="es-ES"/>
                                </w:rPr>
                                <w:delText>O</w:delText>
                              </w:r>
                            </w:del>
                            <w:ins w:id="15" w:author="marc anthony" w:date="2024-07-04T00:28:00Z">
                              <w:r w:rsidR="00A2416C">
                                <w:rPr>
                                  <w:rFonts w:ascii="Arial" w:hAnsi="Arial" w:cs="Arial"/>
                                  <w:b/>
                                  <w:bCs/>
                                  <w:i/>
                                  <w:sz w:val="32"/>
                                  <w:szCs w:val="32"/>
                                  <w:lang w:val="es-ES"/>
                                </w:rPr>
                                <w:t>MARC ANTHONY ALVAREZ RUGERIO</w:t>
                              </w:r>
                            </w:ins>
                            <w:r w:rsidR="006F0FA6">
                              <w:rPr>
                                <w:rFonts w:ascii="Arial" w:hAnsi="Arial" w:cs="Arial"/>
                                <w:b/>
                                <w:bCs/>
                                <w:i/>
                                <w:sz w:val="32"/>
                                <w:szCs w:val="32"/>
                                <w:lang w:val="es-ES"/>
                              </w:rPr>
                              <w:t xml:space="preserve"> </w:t>
                            </w:r>
                            <w:del w:id="16" w:author="marc anthony" w:date="2024-07-04T00:28:00Z">
                              <w:r w:rsidR="006F0FA6" w:rsidDel="00A2416C">
                                <w:rPr>
                                  <w:rFonts w:ascii="Arial" w:hAnsi="Arial" w:cs="Arial"/>
                                  <w:b/>
                                  <w:bCs/>
                                  <w:i/>
                                  <w:sz w:val="32"/>
                                  <w:szCs w:val="32"/>
                                  <w:lang w:val="es-ES"/>
                                </w:rPr>
                                <w:delText>-</w:delText>
                              </w:r>
                            </w:del>
                            <w:ins w:id="17" w:author="marc anthony" w:date="2024-07-04T00:28:00Z">
                              <w:r w:rsidR="00A2416C">
                                <w:rPr>
                                  <w:rFonts w:ascii="Arial" w:hAnsi="Arial" w:cs="Arial"/>
                                  <w:b/>
                                  <w:bCs/>
                                  <w:i/>
                                  <w:sz w:val="32"/>
                                  <w:szCs w:val="32"/>
                                  <w:lang w:val="es-ES"/>
                                </w:rPr>
                                <w:t>–</w:t>
                              </w:r>
                            </w:ins>
                            <w:r w:rsidR="00537989">
                              <w:rPr>
                                <w:rFonts w:ascii="Arial" w:hAnsi="Arial" w:cs="Arial"/>
                                <w:b/>
                                <w:bCs/>
                                <w:i/>
                                <w:sz w:val="32"/>
                                <w:szCs w:val="32"/>
                                <w:lang w:val="es-ES"/>
                              </w:rPr>
                              <w:t xml:space="preserve"> </w:t>
                            </w:r>
                            <w:del w:id="18" w:author="marc anthony" w:date="2024-07-04T00:28:00Z">
                              <w:r w:rsidR="00537989" w:rsidDel="00A2416C">
                                <w:rPr>
                                  <w:rFonts w:ascii="Arial" w:hAnsi="Arial" w:cs="Arial"/>
                                  <w:b/>
                                  <w:bCs/>
                                  <w:i/>
                                  <w:sz w:val="32"/>
                                  <w:szCs w:val="32"/>
                                  <w:lang w:val="es-ES"/>
                                </w:rPr>
                                <w:delText>REGISTRO</w:delText>
                              </w:r>
                            </w:del>
                            <w:ins w:id="19" w:author="marc anthony" w:date="2024-07-04T00:28:00Z">
                              <w:r w:rsidR="00A2416C">
                                <w:rPr>
                                  <w:rFonts w:ascii="Arial" w:hAnsi="Arial" w:cs="Arial"/>
                                  <w:b/>
                                  <w:bCs/>
                                  <w:i/>
                                  <w:sz w:val="32"/>
                                  <w:szCs w:val="32"/>
                                  <w:lang w:val="es-ES"/>
                                </w:rPr>
                                <w:t>UTP0154598</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14E56F" id="_x0000_s1033" type="#_x0000_t202" style="position:absolute;margin-left:29.95pt;margin-top:230.95pt;width:477.95pt;height:35.05pt;z-index:-2516070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Mm/gEAANQDAAAOAAAAZHJzL2Uyb0RvYy54bWysU11v2yAUfZ+0/4B4X+xkcdp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" filled="f" stroked="f">
                <v:textbox style="mso-fit-shape-to-text:t">
                  <w:txbxContent>
                    <w:p w14:paraId="62A05788" w14:textId="325F1519" w:rsidR="008A6988" w:rsidRPr="00D228D6" w:rsidRDefault="008A6988" w:rsidP="008A6988">
                      <w:pPr>
                        <w:rPr>
                          <w:rFonts w:ascii="Arial" w:hAnsi="Arial" w:cs="Arial"/>
                          <w:b/>
                          <w:i/>
                          <w:sz w:val="32"/>
                          <w:szCs w:val="32"/>
                        </w:rPr>
                      </w:pPr>
                      <w:del w:id="20" w:author="marc anthony" w:date="2024-07-04T00:28:00Z">
                        <w:r w:rsidRPr="00D228D6" w:rsidDel="00A2416C">
                          <w:rPr>
                            <w:rFonts w:ascii="Arial" w:hAnsi="Arial" w:cs="Arial"/>
                            <w:b/>
                            <w:bCs/>
                            <w:i/>
                            <w:sz w:val="32"/>
                            <w:szCs w:val="32"/>
                            <w:lang w:val="es-ES"/>
                          </w:rPr>
                          <w:delText>NOMBRE COMPLETO DEL ALUMN</w:delText>
                        </w:r>
                        <w:r w:rsidR="00CB0DA5" w:rsidDel="00A2416C">
                          <w:rPr>
                            <w:rFonts w:ascii="Arial" w:hAnsi="Arial" w:cs="Arial"/>
                            <w:b/>
                            <w:bCs/>
                            <w:i/>
                            <w:sz w:val="32"/>
                            <w:szCs w:val="32"/>
                            <w:lang w:val="es-ES"/>
                          </w:rPr>
                          <w:delText>O</w:delText>
                        </w:r>
                      </w:del>
                      <w:ins w:id="21" w:author="marc anthony" w:date="2024-07-04T00:28:00Z">
                        <w:r w:rsidR="00A2416C">
                          <w:rPr>
                            <w:rFonts w:ascii="Arial" w:hAnsi="Arial" w:cs="Arial"/>
                            <w:b/>
                            <w:bCs/>
                            <w:i/>
                            <w:sz w:val="32"/>
                            <w:szCs w:val="32"/>
                            <w:lang w:val="es-ES"/>
                          </w:rPr>
                          <w:t>MARC ANTHONY ALVAREZ RUGERIO</w:t>
                        </w:r>
                      </w:ins>
                      <w:r w:rsidR="006F0FA6">
                        <w:rPr>
                          <w:rFonts w:ascii="Arial" w:hAnsi="Arial" w:cs="Arial"/>
                          <w:b/>
                          <w:bCs/>
                          <w:i/>
                          <w:sz w:val="32"/>
                          <w:szCs w:val="32"/>
                          <w:lang w:val="es-ES"/>
                        </w:rPr>
                        <w:t xml:space="preserve"> </w:t>
                      </w:r>
                      <w:del w:id="22" w:author="marc anthony" w:date="2024-07-04T00:28:00Z">
                        <w:r w:rsidR="006F0FA6" w:rsidDel="00A2416C">
                          <w:rPr>
                            <w:rFonts w:ascii="Arial" w:hAnsi="Arial" w:cs="Arial"/>
                            <w:b/>
                            <w:bCs/>
                            <w:i/>
                            <w:sz w:val="32"/>
                            <w:szCs w:val="32"/>
                            <w:lang w:val="es-ES"/>
                          </w:rPr>
                          <w:delText>-</w:delText>
                        </w:r>
                      </w:del>
                      <w:ins w:id="23" w:author="marc anthony" w:date="2024-07-04T00:28:00Z">
                        <w:r w:rsidR="00A2416C">
                          <w:rPr>
                            <w:rFonts w:ascii="Arial" w:hAnsi="Arial" w:cs="Arial"/>
                            <w:b/>
                            <w:bCs/>
                            <w:i/>
                            <w:sz w:val="32"/>
                            <w:szCs w:val="32"/>
                            <w:lang w:val="es-ES"/>
                          </w:rPr>
                          <w:t>–</w:t>
                        </w:r>
                      </w:ins>
                      <w:r w:rsidR="00537989">
                        <w:rPr>
                          <w:rFonts w:ascii="Arial" w:hAnsi="Arial" w:cs="Arial"/>
                          <w:b/>
                          <w:bCs/>
                          <w:i/>
                          <w:sz w:val="32"/>
                          <w:szCs w:val="32"/>
                          <w:lang w:val="es-ES"/>
                        </w:rPr>
                        <w:t xml:space="preserve"> </w:t>
                      </w:r>
                      <w:del w:id="24" w:author="marc anthony" w:date="2024-07-04T00:28:00Z">
                        <w:r w:rsidR="00537989" w:rsidDel="00A2416C">
                          <w:rPr>
                            <w:rFonts w:ascii="Arial" w:hAnsi="Arial" w:cs="Arial"/>
                            <w:b/>
                            <w:bCs/>
                            <w:i/>
                            <w:sz w:val="32"/>
                            <w:szCs w:val="32"/>
                            <w:lang w:val="es-ES"/>
                          </w:rPr>
                          <w:delText>REGISTRO</w:delText>
                        </w:r>
                      </w:del>
                      <w:ins w:id="25" w:author="marc anthony" w:date="2024-07-04T00:28:00Z">
                        <w:r w:rsidR="00A2416C">
                          <w:rPr>
                            <w:rFonts w:ascii="Arial" w:hAnsi="Arial" w:cs="Arial"/>
                            <w:b/>
                            <w:bCs/>
                            <w:i/>
                            <w:sz w:val="32"/>
                            <w:szCs w:val="32"/>
                            <w:lang w:val="es-ES"/>
                          </w:rPr>
                          <w:t>UTP0154598</w:t>
                        </w:r>
                      </w:ins>
                    </w:p>
                  </w:txbxContent>
                </v:textbox>
                <w10:wrap anchorx="margin"/>
              </v:shape>
            </w:pict>
          </mc:Fallback>
        </mc:AlternateContent>
      </w:r>
      <w:r w:rsidR="00E050BC">
        <w:rPr>
          <w:noProof/>
          <w:lang w:eastAsia="es-MX"/>
        </w:rPr>
        <mc:AlternateContent>
          <mc:Choice Requires="wps">
            <w:drawing>
              <wp:anchor distT="45720" distB="45720" distL="114300" distR="114300" simplePos="0" relativeHeight="251707392" behindDoc="1" locked="0" layoutInCell="1" allowOverlap="1" wp14:anchorId="3732406C" wp14:editId="1DDE43D5">
                <wp:simplePos x="0" y="0"/>
                <wp:positionH relativeFrom="margin">
                  <wp:posOffset>380365</wp:posOffset>
                </wp:positionH>
                <wp:positionV relativeFrom="paragraph">
                  <wp:posOffset>2660650</wp:posOffset>
                </wp:positionV>
                <wp:extent cx="6069965" cy="382270"/>
                <wp:effectExtent l="0" t="0" r="0" b="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9965" cy="382270"/>
                        </a:xfrm>
                        <a:prstGeom prst="rect">
                          <a:avLst/>
                        </a:prstGeom>
                        <a:noFill/>
                        <a:ln w="9525">
                          <a:noFill/>
                          <a:miter lim="800000"/>
                          <a:headEnd/>
                          <a:tailEnd/>
                        </a:ln>
                      </wps:spPr>
                      <wps:txbx>
                        <w:txbxContent>
                          <w:p w14:paraId="1F57718F" w14:textId="77777777" w:rsidR="008A6988" w:rsidRPr="00D228D6" w:rsidRDefault="008A6988" w:rsidP="008A6988">
                            <w:pPr>
                              <w:rPr>
                                <w:rFonts w:ascii="Arial" w:hAnsi="Arial" w:cs="Arial"/>
                                <w:sz w:val="24"/>
                              </w:rPr>
                            </w:pPr>
                            <w:r w:rsidRPr="00D228D6">
                              <w:rPr>
                                <w:rFonts w:ascii="Arial" w:hAnsi="Arial" w:cs="Arial"/>
                                <w:bCs/>
                                <w:sz w:val="24"/>
                                <w:lang w:val="es-ES"/>
                              </w:rPr>
                              <w:t>PRESENTA: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32406C" id="_x0000_s1034" type="#_x0000_t202" style="position:absolute;margin-left:29.95pt;margin-top:209.5pt;width:477.95pt;height:30.1pt;z-index:-251609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" filled="f" stroked="f">
                <v:textbox style="mso-fit-shape-to-text:t">
                  <w:txbxContent>
                    <w:p w14:paraId="1F57718F" w14:textId="77777777" w:rsidR="008A6988" w:rsidRPr="00D228D6" w:rsidRDefault="008A6988" w:rsidP="008A6988">
                      <w:pPr>
                        <w:rPr>
                          <w:rFonts w:ascii="Arial" w:hAnsi="Arial" w:cs="Arial"/>
                          <w:sz w:val="24"/>
                        </w:rPr>
                      </w:pPr>
                      <w:r w:rsidRPr="00D228D6">
                        <w:rPr>
                          <w:rFonts w:ascii="Arial" w:hAnsi="Arial" w:cs="Arial"/>
                          <w:bCs/>
                          <w:sz w:val="24"/>
                          <w:lang w:val="es-ES"/>
                        </w:rPr>
                        <w:t>PRESENTA:</w:t>
                      </w:r>
                    </w:p>
                  </w:txbxContent>
                </v:textbox>
                <w10:wrap anchorx="margin"/>
              </v:shape>
            </w:pict>
          </mc:Fallback>
        </mc:AlternateContent>
      </w:r>
      <w:r w:rsidR="00E050BC">
        <w:rPr>
          <w:noProof/>
          <w:lang w:eastAsia="es-MX"/>
        </w:rPr>
        <mc:AlternateContent>
          <mc:Choice Requires="wps">
            <w:drawing>
              <wp:anchor distT="0" distB="0" distL="114300" distR="114300" simplePos="0" relativeHeight="251703296" behindDoc="0" locked="0" layoutInCell="1" allowOverlap="1" wp14:anchorId="72DCF8A0" wp14:editId="223AFF73">
                <wp:simplePos x="0" y="0"/>
                <wp:positionH relativeFrom="column">
                  <wp:posOffset>-53975</wp:posOffset>
                </wp:positionH>
                <wp:positionV relativeFrom="paragraph">
                  <wp:posOffset>1979930</wp:posOffset>
                </wp:positionV>
                <wp:extent cx="395605" cy="3916680"/>
                <wp:effectExtent l="0" t="0" r="23495" b="26670"/>
                <wp:wrapNone/>
                <wp:docPr id="29"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391668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B118B3E" id="Rectángulo 11" o:spid="_x0000_s1026" style="position:absolute;margin-left:-4.25pt;margin-top:155.9pt;width:31.15pt;height:308.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" fillcolor="windowText" strokeweight="1pt">
                <v:path arrowok="t"/>
              </v:rect>
            </w:pict>
          </mc:Fallback>
        </mc:AlternateContent>
      </w:r>
      <w:r w:rsidR="004B32B0">
        <w:br w:type="page"/>
      </w:r>
      <w:r w:rsidR="00E050BC">
        <w:rPr>
          <w:noProof/>
          <w:lang w:eastAsia="es-MX"/>
        </w:rPr>
        <mc:AlternateContent>
          <mc:Choice Requires="wps">
            <w:drawing>
              <wp:anchor distT="45720" distB="45720" distL="114300" distR="114300" simplePos="0" relativeHeight="251699200" behindDoc="1" locked="0" layoutInCell="1" allowOverlap="1" wp14:anchorId="4C6692DA" wp14:editId="161C9841">
                <wp:simplePos x="0" y="0"/>
                <wp:positionH relativeFrom="margin">
                  <wp:posOffset>-545465</wp:posOffset>
                </wp:positionH>
                <wp:positionV relativeFrom="paragraph">
                  <wp:posOffset>-394335</wp:posOffset>
                </wp:positionV>
                <wp:extent cx="7110095" cy="539750"/>
                <wp:effectExtent l="0" t="0" r="0" b="381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0095" cy="539750"/>
                        </a:xfrm>
                        <a:prstGeom prst="rect">
                          <a:avLst/>
                        </a:prstGeom>
                        <a:solidFill>
                          <a:srgbClr val="FFFFFF"/>
                        </a:solidFill>
                        <a:ln w="9525">
                          <a:noFill/>
                          <a:miter lim="800000"/>
                          <a:headEnd/>
                          <a:tailEnd/>
                        </a:ln>
                      </wps:spPr>
                      <wps:txbx>
                        <w:txbxContent>
                          <w:p w14:paraId="0385FA5B" w14:textId="77777777" w:rsidR="008A6988" w:rsidRPr="00EB32A9" w:rsidRDefault="008A6988" w:rsidP="008A6988">
                            <w:pPr>
                              <w:jc w:val="center"/>
                              <w:rPr>
                                <w:rFonts w:ascii="Arial" w:hAnsi="Arial" w:cs="Arial"/>
                                <w:sz w:val="44"/>
                              </w:rPr>
                            </w:pPr>
                            <w:r w:rsidRPr="006478E0">
                              <w:rPr>
                                <w:rFonts w:ascii="Arial" w:hAnsi="Arial" w:cs="Arial"/>
                                <w:b/>
                                <w:bCs/>
                                <w:sz w:val="44"/>
                                <w:lang w:val="es-ES"/>
                              </w:rPr>
                              <w:t>(NOMBRE DE</w:t>
                            </w:r>
                            <w:r w:rsidR="0046385F">
                              <w:rPr>
                                <w:rFonts w:ascii="Arial" w:hAnsi="Arial" w:cs="Arial"/>
                                <w:b/>
                                <w:bCs/>
                                <w:sz w:val="44"/>
                                <w:lang w:val="es-ES"/>
                              </w:rPr>
                              <w:t xml:space="preserve"> </w:t>
                            </w:r>
                            <w:r w:rsidRPr="006478E0">
                              <w:rPr>
                                <w:rFonts w:ascii="Arial" w:hAnsi="Arial" w:cs="Arial"/>
                                <w:b/>
                                <w:bCs/>
                                <w:sz w:val="44"/>
                                <w:lang w:val="es-ES"/>
                              </w:rPr>
                              <w:t>L</w:t>
                            </w:r>
                            <w:r w:rsidR="0046385F">
                              <w:rPr>
                                <w:rFonts w:ascii="Arial" w:hAnsi="Arial" w:cs="Arial"/>
                                <w:b/>
                                <w:bCs/>
                                <w:sz w:val="44"/>
                                <w:lang w:val="es-ES"/>
                              </w:rPr>
                              <w:t>A</w:t>
                            </w:r>
                            <w:r w:rsidRPr="006478E0">
                              <w:rPr>
                                <w:rFonts w:ascii="Arial" w:hAnsi="Arial" w:cs="Arial"/>
                                <w:b/>
                                <w:bCs/>
                                <w:sz w:val="44"/>
                                <w:lang w:val="es-ES"/>
                              </w:rPr>
                              <w:t xml:space="preserve"> </w:t>
                            </w:r>
                            <w:r w:rsidR="0046385F">
                              <w:rPr>
                                <w:rFonts w:ascii="Arial" w:hAnsi="Arial" w:cs="Arial"/>
                                <w:b/>
                                <w:bCs/>
                                <w:sz w:val="44"/>
                                <w:lang w:val="es-ES"/>
                              </w:rPr>
                              <w:t>TESIS</w:t>
                            </w:r>
                            <w:r w:rsidR="008671CA">
                              <w:rPr>
                                <w:rFonts w:ascii="Arial" w:hAnsi="Arial" w:cs="Arial"/>
                                <w:b/>
                                <w:bCs/>
                                <w:sz w:val="44"/>
                                <w:lang w:val="es-E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6692DA" id="_x0000_s1035" type="#_x0000_t202" style="position:absolute;margin-left:-42.95pt;margin-top:-31.05pt;width:559.85pt;height:42.5pt;z-index:-2516172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" stroked="f">
                <v:textbox style="mso-fit-shape-to-text:t">
                  <w:txbxContent>
                    <w:p w14:paraId="0385FA5B" w14:textId="77777777" w:rsidR="008A6988" w:rsidRPr="00EB32A9" w:rsidRDefault="008A6988" w:rsidP="008A6988">
                      <w:pPr>
                        <w:jc w:val="center"/>
                        <w:rPr>
                          <w:rFonts w:ascii="Arial" w:hAnsi="Arial" w:cs="Arial"/>
                          <w:sz w:val="44"/>
                        </w:rPr>
                      </w:pPr>
                      <w:r w:rsidRPr="006478E0">
                        <w:rPr>
                          <w:rFonts w:ascii="Arial" w:hAnsi="Arial" w:cs="Arial"/>
                          <w:b/>
                          <w:bCs/>
                          <w:sz w:val="44"/>
                          <w:lang w:val="es-ES"/>
                        </w:rPr>
                        <w:t>(NOMBRE DE</w:t>
                      </w:r>
                      <w:r w:rsidR="0046385F">
                        <w:rPr>
                          <w:rFonts w:ascii="Arial" w:hAnsi="Arial" w:cs="Arial"/>
                          <w:b/>
                          <w:bCs/>
                          <w:sz w:val="44"/>
                          <w:lang w:val="es-ES"/>
                        </w:rPr>
                        <w:t xml:space="preserve"> </w:t>
                      </w:r>
                      <w:r w:rsidRPr="006478E0">
                        <w:rPr>
                          <w:rFonts w:ascii="Arial" w:hAnsi="Arial" w:cs="Arial"/>
                          <w:b/>
                          <w:bCs/>
                          <w:sz w:val="44"/>
                          <w:lang w:val="es-ES"/>
                        </w:rPr>
                        <w:t>L</w:t>
                      </w:r>
                      <w:r w:rsidR="0046385F">
                        <w:rPr>
                          <w:rFonts w:ascii="Arial" w:hAnsi="Arial" w:cs="Arial"/>
                          <w:b/>
                          <w:bCs/>
                          <w:sz w:val="44"/>
                          <w:lang w:val="es-ES"/>
                        </w:rPr>
                        <w:t>A</w:t>
                      </w:r>
                      <w:r w:rsidRPr="006478E0">
                        <w:rPr>
                          <w:rFonts w:ascii="Arial" w:hAnsi="Arial" w:cs="Arial"/>
                          <w:b/>
                          <w:bCs/>
                          <w:sz w:val="44"/>
                          <w:lang w:val="es-ES"/>
                        </w:rPr>
                        <w:t xml:space="preserve"> </w:t>
                      </w:r>
                      <w:r w:rsidR="0046385F">
                        <w:rPr>
                          <w:rFonts w:ascii="Arial" w:hAnsi="Arial" w:cs="Arial"/>
                          <w:b/>
                          <w:bCs/>
                          <w:sz w:val="44"/>
                          <w:lang w:val="es-ES"/>
                        </w:rPr>
                        <w:t>TESIS</w:t>
                      </w:r>
                      <w:r w:rsidR="008671CA">
                        <w:rPr>
                          <w:rFonts w:ascii="Arial" w:hAnsi="Arial" w:cs="Arial"/>
                          <w:b/>
                          <w:bCs/>
                          <w:sz w:val="44"/>
                          <w:lang w:val="es-ES"/>
                        </w:rPr>
                        <w:t>)</w:t>
                      </w:r>
                    </w:p>
                  </w:txbxContent>
                </v:textbox>
                <w10:wrap anchorx="margin"/>
              </v:shape>
            </w:pict>
          </mc:Fallback>
        </mc:AlternateContent>
      </w:r>
    </w:p>
    <w:p w14:paraId="500793CA" w14:textId="095235D5" w:rsidR="00D42188" w:rsidDel="00A2416C" w:rsidRDefault="00D42188" w:rsidP="00D42188">
      <w:pPr>
        <w:rPr>
          <w:del w:id="26" w:author="marc anthony" w:date="2024-07-04T00:29:00Z"/>
          <w:rFonts w:ascii="Arial" w:hAnsi="Arial" w:cs="Arial"/>
        </w:rPr>
      </w:pPr>
      <w:del w:id="27" w:author="marc anthony" w:date="2024-07-04T00:29:00Z">
        <w:r w:rsidDel="00A2416C">
          <w:rPr>
            <w:rFonts w:ascii="Arial" w:hAnsi="Arial" w:cs="Arial"/>
            <w:b/>
            <w:sz w:val="28"/>
            <w:szCs w:val="28"/>
          </w:rPr>
          <w:lastRenderedPageBreak/>
          <w:delText>II. Í</w:delText>
        </w:r>
        <w:r w:rsidRPr="00222FFE" w:rsidDel="00A2416C">
          <w:rPr>
            <w:rFonts w:ascii="Arial" w:hAnsi="Arial" w:cs="Arial"/>
            <w:b/>
            <w:sz w:val="28"/>
            <w:szCs w:val="28"/>
          </w:rPr>
          <w:delText>NDICE</w:delText>
        </w:r>
      </w:del>
    </w:p>
    <w:p w14:paraId="4DBD8F70" w14:textId="395964D1" w:rsidR="00D42188" w:rsidRPr="007B2949" w:rsidDel="00A2416C" w:rsidRDefault="00D42188" w:rsidP="00D42188">
      <w:pPr>
        <w:rPr>
          <w:del w:id="28" w:author="marc anthony" w:date="2024-07-04T00:29:00Z"/>
          <w:rFonts w:ascii="Arial" w:hAnsi="Arial" w:cs="Arial"/>
          <w:sz w:val="24"/>
          <w:szCs w:val="24"/>
        </w:rPr>
      </w:pPr>
      <w:del w:id="29" w:author="marc anthony" w:date="2024-07-04T00:29:00Z">
        <w:r w:rsidRPr="007B2949" w:rsidDel="00A2416C">
          <w:rPr>
            <w:rFonts w:ascii="Arial" w:hAnsi="Arial" w:cs="Arial"/>
            <w:sz w:val="24"/>
            <w:szCs w:val="24"/>
          </w:rPr>
          <w:delText>Se enlistan los aspectos que se van a desarrollar, anotando en la parte lateral derecha la página donde se encuentra.</w:delText>
        </w:r>
      </w:del>
    </w:p>
    <w:p w14:paraId="7C349A78" w14:textId="291A2535" w:rsidR="00D42188" w:rsidRPr="007B2949" w:rsidDel="00A2416C" w:rsidRDefault="00D42188" w:rsidP="00D42188">
      <w:pPr>
        <w:rPr>
          <w:del w:id="30" w:author="marc anthony" w:date="2024-07-04T00:29:00Z"/>
          <w:rFonts w:ascii="Arial" w:hAnsi="Arial" w:cs="Arial"/>
          <w:sz w:val="24"/>
          <w:szCs w:val="24"/>
        </w:rPr>
      </w:pPr>
      <w:del w:id="31" w:author="marc anthony" w:date="2024-07-04T00:29:00Z">
        <w:r w:rsidRPr="007B2949" w:rsidDel="00A2416C">
          <w:rPr>
            <w:rFonts w:ascii="Arial" w:hAnsi="Arial" w:cs="Arial"/>
            <w:sz w:val="24"/>
            <w:szCs w:val="24"/>
          </w:rPr>
          <w:delText>Ejemplo:</w:delText>
        </w:r>
      </w:del>
    </w:p>
    <w:p w14:paraId="0916E52F" w14:textId="77777777" w:rsidR="00D42188" w:rsidRPr="007B2949" w:rsidRDefault="004A7C6F" w:rsidP="00D42188">
      <w:pPr>
        <w:jc w:val="center"/>
        <w:rPr>
          <w:rFonts w:ascii="Arial" w:hAnsi="Arial" w:cs="Arial"/>
          <w:b/>
          <w:sz w:val="24"/>
          <w:szCs w:val="24"/>
        </w:rPr>
      </w:pPr>
      <w:r w:rsidRPr="007B2949">
        <w:rPr>
          <w:rFonts w:ascii="Arial" w:hAnsi="Arial" w:cs="Arial"/>
          <w:b/>
          <w:sz w:val="24"/>
          <w:szCs w:val="24"/>
        </w:rPr>
        <w:t>ÍNDICE</w:t>
      </w:r>
    </w:p>
    <w:p w14:paraId="4E62EBA7" w14:textId="77777777" w:rsidR="00D42188" w:rsidRPr="007B2949" w:rsidRDefault="00D42188" w:rsidP="004A7C6F">
      <w:pPr>
        <w:rPr>
          <w:rFonts w:ascii="Arial" w:hAnsi="Arial" w:cs="Arial"/>
          <w:sz w:val="24"/>
          <w:szCs w:val="24"/>
        </w:rPr>
      </w:pPr>
      <w:r w:rsidRPr="007B2949">
        <w:rPr>
          <w:rFonts w:ascii="Arial" w:hAnsi="Arial" w:cs="Arial"/>
          <w:sz w:val="24"/>
          <w:szCs w:val="24"/>
        </w:rPr>
        <w:tab/>
      </w:r>
      <w:r w:rsidRPr="007B2949">
        <w:rPr>
          <w:rFonts w:ascii="Arial" w:hAnsi="Arial" w:cs="Arial"/>
          <w:sz w:val="24"/>
          <w:szCs w:val="24"/>
        </w:rPr>
        <w:tab/>
      </w:r>
      <w:r w:rsidRPr="007B2949">
        <w:rPr>
          <w:rFonts w:ascii="Arial" w:hAnsi="Arial" w:cs="Arial"/>
          <w:sz w:val="24"/>
          <w:szCs w:val="24"/>
        </w:rPr>
        <w:tab/>
      </w:r>
      <w:r w:rsidRPr="007B2949">
        <w:rPr>
          <w:rFonts w:ascii="Arial" w:hAnsi="Arial" w:cs="Arial"/>
          <w:sz w:val="24"/>
          <w:szCs w:val="24"/>
        </w:rPr>
        <w:tab/>
      </w:r>
      <w:r w:rsidRPr="007B2949">
        <w:rPr>
          <w:rFonts w:ascii="Arial" w:hAnsi="Arial" w:cs="Arial"/>
          <w:sz w:val="24"/>
          <w:szCs w:val="24"/>
        </w:rPr>
        <w:tab/>
      </w:r>
      <w:r w:rsidRPr="007B2949">
        <w:rPr>
          <w:rFonts w:ascii="Arial" w:hAnsi="Arial" w:cs="Arial"/>
          <w:sz w:val="24"/>
          <w:szCs w:val="24"/>
        </w:rPr>
        <w:tab/>
      </w:r>
      <w:r w:rsidRPr="007B2949">
        <w:rPr>
          <w:rFonts w:ascii="Arial" w:hAnsi="Arial" w:cs="Arial"/>
          <w:sz w:val="24"/>
          <w:szCs w:val="24"/>
        </w:rPr>
        <w:tab/>
      </w:r>
      <w:r w:rsidRPr="007B2949">
        <w:rPr>
          <w:rFonts w:ascii="Arial" w:hAnsi="Arial" w:cs="Arial"/>
          <w:sz w:val="24"/>
          <w:szCs w:val="24"/>
        </w:rPr>
        <w:tab/>
      </w:r>
      <w:r w:rsidRPr="007B2949">
        <w:rPr>
          <w:rFonts w:ascii="Arial" w:hAnsi="Arial" w:cs="Arial"/>
          <w:sz w:val="24"/>
          <w:szCs w:val="24"/>
        </w:rPr>
        <w:tab/>
      </w:r>
      <w:r w:rsidRPr="007B2949">
        <w:rPr>
          <w:rFonts w:ascii="Arial" w:hAnsi="Arial" w:cs="Arial"/>
          <w:sz w:val="24"/>
          <w:szCs w:val="24"/>
        </w:rPr>
        <w:tab/>
      </w:r>
      <w:r w:rsidRPr="007B2949">
        <w:rPr>
          <w:rFonts w:ascii="Arial" w:hAnsi="Arial" w:cs="Arial"/>
          <w:sz w:val="24"/>
          <w:szCs w:val="24"/>
        </w:rPr>
        <w:tab/>
        <w:t xml:space="preserve">     </w:t>
      </w:r>
    </w:p>
    <w:p w14:paraId="43F74C9F" w14:textId="77777777" w:rsidR="004A7C6F" w:rsidRPr="004A7C6F" w:rsidRDefault="004A7C6F" w:rsidP="004A7C6F">
      <w:pPr>
        <w:rPr>
          <w:sz w:val="24"/>
          <w:szCs w:val="24"/>
        </w:rPr>
      </w:pPr>
      <w:r w:rsidRPr="004A7C6F">
        <w:rPr>
          <w:sz w:val="24"/>
          <w:szCs w:val="24"/>
        </w:rPr>
        <w:t>INDICE GENERAL</w:t>
      </w:r>
    </w:p>
    <w:p w14:paraId="01433945" w14:textId="77777777" w:rsidR="004A7C6F" w:rsidRPr="004A7C6F" w:rsidRDefault="004A7C6F" w:rsidP="004A7C6F">
      <w:pPr>
        <w:ind w:left="7788"/>
        <w:rPr>
          <w:sz w:val="24"/>
          <w:szCs w:val="24"/>
        </w:rPr>
      </w:pPr>
      <w:r>
        <w:rPr>
          <w:sz w:val="24"/>
          <w:szCs w:val="24"/>
        </w:rPr>
        <w:t xml:space="preserve">        </w:t>
      </w:r>
      <w:r w:rsidRPr="004A7C6F">
        <w:rPr>
          <w:sz w:val="24"/>
          <w:szCs w:val="24"/>
        </w:rPr>
        <w:t>Pág.</w:t>
      </w:r>
    </w:p>
    <w:p w14:paraId="0AF8C6D0" w14:textId="77777777" w:rsidR="004A7C6F" w:rsidRPr="004A7C6F" w:rsidRDefault="004A7C6F" w:rsidP="004A7C6F">
      <w:pPr>
        <w:rPr>
          <w:sz w:val="24"/>
          <w:szCs w:val="24"/>
        </w:rPr>
      </w:pPr>
      <w:r w:rsidRPr="004A7C6F">
        <w:rPr>
          <w:sz w:val="24"/>
          <w:szCs w:val="24"/>
        </w:rPr>
        <w:t xml:space="preserve">INTRODUCCIÓN                                            </w:t>
      </w:r>
      <w:r>
        <w:rPr>
          <w:sz w:val="24"/>
          <w:szCs w:val="24"/>
        </w:rPr>
        <w:tab/>
      </w:r>
      <w:r w:rsidRPr="004A7C6F">
        <w:rPr>
          <w:sz w:val="24"/>
          <w:szCs w:val="24"/>
        </w:rPr>
        <w:t xml:space="preserve">     </w:t>
      </w:r>
      <w:r w:rsidRPr="004A7C6F">
        <w:rPr>
          <w:sz w:val="24"/>
          <w:szCs w:val="24"/>
        </w:rPr>
        <w:tab/>
      </w:r>
      <w:r w:rsidRPr="004A7C6F">
        <w:rPr>
          <w:sz w:val="24"/>
          <w:szCs w:val="24"/>
        </w:rPr>
        <w:tab/>
      </w:r>
      <w:r w:rsidRPr="004A7C6F">
        <w:rPr>
          <w:sz w:val="24"/>
          <w:szCs w:val="24"/>
        </w:rPr>
        <w:tab/>
      </w:r>
      <w:r w:rsidRPr="004A7C6F">
        <w:rPr>
          <w:sz w:val="24"/>
          <w:szCs w:val="24"/>
        </w:rPr>
        <w:tab/>
      </w:r>
      <w:r>
        <w:rPr>
          <w:sz w:val="24"/>
          <w:szCs w:val="24"/>
        </w:rPr>
        <w:tab/>
      </w:r>
      <w:r w:rsidRPr="004A7C6F">
        <w:rPr>
          <w:sz w:val="24"/>
          <w:szCs w:val="24"/>
        </w:rPr>
        <w:tab/>
        <w:t xml:space="preserve"> 6</w:t>
      </w:r>
    </w:p>
    <w:p w14:paraId="04EFDCA1" w14:textId="77777777" w:rsidR="004A7C6F" w:rsidRPr="004A7C6F" w:rsidRDefault="004A7C6F" w:rsidP="004A7C6F">
      <w:pPr>
        <w:rPr>
          <w:sz w:val="24"/>
          <w:szCs w:val="24"/>
        </w:rPr>
      </w:pPr>
      <w:r w:rsidRPr="004A7C6F">
        <w:rPr>
          <w:sz w:val="24"/>
          <w:szCs w:val="24"/>
        </w:rPr>
        <w:t>CAPITULO I MARCO REFERENCIAL.</w:t>
      </w:r>
      <w:r w:rsidRPr="004A7C6F">
        <w:rPr>
          <w:sz w:val="24"/>
          <w:szCs w:val="24"/>
        </w:rPr>
        <w:tab/>
      </w:r>
      <w:r w:rsidR="008859B3">
        <w:rPr>
          <w:sz w:val="24"/>
          <w:szCs w:val="24"/>
        </w:rPr>
        <w:tab/>
      </w:r>
      <w:r w:rsidR="008859B3">
        <w:rPr>
          <w:sz w:val="24"/>
          <w:szCs w:val="24"/>
        </w:rPr>
        <w:tab/>
      </w:r>
      <w:r w:rsidR="008859B3">
        <w:rPr>
          <w:sz w:val="24"/>
          <w:szCs w:val="24"/>
        </w:rPr>
        <w:tab/>
        <w:t xml:space="preserve">  </w:t>
      </w:r>
      <w:r w:rsidR="008859B3">
        <w:rPr>
          <w:sz w:val="24"/>
          <w:szCs w:val="24"/>
        </w:rPr>
        <w:tab/>
      </w:r>
      <w:r w:rsidRPr="004A7C6F">
        <w:rPr>
          <w:sz w:val="24"/>
          <w:szCs w:val="24"/>
        </w:rPr>
        <w:tab/>
      </w:r>
      <w:r w:rsidRPr="004A7C6F">
        <w:rPr>
          <w:sz w:val="24"/>
          <w:szCs w:val="24"/>
        </w:rPr>
        <w:tab/>
      </w:r>
      <w:r>
        <w:rPr>
          <w:sz w:val="24"/>
          <w:szCs w:val="24"/>
        </w:rPr>
        <w:tab/>
      </w:r>
      <w:r w:rsidRPr="004A7C6F">
        <w:rPr>
          <w:sz w:val="24"/>
          <w:szCs w:val="24"/>
        </w:rPr>
        <w:t xml:space="preserve"> 7</w:t>
      </w:r>
    </w:p>
    <w:p w14:paraId="00EFBAE9" w14:textId="6E2D42C7" w:rsidR="004A7C6F" w:rsidRPr="004A7C6F" w:rsidRDefault="00331FCC" w:rsidP="004A7C6F">
      <w:pPr>
        <w:rPr>
          <w:sz w:val="24"/>
          <w:szCs w:val="24"/>
        </w:rPr>
      </w:pPr>
      <w:r w:rsidRPr="004A7C6F">
        <w:rPr>
          <w:sz w:val="24"/>
          <w:szCs w:val="24"/>
        </w:rPr>
        <w:t>1.1 Antecedentes</w:t>
      </w:r>
      <w:r>
        <w:rPr>
          <w:sz w:val="24"/>
          <w:szCs w:val="24"/>
        </w:rPr>
        <w:t xml:space="preserve"> de base4</w:t>
      </w:r>
      <w:r w:rsidR="004A7C6F" w:rsidRPr="004A7C6F">
        <w:rPr>
          <w:sz w:val="24"/>
          <w:szCs w:val="24"/>
        </w:rPr>
        <w:tab/>
      </w:r>
      <w:r w:rsidR="004A7C6F" w:rsidRPr="004A7C6F">
        <w:rPr>
          <w:sz w:val="24"/>
          <w:szCs w:val="24"/>
        </w:rPr>
        <w:tab/>
      </w:r>
      <w:r w:rsidR="004A7C6F" w:rsidRPr="004A7C6F">
        <w:rPr>
          <w:sz w:val="24"/>
          <w:szCs w:val="24"/>
        </w:rPr>
        <w:tab/>
      </w:r>
      <w:r w:rsidR="004A7C6F" w:rsidRPr="004A7C6F">
        <w:rPr>
          <w:sz w:val="24"/>
          <w:szCs w:val="24"/>
        </w:rPr>
        <w:tab/>
      </w:r>
      <w:r w:rsidR="004A7C6F" w:rsidRPr="004A7C6F">
        <w:rPr>
          <w:sz w:val="24"/>
          <w:szCs w:val="24"/>
        </w:rPr>
        <w:tab/>
      </w:r>
      <w:r w:rsidR="004A7C6F" w:rsidRPr="004A7C6F">
        <w:rPr>
          <w:sz w:val="24"/>
          <w:szCs w:val="24"/>
        </w:rPr>
        <w:tab/>
      </w:r>
      <w:r w:rsidR="004A7C6F" w:rsidRPr="004A7C6F">
        <w:rPr>
          <w:sz w:val="24"/>
          <w:szCs w:val="24"/>
        </w:rPr>
        <w:tab/>
      </w:r>
      <w:r w:rsidR="004A7C6F" w:rsidRPr="004A7C6F">
        <w:rPr>
          <w:sz w:val="24"/>
          <w:szCs w:val="24"/>
        </w:rPr>
        <w:tab/>
      </w:r>
      <w:r w:rsidR="004A7C6F">
        <w:rPr>
          <w:sz w:val="24"/>
          <w:szCs w:val="24"/>
        </w:rPr>
        <w:tab/>
      </w:r>
      <w:r w:rsidR="004A7C6F" w:rsidRPr="004A7C6F">
        <w:rPr>
          <w:sz w:val="24"/>
          <w:szCs w:val="24"/>
        </w:rPr>
        <w:t xml:space="preserve">8                                                  </w:t>
      </w:r>
    </w:p>
    <w:p w14:paraId="07E23123" w14:textId="134C42B5" w:rsidR="004A7C6F" w:rsidRPr="004A7C6F" w:rsidRDefault="004A7C6F" w:rsidP="004A7C6F">
      <w:pPr>
        <w:rPr>
          <w:sz w:val="24"/>
          <w:szCs w:val="24"/>
        </w:rPr>
      </w:pPr>
      <w:del w:id="32" w:author="marc anthony" w:date="2024-06-19T11:48:00Z">
        <w:r w:rsidRPr="004A7C6F" w:rsidDel="00944701">
          <w:rPr>
            <w:sz w:val="24"/>
            <w:szCs w:val="24"/>
          </w:rPr>
          <w:delText xml:space="preserve">1.2  </w:delText>
        </w:r>
        <w:r w:rsidR="00331FCC" w:rsidDel="00944701">
          <w:rPr>
            <w:sz w:val="24"/>
            <w:szCs w:val="24"/>
          </w:rPr>
          <w:delText>Visión</w:delText>
        </w:r>
      </w:del>
      <w:ins w:id="33" w:author="marc anthony" w:date="2024-06-19T11:48:00Z">
        <w:r w:rsidR="00944701" w:rsidRPr="004A7C6F">
          <w:rPr>
            <w:sz w:val="24"/>
            <w:szCs w:val="24"/>
          </w:rPr>
          <w:t>1.2 Visión</w:t>
        </w:r>
      </w:ins>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 xml:space="preserve">                     </w:t>
      </w:r>
      <w:r w:rsidRPr="004A7C6F">
        <w:rPr>
          <w:sz w:val="24"/>
          <w:szCs w:val="24"/>
        </w:rPr>
        <w:tab/>
      </w:r>
      <w:r w:rsidRPr="004A7C6F">
        <w:rPr>
          <w:sz w:val="24"/>
          <w:szCs w:val="24"/>
        </w:rPr>
        <w:tab/>
      </w:r>
      <w:r w:rsidRPr="004A7C6F">
        <w:rPr>
          <w:sz w:val="24"/>
          <w:szCs w:val="24"/>
        </w:rPr>
        <w:tab/>
      </w:r>
      <w:r w:rsidRPr="004A7C6F">
        <w:rPr>
          <w:sz w:val="24"/>
          <w:szCs w:val="24"/>
        </w:rPr>
        <w:tab/>
        <w:t xml:space="preserve"> 9</w:t>
      </w:r>
    </w:p>
    <w:p w14:paraId="0B83B531" w14:textId="4781C9F6" w:rsidR="004A7C6F" w:rsidRPr="004A7C6F" w:rsidRDefault="004A7C6F" w:rsidP="004A7C6F">
      <w:pPr>
        <w:rPr>
          <w:sz w:val="24"/>
          <w:szCs w:val="24"/>
        </w:rPr>
      </w:pPr>
      <w:del w:id="34" w:author="marc anthony" w:date="2024-06-19T11:48:00Z">
        <w:r w:rsidRPr="004A7C6F" w:rsidDel="00944701">
          <w:rPr>
            <w:sz w:val="24"/>
            <w:szCs w:val="24"/>
          </w:rPr>
          <w:delText xml:space="preserve">1.3  </w:delText>
        </w:r>
      </w:del>
      <w:ins w:id="35" w:author="marc anthony" w:date="2024-06-19T11:48:00Z">
        <w:r w:rsidR="00944701" w:rsidRPr="004A7C6F">
          <w:rPr>
            <w:sz w:val="24"/>
            <w:szCs w:val="24"/>
          </w:rPr>
          <w:t>1.3 Misión</w:t>
        </w:r>
      </w:ins>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del w:id="36" w:author="marc anthony" w:date="2024-06-19T11:47:00Z">
        <w:r w:rsidRPr="004A7C6F" w:rsidDel="00944701">
          <w:rPr>
            <w:sz w:val="24"/>
            <w:szCs w:val="24"/>
          </w:rPr>
          <w:tab/>
        </w:r>
      </w:del>
      <w:r w:rsidRPr="004A7C6F">
        <w:rPr>
          <w:sz w:val="24"/>
          <w:szCs w:val="24"/>
        </w:rPr>
        <w:t>10</w:t>
      </w:r>
    </w:p>
    <w:p w14:paraId="56CAD93D" w14:textId="33D18C43" w:rsidR="004A7C6F" w:rsidRPr="004A7C6F" w:rsidRDefault="004A7C6F" w:rsidP="004A7C6F">
      <w:pPr>
        <w:rPr>
          <w:sz w:val="24"/>
          <w:szCs w:val="24"/>
        </w:rPr>
      </w:pPr>
      <w:del w:id="37" w:author="marc anthony" w:date="2024-06-19T11:48:00Z">
        <w:r w:rsidRPr="004A7C6F" w:rsidDel="00944701">
          <w:rPr>
            <w:sz w:val="24"/>
            <w:szCs w:val="24"/>
          </w:rPr>
          <w:delText xml:space="preserve">1.4  </w:delText>
        </w:r>
      </w:del>
      <w:ins w:id="38" w:author="marc anthony" w:date="2024-06-19T11:48:00Z">
        <w:r w:rsidR="00944701" w:rsidRPr="004A7C6F">
          <w:rPr>
            <w:sz w:val="24"/>
            <w:szCs w:val="24"/>
          </w:rPr>
          <w:t>1.4 Valores</w:t>
        </w:r>
      </w:ins>
      <w:del w:id="39" w:author="marc anthony" w:date="2024-06-19T11:47:00Z">
        <w:r w:rsidRPr="004A7C6F" w:rsidDel="00944701">
          <w:rPr>
            <w:sz w:val="24"/>
            <w:szCs w:val="24"/>
          </w:rPr>
          <w:tab/>
        </w:r>
      </w:del>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10</w:t>
      </w:r>
    </w:p>
    <w:p w14:paraId="3EFCDB18" w14:textId="04BF8D23" w:rsidR="004A7C6F" w:rsidRPr="004A7C6F" w:rsidRDefault="004A7C6F" w:rsidP="004A7C6F">
      <w:pPr>
        <w:rPr>
          <w:sz w:val="24"/>
          <w:szCs w:val="24"/>
        </w:rPr>
      </w:pPr>
      <w:del w:id="40" w:author="marc anthony" w:date="2024-06-19T11:48:00Z">
        <w:r w:rsidRPr="004A7C6F" w:rsidDel="00944701">
          <w:rPr>
            <w:sz w:val="24"/>
            <w:szCs w:val="24"/>
          </w:rPr>
          <w:delText xml:space="preserve">1.5  </w:delText>
        </w:r>
      </w:del>
      <w:ins w:id="41" w:author="marc anthony" w:date="2024-06-19T11:48:00Z">
        <w:r w:rsidR="00944701" w:rsidRPr="004A7C6F">
          <w:rPr>
            <w:sz w:val="24"/>
            <w:szCs w:val="24"/>
          </w:rPr>
          <w:t>1.5 Organigrama</w:t>
        </w:r>
      </w:ins>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del w:id="42" w:author="marc anthony" w:date="2024-06-19T11:48:00Z">
        <w:r w:rsidRPr="004A7C6F" w:rsidDel="00944701">
          <w:rPr>
            <w:sz w:val="24"/>
            <w:szCs w:val="24"/>
          </w:rPr>
          <w:tab/>
        </w:r>
        <w:r w:rsidRPr="004A7C6F" w:rsidDel="00944701">
          <w:rPr>
            <w:sz w:val="24"/>
            <w:szCs w:val="24"/>
          </w:rPr>
          <w:tab/>
        </w:r>
      </w:del>
      <w:r w:rsidRPr="004A7C6F">
        <w:rPr>
          <w:sz w:val="24"/>
          <w:szCs w:val="24"/>
        </w:rPr>
        <w:t>12</w:t>
      </w:r>
    </w:p>
    <w:p w14:paraId="056DEAB5" w14:textId="387C8B7F" w:rsidR="004A7C6F" w:rsidRDefault="004A7C6F" w:rsidP="004A7C6F">
      <w:pPr>
        <w:rPr>
          <w:ins w:id="43" w:author="marc anthony" w:date="2024-06-19T11:48:00Z"/>
          <w:sz w:val="24"/>
          <w:szCs w:val="24"/>
        </w:rPr>
      </w:pPr>
      <w:del w:id="44" w:author="marc anthony" w:date="2024-06-19T11:48:00Z">
        <w:r w:rsidRPr="004A7C6F" w:rsidDel="00944701">
          <w:rPr>
            <w:sz w:val="24"/>
            <w:szCs w:val="24"/>
          </w:rPr>
          <w:delText xml:space="preserve">1.6  </w:delText>
        </w:r>
      </w:del>
      <w:ins w:id="45" w:author="marc anthony" w:date="2024-06-19T11:48:00Z">
        <w:r w:rsidR="00944701" w:rsidRPr="004A7C6F">
          <w:rPr>
            <w:sz w:val="24"/>
            <w:szCs w:val="24"/>
          </w:rPr>
          <w:t>1.6 Tecnologías</w:t>
        </w:r>
        <w:r w:rsidR="00944701" w:rsidRPr="00944701">
          <w:rPr>
            <w:sz w:val="24"/>
            <w:szCs w:val="24"/>
          </w:rPr>
          <w:t xml:space="preserve"> y Metodologías de Base4</w:t>
        </w:r>
      </w:ins>
      <w:r w:rsidRPr="004A7C6F">
        <w:rPr>
          <w:sz w:val="24"/>
          <w:szCs w:val="24"/>
        </w:rPr>
        <w:tab/>
      </w:r>
      <w:r w:rsidRPr="004A7C6F">
        <w:rPr>
          <w:sz w:val="24"/>
          <w:szCs w:val="24"/>
        </w:rPr>
        <w:tab/>
      </w:r>
      <w:r w:rsidRPr="004A7C6F">
        <w:rPr>
          <w:sz w:val="24"/>
          <w:szCs w:val="24"/>
        </w:rPr>
        <w:tab/>
      </w:r>
      <w:del w:id="46" w:author="marc anthony" w:date="2024-06-19T11:48:00Z">
        <w:r w:rsidRPr="004A7C6F" w:rsidDel="00944701">
          <w:rPr>
            <w:sz w:val="24"/>
            <w:szCs w:val="24"/>
          </w:rPr>
          <w:tab/>
        </w:r>
        <w:r w:rsidRPr="004A7C6F" w:rsidDel="00944701">
          <w:rPr>
            <w:sz w:val="24"/>
            <w:szCs w:val="24"/>
          </w:rPr>
          <w:tab/>
        </w:r>
        <w:r w:rsidRPr="004A7C6F" w:rsidDel="00944701">
          <w:rPr>
            <w:sz w:val="24"/>
            <w:szCs w:val="24"/>
          </w:rPr>
          <w:tab/>
        </w:r>
        <w:r w:rsidRPr="004A7C6F" w:rsidDel="00944701">
          <w:rPr>
            <w:sz w:val="24"/>
            <w:szCs w:val="24"/>
          </w:rPr>
          <w:tab/>
        </w:r>
        <w:r w:rsidRPr="004A7C6F" w:rsidDel="00944701">
          <w:rPr>
            <w:sz w:val="24"/>
            <w:szCs w:val="24"/>
          </w:rPr>
          <w:tab/>
        </w:r>
      </w:del>
      <w:r w:rsidRPr="004A7C6F">
        <w:rPr>
          <w:sz w:val="24"/>
          <w:szCs w:val="24"/>
        </w:rPr>
        <w:tab/>
      </w:r>
      <w:r w:rsidRPr="004A7C6F">
        <w:rPr>
          <w:sz w:val="24"/>
          <w:szCs w:val="24"/>
        </w:rPr>
        <w:tab/>
      </w:r>
      <w:r w:rsidRPr="004A7C6F">
        <w:rPr>
          <w:sz w:val="24"/>
          <w:szCs w:val="24"/>
        </w:rPr>
        <w:tab/>
      </w:r>
      <w:r w:rsidRPr="004A7C6F">
        <w:rPr>
          <w:sz w:val="24"/>
          <w:szCs w:val="24"/>
        </w:rPr>
        <w:tab/>
        <w:t>13</w:t>
      </w:r>
    </w:p>
    <w:p w14:paraId="790E0A7E" w14:textId="77777777" w:rsidR="00EF4617" w:rsidRDefault="00944701" w:rsidP="004A7C6F">
      <w:pPr>
        <w:rPr>
          <w:ins w:id="47" w:author="marc anthony" w:date="2024-07-04T01:13:00Z"/>
          <w:sz w:val="24"/>
          <w:szCs w:val="24"/>
        </w:rPr>
      </w:pPr>
      <w:ins w:id="48" w:author="marc anthony" w:date="2024-06-19T11:49:00Z">
        <w:r>
          <w:rPr>
            <w:sz w:val="24"/>
            <w:szCs w:val="24"/>
          </w:rPr>
          <w:t xml:space="preserve">1.7 </w:t>
        </w:r>
        <w:r w:rsidRPr="00944701">
          <w:rPr>
            <w:sz w:val="24"/>
            <w:szCs w:val="24"/>
          </w:rPr>
          <w:t>Conclusión del Capítulo 1: Base4 - Antecedentes, Visión, Misión,</w:t>
        </w:r>
      </w:ins>
    </w:p>
    <w:p w14:paraId="78CDE87C" w14:textId="4B7C403B" w:rsidR="00944701" w:rsidRPr="00944701" w:rsidRDefault="00944701" w:rsidP="004A7C6F">
      <w:pPr>
        <w:rPr>
          <w:sz w:val="24"/>
          <w:szCs w:val="24"/>
          <w:lang w:val="es-ES"/>
          <w:rPrChange w:id="49" w:author="marc anthony" w:date="2024-06-19T11:49:00Z">
            <w:rPr>
              <w:sz w:val="24"/>
              <w:szCs w:val="24"/>
            </w:rPr>
          </w:rPrChange>
        </w:rPr>
      </w:pPr>
      <w:ins w:id="50" w:author="marc anthony" w:date="2024-06-19T11:49:00Z">
        <w:r w:rsidRPr="00944701">
          <w:rPr>
            <w:sz w:val="24"/>
            <w:szCs w:val="24"/>
          </w:rPr>
          <w:t xml:space="preserve"> Valores y Organización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14</w:t>
        </w:r>
      </w:ins>
    </w:p>
    <w:p w14:paraId="64D1E410" w14:textId="77777777" w:rsidR="004A7C6F" w:rsidRPr="004A7C6F" w:rsidRDefault="004A7C6F" w:rsidP="004A7C6F">
      <w:pPr>
        <w:rPr>
          <w:sz w:val="24"/>
          <w:szCs w:val="24"/>
        </w:rPr>
      </w:pPr>
      <w:r w:rsidRPr="004A7C6F">
        <w:rPr>
          <w:sz w:val="24"/>
          <w:szCs w:val="24"/>
        </w:rPr>
        <w:t xml:space="preserve">CAPITULO II   MARCO TEÓRICO </w:t>
      </w:r>
    </w:p>
    <w:p w14:paraId="6327307F" w14:textId="77777777" w:rsidR="004A7C6F" w:rsidRPr="004A7C6F" w:rsidRDefault="004A7C6F" w:rsidP="004A7C6F">
      <w:pPr>
        <w:rPr>
          <w:sz w:val="24"/>
          <w:szCs w:val="24"/>
        </w:rPr>
      </w:pPr>
      <w:proofErr w:type="gramStart"/>
      <w:r w:rsidRPr="004A7C6F">
        <w:rPr>
          <w:sz w:val="24"/>
          <w:szCs w:val="24"/>
        </w:rPr>
        <w:t xml:space="preserve">2.1  </w:t>
      </w:r>
      <w:r w:rsidRPr="004A7C6F">
        <w:rPr>
          <w:sz w:val="24"/>
          <w:szCs w:val="24"/>
        </w:rPr>
        <w:tab/>
      </w:r>
      <w:proofErr w:type="gramEnd"/>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 xml:space="preserve">28                                                  </w:t>
      </w:r>
    </w:p>
    <w:p w14:paraId="717C6D8C" w14:textId="77777777" w:rsidR="004A7C6F" w:rsidRPr="004A7C6F" w:rsidRDefault="004A7C6F" w:rsidP="004A7C6F">
      <w:pPr>
        <w:rPr>
          <w:sz w:val="24"/>
          <w:szCs w:val="24"/>
        </w:rPr>
      </w:pPr>
      <w:proofErr w:type="gramStart"/>
      <w:r w:rsidRPr="004A7C6F">
        <w:rPr>
          <w:sz w:val="24"/>
          <w:szCs w:val="24"/>
        </w:rPr>
        <w:t xml:space="preserve">2.2  </w:t>
      </w:r>
      <w:r w:rsidRPr="004A7C6F">
        <w:rPr>
          <w:sz w:val="24"/>
          <w:szCs w:val="24"/>
        </w:rPr>
        <w:tab/>
      </w:r>
      <w:proofErr w:type="gramEnd"/>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 xml:space="preserve">                     </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 xml:space="preserve"> 29</w:t>
      </w:r>
    </w:p>
    <w:p w14:paraId="4D8385E6" w14:textId="77777777" w:rsidR="004A7C6F" w:rsidRPr="004A7C6F" w:rsidRDefault="004A7C6F" w:rsidP="004A7C6F">
      <w:pPr>
        <w:rPr>
          <w:sz w:val="24"/>
          <w:szCs w:val="24"/>
        </w:rPr>
      </w:pPr>
      <w:proofErr w:type="gramStart"/>
      <w:r w:rsidRPr="004A7C6F">
        <w:rPr>
          <w:sz w:val="24"/>
          <w:szCs w:val="24"/>
        </w:rPr>
        <w:t xml:space="preserve">2.3  </w:t>
      </w:r>
      <w:r w:rsidRPr="004A7C6F">
        <w:rPr>
          <w:sz w:val="24"/>
          <w:szCs w:val="24"/>
        </w:rPr>
        <w:tab/>
      </w:r>
      <w:proofErr w:type="gramEnd"/>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30</w:t>
      </w:r>
    </w:p>
    <w:p w14:paraId="49B4B414" w14:textId="77777777" w:rsidR="004A7C6F" w:rsidRPr="004A7C6F" w:rsidRDefault="004A7C6F" w:rsidP="004A7C6F">
      <w:pPr>
        <w:rPr>
          <w:sz w:val="24"/>
          <w:szCs w:val="24"/>
        </w:rPr>
      </w:pPr>
      <w:proofErr w:type="gramStart"/>
      <w:r w:rsidRPr="004A7C6F">
        <w:rPr>
          <w:sz w:val="24"/>
          <w:szCs w:val="24"/>
        </w:rPr>
        <w:t xml:space="preserve">2.4  </w:t>
      </w:r>
      <w:r w:rsidRPr="004A7C6F">
        <w:rPr>
          <w:sz w:val="24"/>
          <w:szCs w:val="24"/>
        </w:rPr>
        <w:tab/>
      </w:r>
      <w:proofErr w:type="gramEnd"/>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30</w:t>
      </w:r>
    </w:p>
    <w:p w14:paraId="346D2FD8" w14:textId="77777777" w:rsidR="004A7C6F" w:rsidRPr="004A7C6F" w:rsidRDefault="004A7C6F" w:rsidP="004A7C6F">
      <w:pPr>
        <w:rPr>
          <w:sz w:val="24"/>
          <w:szCs w:val="24"/>
        </w:rPr>
      </w:pPr>
      <w:proofErr w:type="gramStart"/>
      <w:r w:rsidRPr="004A7C6F">
        <w:rPr>
          <w:sz w:val="24"/>
          <w:szCs w:val="24"/>
        </w:rPr>
        <w:t xml:space="preserve">2.5  </w:t>
      </w:r>
      <w:r w:rsidRPr="004A7C6F">
        <w:rPr>
          <w:sz w:val="24"/>
          <w:szCs w:val="24"/>
        </w:rPr>
        <w:tab/>
      </w:r>
      <w:proofErr w:type="gramEnd"/>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32</w:t>
      </w:r>
    </w:p>
    <w:p w14:paraId="5BD13D5F" w14:textId="77777777" w:rsidR="004A7C6F" w:rsidRPr="004A7C6F" w:rsidRDefault="004A7C6F" w:rsidP="004A7C6F">
      <w:pPr>
        <w:rPr>
          <w:sz w:val="24"/>
          <w:szCs w:val="24"/>
        </w:rPr>
      </w:pPr>
      <w:proofErr w:type="gramStart"/>
      <w:r w:rsidRPr="004A7C6F">
        <w:rPr>
          <w:sz w:val="24"/>
          <w:szCs w:val="24"/>
        </w:rPr>
        <w:t xml:space="preserve">2.6  </w:t>
      </w:r>
      <w:r w:rsidRPr="004A7C6F">
        <w:rPr>
          <w:sz w:val="24"/>
          <w:szCs w:val="24"/>
        </w:rPr>
        <w:tab/>
      </w:r>
      <w:proofErr w:type="gramEnd"/>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33</w:t>
      </w:r>
    </w:p>
    <w:p w14:paraId="052C3F6E" w14:textId="77777777" w:rsidR="004A7C6F" w:rsidRPr="004A7C6F" w:rsidRDefault="004A7C6F" w:rsidP="004A7C6F">
      <w:pPr>
        <w:rPr>
          <w:sz w:val="24"/>
          <w:szCs w:val="24"/>
        </w:rPr>
      </w:pPr>
      <w:r w:rsidRPr="004A7C6F">
        <w:rPr>
          <w:sz w:val="24"/>
          <w:szCs w:val="24"/>
        </w:rPr>
        <w:t xml:space="preserve">CAPITULO </w:t>
      </w:r>
      <w:proofErr w:type="gramStart"/>
      <w:r w:rsidRPr="004A7C6F">
        <w:rPr>
          <w:sz w:val="24"/>
          <w:szCs w:val="24"/>
        </w:rPr>
        <w:t xml:space="preserve">III  </w:t>
      </w:r>
      <w:r w:rsidR="006F0FA6" w:rsidRPr="004A7C6F">
        <w:rPr>
          <w:sz w:val="24"/>
          <w:szCs w:val="24"/>
        </w:rPr>
        <w:t>NOMBRE</w:t>
      </w:r>
      <w:proofErr w:type="gramEnd"/>
      <w:r w:rsidR="006F0FA6" w:rsidRPr="004A7C6F">
        <w:rPr>
          <w:sz w:val="24"/>
          <w:szCs w:val="24"/>
        </w:rPr>
        <w:t xml:space="preserve"> DEL PROYECTO</w:t>
      </w:r>
      <w:r w:rsidR="006F0FA6">
        <w:rPr>
          <w:sz w:val="24"/>
          <w:szCs w:val="24"/>
        </w:rPr>
        <w:t xml:space="preserve"> </w:t>
      </w:r>
    </w:p>
    <w:p w14:paraId="0D8A113E" w14:textId="77777777" w:rsidR="004A7C6F" w:rsidRPr="004A7C6F" w:rsidRDefault="004A7C6F" w:rsidP="004A7C6F">
      <w:pPr>
        <w:rPr>
          <w:sz w:val="24"/>
          <w:szCs w:val="24"/>
        </w:rPr>
      </w:pPr>
      <w:r w:rsidRPr="004A7C6F">
        <w:rPr>
          <w:sz w:val="24"/>
          <w:szCs w:val="24"/>
        </w:rPr>
        <w:t>3.1</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37</w:t>
      </w:r>
    </w:p>
    <w:p w14:paraId="04C4266F" w14:textId="77777777" w:rsidR="004A7C6F" w:rsidRPr="004A7C6F" w:rsidRDefault="004A7C6F" w:rsidP="004A7C6F">
      <w:pPr>
        <w:rPr>
          <w:sz w:val="24"/>
          <w:szCs w:val="24"/>
        </w:rPr>
      </w:pPr>
      <w:r w:rsidRPr="004A7C6F">
        <w:rPr>
          <w:sz w:val="24"/>
          <w:szCs w:val="24"/>
        </w:rPr>
        <w:t>3.1.1</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37</w:t>
      </w:r>
    </w:p>
    <w:p w14:paraId="7403188F" w14:textId="77777777" w:rsidR="004A7C6F" w:rsidRPr="004A7C6F" w:rsidRDefault="004A7C6F" w:rsidP="004A7C6F">
      <w:pPr>
        <w:rPr>
          <w:sz w:val="24"/>
          <w:szCs w:val="24"/>
        </w:rPr>
      </w:pPr>
      <w:r w:rsidRPr="004A7C6F">
        <w:rPr>
          <w:sz w:val="24"/>
          <w:szCs w:val="24"/>
        </w:rPr>
        <w:t>3.1.2</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37</w:t>
      </w:r>
    </w:p>
    <w:p w14:paraId="35D2148B" w14:textId="77777777" w:rsidR="004A7C6F" w:rsidRPr="004A7C6F" w:rsidRDefault="004A7C6F" w:rsidP="004A7C6F">
      <w:pPr>
        <w:rPr>
          <w:sz w:val="24"/>
          <w:szCs w:val="24"/>
        </w:rPr>
      </w:pPr>
      <w:r w:rsidRPr="004A7C6F">
        <w:rPr>
          <w:sz w:val="24"/>
          <w:szCs w:val="24"/>
        </w:rPr>
        <w:t>3.1.3</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38</w:t>
      </w:r>
    </w:p>
    <w:p w14:paraId="576AF63B" w14:textId="77777777" w:rsidR="004A7C6F" w:rsidRPr="004A7C6F" w:rsidRDefault="004A7C6F" w:rsidP="004A7C6F">
      <w:pPr>
        <w:rPr>
          <w:sz w:val="24"/>
          <w:szCs w:val="24"/>
        </w:rPr>
      </w:pPr>
      <w:r w:rsidRPr="004A7C6F">
        <w:rPr>
          <w:sz w:val="24"/>
          <w:szCs w:val="24"/>
        </w:rPr>
        <w:t>3.1.3.1</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008671CA">
        <w:rPr>
          <w:sz w:val="24"/>
          <w:szCs w:val="24"/>
        </w:rPr>
        <w:tab/>
      </w:r>
      <w:r w:rsidRPr="004A7C6F">
        <w:rPr>
          <w:sz w:val="24"/>
          <w:szCs w:val="24"/>
        </w:rPr>
        <w:tab/>
      </w:r>
      <w:r w:rsidRPr="004A7C6F">
        <w:rPr>
          <w:sz w:val="24"/>
          <w:szCs w:val="24"/>
        </w:rPr>
        <w:tab/>
      </w:r>
      <w:r w:rsidRPr="004A7C6F">
        <w:rPr>
          <w:sz w:val="24"/>
          <w:szCs w:val="24"/>
        </w:rPr>
        <w:tab/>
        <w:t>40</w:t>
      </w:r>
    </w:p>
    <w:p w14:paraId="3D751831" w14:textId="77777777" w:rsidR="004A7C6F" w:rsidRPr="004A7C6F" w:rsidRDefault="004A7C6F" w:rsidP="004A7C6F">
      <w:pPr>
        <w:rPr>
          <w:sz w:val="24"/>
          <w:szCs w:val="24"/>
        </w:rPr>
      </w:pPr>
      <w:r w:rsidRPr="004A7C6F">
        <w:rPr>
          <w:sz w:val="24"/>
          <w:szCs w:val="24"/>
        </w:rPr>
        <w:t xml:space="preserve">3.1.3.2 </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40</w:t>
      </w:r>
    </w:p>
    <w:p w14:paraId="502DD2B6" w14:textId="77777777" w:rsidR="004A7C6F" w:rsidRPr="004A7C6F" w:rsidRDefault="004A7C6F" w:rsidP="004A7C6F">
      <w:pPr>
        <w:rPr>
          <w:sz w:val="24"/>
          <w:szCs w:val="24"/>
        </w:rPr>
      </w:pPr>
      <w:r w:rsidRPr="004A7C6F">
        <w:rPr>
          <w:sz w:val="24"/>
          <w:szCs w:val="24"/>
        </w:rPr>
        <w:lastRenderedPageBreak/>
        <w:t xml:space="preserve">3.1.3.3 </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40</w:t>
      </w:r>
    </w:p>
    <w:p w14:paraId="08F971D4" w14:textId="77777777" w:rsidR="008671CA" w:rsidRDefault="004A7C6F" w:rsidP="004A7C6F">
      <w:pPr>
        <w:rPr>
          <w:sz w:val="24"/>
          <w:szCs w:val="24"/>
        </w:rPr>
      </w:pPr>
      <w:r w:rsidRPr="004A7C6F">
        <w:rPr>
          <w:sz w:val="24"/>
          <w:szCs w:val="24"/>
        </w:rPr>
        <w:t xml:space="preserve">3.1.3.4 </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41</w:t>
      </w:r>
    </w:p>
    <w:p w14:paraId="64908018" w14:textId="77777777" w:rsidR="008671CA" w:rsidRPr="004A7C6F" w:rsidRDefault="008671CA" w:rsidP="004A7C6F">
      <w:pPr>
        <w:rPr>
          <w:sz w:val="24"/>
          <w:szCs w:val="24"/>
        </w:rPr>
      </w:pPr>
    </w:p>
    <w:p w14:paraId="168F0DC2" w14:textId="77777777" w:rsidR="004A7C6F" w:rsidRPr="004A7C6F" w:rsidRDefault="00342D2C" w:rsidP="004A7C6F">
      <w:pPr>
        <w:rPr>
          <w:sz w:val="24"/>
          <w:szCs w:val="24"/>
        </w:rPr>
      </w:pPr>
      <w:r>
        <w:rPr>
          <w:sz w:val="24"/>
          <w:szCs w:val="24"/>
        </w:rPr>
        <w:t>CONCLUSIÓ</w:t>
      </w:r>
      <w:r w:rsidR="004A7C6F" w:rsidRPr="004A7C6F">
        <w:rPr>
          <w:sz w:val="24"/>
          <w:szCs w:val="24"/>
        </w:rPr>
        <w:t>N</w:t>
      </w:r>
    </w:p>
    <w:p w14:paraId="090F9AAE" w14:textId="77777777" w:rsidR="004A7C6F" w:rsidRPr="004A7C6F" w:rsidRDefault="004A7C6F" w:rsidP="004A7C6F">
      <w:pPr>
        <w:rPr>
          <w:sz w:val="24"/>
          <w:szCs w:val="24"/>
        </w:rPr>
      </w:pPr>
      <w:r w:rsidRPr="004A7C6F">
        <w:rPr>
          <w:sz w:val="24"/>
          <w:szCs w:val="24"/>
        </w:rPr>
        <w:t>TRABAJOS A FUTURO</w:t>
      </w:r>
    </w:p>
    <w:p w14:paraId="36ADB876" w14:textId="77777777" w:rsidR="004A7C6F" w:rsidRPr="004A7C6F" w:rsidRDefault="004A7C6F" w:rsidP="004A7C6F">
      <w:pPr>
        <w:rPr>
          <w:sz w:val="24"/>
          <w:szCs w:val="24"/>
        </w:rPr>
      </w:pPr>
      <w:r w:rsidRPr="004A7C6F">
        <w:rPr>
          <w:sz w:val="24"/>
          <w:szCs w:val="24"/>
        </w:rPr>
        <w:t>GLOSARIO</w:t>
      </w:r>
    </w:p>
    <w:p w14:paraId="418A69FF" w14:textId="77777777" w:rsidR="004A7C6F" w:rsidRPr="004A7C6F" w:rsidRDefault="008859B3" w:rsidP="004A7C6F">
      <w:pPr>
        <w:rPr>
          <w:sz w:val="24"/>
          <w:szCs w:val="24"/>
        </w:rPr>
      </w:pPr>
      <w:r>
        <w:rPr>
          <w:sz w:val="24"/>
          <w:szCs w:val="24"/>
        </w:rPr>
        <w:t>REFERENCIAS</w:t>
      </w:r>
    </w:p>
    <w:p w14:paraId="76114163" w14:textId="77777777" w:rsidR="0046385F" w:rsidRDefault="0046385F">
      <w:pPr>
        <w:rPr>
          <w:rFonts w:ascii="Arial" w:hAnsi="Arial" w:cs="Arial"/>
          <w:b/>
          <w:sz w:val="24"/>
          <w:szCs w:val="24"/>
        </w:rPr>
      </w:pPr>
      <w:r>
        <w:rPr>
          <w:rFonts w:ascii="Arial" w:hAnsi="Arial" w:cs="Arial"/>
          <w:b/>
          <w:sz w:val="24"/>
          <w:szCs w:val="24"/>
        </w:rPr>
        <w:br w:type="page"/>
      </w:r>
    </w:p>
    <w:p w14:paraId="0F06666F" w14:textId="77777777" w:rsidR="004A7C6F" w:rsidRPr="004A7C6F" w:rsidRDefault="004A7C6F" w:rsidP="004A7C6F">
      <w:pPr>
        <w:jc w:val="center"/>
        <w:rPr>
          <w:rFonts w:ascii="Arial" w:hAnsi="Arial" w:cs="Arial"/>
          <w:b/>
          <w:sz w:val="24"/>
          <w:szCs w:val="24"/>
        </w:rPr>
      </w:pPr>
      <w:r w:rsidRPr="004A7C6F">
        <w:rPr>
          <w:rFonts w:ascii="Arial" w:hAnsi="Arial" w:cs="Arial"/>
          <w:b/>
          <w:sz w:val="24"/>
          <w:szCs w:val="24"/>
        </w:rPr>
        <w:lastRenderedPageBreak/>
        <w:t>ÍNDICE DE IMÁGENES</w:t>
      </w:r>
    </w:p>
    <w:p w14:paraId="0394605B" w14:textId="77777777" w:rsidR="004A7C6F" w:rsidRPr="004A7C6F" w:rsidRDefault="004A7C6F" w:rsidP="004A7C6F">
      <w:pPr>
        <w:rPr>
          <w:sz w:val="24"/>
          <w:szCs w:val="24"/>
        </w:rPr>
      </w:pPr>
      <w:r w:rsidRPr="004A7C6F">
        <w:rPr>
          <w:sz w:val="24"/>
          <w:szCs w:val="24"/>
        </w:rPr>
        <w:t xml:space="preserve">                                                                                        Pág.</w:t>
      </w:r>
    </w:p>
    <w:p w14:paraId="6E414717" w14:textId="722A8C2C" w:rsidR="004A7C6F" w:rsidRPr="004A7C6F" w:rsidRDefault="002F0B5F" w:rsidP="004A7C6F">
      <w:pPr>
        <w:rPr>
          <w:sz w:val="24"/>
          <w:szCs w:val="24"/>
        </w:rPr>
      </w:pPr>
      <w:ins w:id="51" w:author="marc anthony" w:date="2024-07-04T00:14:00Z">
        <w:r>
          <w:t xml:space="preserve">Ilustración </w:t>
        </w:r>
        <w:r>
          <w:fldChar w:fldCharType="begin"/>
        </w:r>
        <w:r>
          <w:instrText xml:space="preserve"> SEQ Ilustración \* ARABIC </w:instrText>
        </w:r>
        <w:r>
          <w:fldChar w:fldCharType="separate"/>
        </w:r>
        <w:r>
          <w:rPr>
            <w:noProof/>
          </w:rPr>
          <w:t>1</w:t>
        </w:r>
        <w:r>
          <w:fldChar w:fldCharType="end"/>
        </w:r>
        <w:r>
          <w:t xml:space="preserve">:  Organigrama de base4 </w:t>
        </w:r>
      </w:ins>
      <w:del w:id="52" w:author="marc anthony" w:date="2024-07-04T00:14:00Z">
        <w:r w:rsidR="004A7C6F" w:rsidRPr="004A7C6F" w:rsidDel="002F0B5F">
          <w:rPr>
            <w:sz w:val="24"/>
            <w:szCs w:val="24"/>
          </w:rPr>
          <w:delText>Img. 1 Conector de Alimentación.</w:delText>
        </w:r>
      </w:del>
      <w:r w:rsidR="004A7C6F" w:rsidRPr="004A7C6F">
        <w:rPr>
          <w:sz w:val="24"/>
          <w:szCs w:val="24"/>
        </w:rPr>
        <w:tab/>
      </w:r>
      <w:r w:rsidR="004A7C6F" w:rsidRPr="004A7C6F">
        <w:rPr>
          <w:sz w:val="24"/>
          <w:szCs w:val="24"/>
        </w:rPr>
        <w:tab/>
      </w:r>
      <w:r w:rsidR="004A7C6F" w:rsidRPr="004A7C6F">
        <w:rPr>
          <w:sz w:val="24"/>
          <w:szCs w:val="24"/>
        </w:rPr>
        <w:tab/>
      </w:r>
      <w:r w:rsidR="004A7C6F" w:rsidRPr="004A7C6F">
        <w:rPr>
          <w:sz w:val="24"/>
          <w:szCs w:val="24"/>
        </w:rPr>
        <w:tab/>
      </w:r>
      <w:r w:rsidR="004A7C6F" w:rsidRPr="004A7C6F">
        <w:rPr>
          <w:sz w:val="24"/>
          <w:szCs w:val="24"/>
        </w:rPr>
        <w:tab/>
      </w:r>
      <w:r w:rsidR="004A7C6F" w:rsidRPr="004A7C6F">
        <w:rPr>
          <w:sz w:val="24"/>
          <w:szCs w:val="24"/>
        </w:rPr>
        <w:tab/>
      </w:r>
      <w:r w:rsidR="004A7C6F" w:rsidRPr="004A7C6F">
        <w:rPr>
          <w:sz w:val="24"/>
          <w:szCs w:val="24"/>
        </w:rPr>
        <w:tab/>
      </w:r>
      <w:r w:rsidR="004A7C6F" w:rsidRPr="004A7C6F">
        <w:rPr>
          <w:sz w:val="24"/>
          <w:szCs w:val="24"/>
        </w:rPr>
        <w:tab/>
      </w:r>
      <w:r w:rsidR="006F0FA6">
        <w:rPr>
          <w:sz w:val="24"/>
          <w:szCs w:val="24"/>
        </w:rPr>
        <w:t>25</w:t>
      </w:r>
    </w:p>
    <w:p w14:paraId="59513ADC" w14:textId="77777777" w:rsidR="004A7C6F" w:rsidRPr="004A7C6F" w:rsidRDefault="004A7C6F" w:rsidP="004A7C6F">
      <w:pPr>
        <w:rPr>
          <w:sz w:val="24"/>
          <w:szCs w:val="24"/>
        </w:rPr>
      </w:pPr>
      <w:r w:rsidRPr="004A7C6F">
        <w:rPr>
          <w:sz w:val="24"/>
          <w:szCs w:val="24"/>
        </w:rPr>
        <w:t>Img. 2 Retiro de cables de comunicación.</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31</w:t>
      </w:r>
    </w:p>
    <w:p w14:paraId="1C4BED5B" w14:textId="77777777" w:rsidR="004A7C6F" w:rsidRPr="004A7C6F" w:rsidRDefault="004A7C6F" w:rsidP="004A7C6F">
      <w:pPr>
        <w:rPr>
          <w:sz w:val="24"/>
          <w:szCs w:val="24"/>
        </w:rPr>
      </w:pPr>
      <w:r w:rsidRPr="004A7C6F">
        <w:rPr>
          <w:sz w:val="24"/>
          <w:szCs w:val="24"/>
        </w:rPr>
        <w:t>Img. 3 Retiro de tarjetas.</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32</w:t>
      </w:r>
    </w:p>
    <w:p w14:paraId="27DD70F6" w14:textId="77777777" w:rsidR="004A7C6F" w:rsidRPr="004A7C6F" w:rsidRDefault="004A7C6F" w:rsidP="004A7C6F">
      <w:pPr>
        <w:rPr>
          <w:sz w:val="24"/>
          <w:szCs w:val="24"/>
        </w:rPr>
      </w:pPr>
      <w:r w:rsidRPr="004A7C6F">
        <w:rPr>
          <w:sz w:val="24"/>
          <w:szCs w:val="24"/>
        </w:rPr>
        <w:t>Img. 4 Tarjetas en bolsas antiestáticas.</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32</w:t>
      </w:r>
    </w:p>
    <w:p w14:paraId="754349FB" w14:textId="77777777" w:rsidR="004A7C6F" w:rsidRPr="004A7C6F" w:rsidRDefault="004A7C6F" w:rsidP="004A7C6F">
      <w:pPr>
        <w:rPr>
          <w:sz w:val="24"/>
          <w:szCs w:val="24"/>
        </w:rPr>
      </w:pPr>
      <w:r w:rsidRPr="004A7C6F">
        <w:rPr>
          <w:sz w:val="24"/>
          <w:szCs w:val="24"/>
        </w:rPr>
        <w:t>Img. 5 Fuente de Poder</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33</w:t>
      </w:r>
    </w:p>
    <w:p w14:paraId="317A205D" w14:textId="77777777" w:rsidR="004A7C6F" w:rsidRPr="004A7C6F" w:rsidRDefault="004A7C6F" w:rsidP="004A7C6F">
      <w:pPr>
        <w:rPr>
          <w:sz w:val="24"/>
          <w:szCs w:val="24"/>
        </w:rPr>
      </w:pPr>
      <w:r w:rsidRPr="004A7C6F">
        <w:rPr>
          <w:sz w:val="24"/>
          <w:szCs w:val="24"/>
        </w:rPr>
        <w:t xml:space="preserve">Img. 6 Extracción de Disco Duro.                            </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33</w:t>
      </w:r>
    </w:p>
    <w:p w14:paraId="35386521" w14:textId="77777777" w:rsidR="004A7C6F" w:rsidRPr="004A7C6F" w:rsidRDefault="004A7C6F" w:rsidP="004A7C6F">
      <w:pPr>
        <w:rPr>
          <w:sz w:val="24"/>
          <w:szCs w:val="24"/>
        </w:rPr>
      </w:pPr>
      <w:r w:rsidRPr="004A7C6F">
        <w:rPr>
          <w:sz w:val="24"/>
          <w:szCs w:val="24"/>
        </w:rPr>
        <w:t>Img. 7 Extracción de DVD.</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33</w:t>
      </w:r>
    </w:p>
    <w:p w14:paraId="4F8C788E" w14:textId="77777777" w:rsidR="004A7C6F" w:rsidRPr="004A7C6F" w:rsidRDefault="004A7C6F" w:rsidP="004A7C6F">
      <w:pPr>
        <w:rPr>
          <w:sz w:val="24"/>
          <w:szCs w:val="24"/>
        </w:rPr>
      </w:pPr>
      <w:r w:rsidRPr="004A7C6F">
        <w:rPr>
          <w:sz w:val="24"/>
          <w:szCs w:val="24"/>
        </w:rPr>
        <w:t>Img. 8 Motherboard fuera de chasis.</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34</w:t>
      </w:r>
    </w:p>
    <w:p w14:paraId="5AF9CA0F" w14:textId="77777777" w:rsidR="004A7C6F" w:rsidRPr="004A7C6F" w:rsidRDefault="004A7C6F" w:rsidP="004A7C6F">
      <w:pPr>
        <w:rPr>
          <w:sz w:val="24"/>
          <w:szCs w:val="24"/>
        </w:rPr>
      </w:pPr>
      <w:r w:rsidRPr="004A7C6F">
        <w:rPr>
          <w:sz w:val="24"/>
          <w:szCs w:val="24"/>
        </w:rPr>
        <w:t>Img. 9 Limpieza de ventilador de fuente de poder.</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35</w:t>
      </w:r>
    </w:p>
    <w:p w14:paraId="3BC97F8F" w14:textId="77777777" w:rsidR="004A7C6F" w:rsidRPr="004A7C6F" w:rsidRDefault="004A7C6F" w:rsidP="004A7C6F">
      <w:pPr>
        <w:rPr>
          <w:sz w:val="24"/>
          <w:szCs w:val="24"/>
        </w:rPr>
      </w:pPr>
      <w:r w:rsidRPr="004A7C6F">
        <w:rPr>
          <w:sz w:val="24"/>
          <w:szCs w:val="24"/>
        </w:rPr>
        <w:t>Img. 10 Unidad de CD antes del mantenimiento.</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t>37</w:t>
      </w:r>
    </w:p>
    <w:p w14:paraId="3C2F702F" w14:textId="77777777" w:rsidR="004A7C6F" w:rsidRPr="004A7C6F" w:rsidRDefault="004A7C6F" w:rsidP="004A7C6F">
      <w:pPr>
        <w:rPr>
          <w:sz w:val="24"/>
          <w:szCs w:val="24"/>
        </w:rPr>
      </w:pPr>
      <w:r w:rsidRPr="004A7C6F">
        <w:rPr>
          <w:sz w:val="24"/>
          <w:szCs w:val="24"/>
        </w:rPr>
        <w:t>Img. 11 Unidad de CD antes del mantenimiento.</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006F0FA6">
        <w:rPr>
          <w:sz w:val="24"/>
          <w:szCs w:val="24"/>
        </w:rPr>
        <w:t>4</w:t>
      </w:r>
      <w:r w:rsidRPr="004A7C6F">
        <w:rPr>
          <w:sz w:val="24"/>
          <w:szCs w:val="24"/>
        </w:rPr>
        <w:t>7</w:t>
      </w:r>
    </w:p>
    <w:p w14:paraId="02EF8FBF" w14:textId="77777777" w:rsidR="004A7C6F" w:rsidRPr="004A7C6F" w:rsidRDefault="004A7C6F" w:rsidP="004A7C6F">
      <w:pPr>
        <w:rPr>
          <w:sz w:val="24"/>
          <w:szCs w:val="24"/>
        </w:rPr>
      </w:pPr>
      <w:r w:rsidRPr="004A7C6F">
        <w:rPr>
          <w:sz w:val="24"/>
          <w:szCs w:val="24"/>
        </w:rPr>
        <w:t>Img. 12 Tarjeta de video</w:t>
      </w:r>
      <w:del w:id="53" w:author="LAP57" w:date="2024-06-19T12:52:00Z">
        <w:r w:rsidRPr="004A7C6F" w:rsidDel="002C7955">
          <w:rPr>
            <w:sz w:val="24"/>
            <w:szCs w:val="24"/>
          </w:rPr>
          <w:delText xml:space="preserve"> </w:delText>
        </w:r>
      </w:del>
      <w:r w:rsidRPr="004A7C6F">
        <w:rPr>
          <w:sz w:val="24"/>
          <w:szCs w:val="24"/>
        </w:rPr>
        <w:t xml:space="preserve"> antes del mantenimiento.          </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006F0FA6">
        <w:rPr>
          <w:sz w:val="24"/>
          <w:szCs w:val="24"/>
        </w:rPr>
        <w:t>5</w:t>
      </w:r>
      <w:r w:rsidRPr="004A7C6F">
        <w:rPr>
          <w:sz w:val="24"/>
          <w:szCs w:val="24"/>
        </w:rPr>
        <w:t>8</w:t>
      </w:r>
    </w:p>
    <w:p w14:paraId="3B6A4F9B" w14:textId="77777777" w:rsidR="004A7C6F" w:rsidRPr="004A7C6F" w:rsidRDefault="004A7C6F" w:rsidP="004A7C6F">
      <w:pPr>
        <w:rPr>
          <w:sz w:val="24"/>
          <w:szCs w:val="24"/>
        </w:rPr>
      </w:pPr>
      <w:r w:rsidRPr="004A7C6F">
        <w:rPr>
          <w:sz w:val="24"/>
          <w:szCs w:val="24"/>
        </w:rPr>
        <w:t>Img. 13 Tarjeta de video después del mantenimiento.</w:t>
      </w:r>
      <w:r w:rsidRPr="004A7C6F">
        <w:rPr>
          <w:sz w:val="24"/>
          <w:szCs w:val="24"/>
        </w:rPr>
        <w:tab/>
      </w:r>
      <w:r w:rsidRPr="004A7C6F">
        <w:rPr>
          <w:sz w:val="24"/>
          <w:szCs w:val="24"/>
        </w:rPr>
        <w:tab/>
      </w:r>
      <w:r w:rsidRPr="004A7C6F">
        <w:rPr>
          <w:sz w:val="24"/>
          <w:szCs w:val="24"/>
        </w:rPr>
        <w:tab/>
      </w:r>
      <w:r w:rsidRPr="004A7C6F">
        <w:rPr>
          <w:sz w:val="24"/>
          <w:szCs w:val="24"/>
        </w:rPr>
        <w:tab/>
      </w:r>
      <w:r w:rsidRPr="004A7C6F">
        <w:rPr>
          <w:sz w:val="24"/>
          <w:szCs w:val="24"/>
        </w:rPr>
        <w:tab/>
      </w:r>
      <w:r w:rsidR="006F0FA6">
        <w:rPr>
          <w:sz w:val="24"/>
          <w:szCs w:val="24"/>
        </w:rPr>
        <w:t>6</w:t>
      </w:r>
      <w:r w:rsidRPr="004A7C6F">
        <w:rPr>
          <w:sz w:val="24"/>
          <w:szCs w:val="24"/>
        </w:rPr>
        <w:t>8</w:t>
      </w:r>
    </w:p>
    <w:p w14:paraId="787CB025" w14:textId="77777777" w:rsidR="0046385F" w:rsidRDefault="0046385F">
      <w:pPr>
        <w:rPr>
          <w:rFonts w:ascii="Arial" w:eastAsia="Times New Roman" w:hAnsi="Arial" w:cs="Arial"/>
          <w:b/>
          <w:sz w:val="28"/>
          <w:szCs w:val="28"/>
          <w:lang w:val="es-ES" w:eastAsia="es-ES"/>
        </w:rPr>
      </w:pPr>
      <w:r>
        <w:rPr>
          <w:rFonts w:ascii="Arial" w:eastAsia="Times New Roman" w:hAnsi="Arial" w:cs="Arial"/>
          <w:b/>
          <w:sz w:val="28"/>
          <w:szCs w:val="28"/>
          <w:lang w:val="es-ES" w:eastAsia="es-ES"/>
        </w:rPr>
        <w:br w:type="page"/>
      </w:r>
    </w:p>
    <w:p w14:paraId="627E6D2E" w14:textId="77777777" w:rsidR="004A7C6F" w:rsidRPr="004A7C6F" w:rsidRDefault="004A7C6F" w:rsidP="004A7C6F">
      <w:pPr>
        <w:rPr>
          <w:rFonts w:ascii="Arial" w:eastAsia="Times New Roman" w:hAnsi="Arial" w:cs="Arial"/>
          <w:b/>
          <w:sz w:val="28"/>
          <w:szCs w:val="28"/>
          <w:lang w:val="es-ES" w:eastAsia="es-ES"/>
        </w:rPr>
      </w:pPr>
    </w:p>
    <w:p w14:paraId="272F73BA" w14:textId="43CF6EB0" w:rsidR="004A7C6F" w:rsidRPr="00EF4617" w:rsidRDefault="004A7C6F" w:rsidP="004A7C6F">
      <w:pPr>
        <w:rPr>
          <w:rFonts w:ascii="Arial" w:eastAsia="Times New Roman" w:hAnsi="Arial" w:cs="Arial"/>
          <w:b/>
          <w:sz w:val="28"/>
          <w:szCs w:val="28"/>
          <w:lang w:val="es-ES" w:eastAsia="es-ES"/>
        </w:rPr>
      </w:pPr>
      <w:del w:id="54" w:author="marc anthony" w:date="2024-07-04T00:45:00Z">
        <w:r w:rsidRPr="00EF4617" w:rsidDel="008E7ADC">
          <w:rPr>
            <w:rFonts w:ascii="Arial" w:eastAsia="Times New Roman" w:hAnsi="Arial" w:cs="Arial"/>
            <w:b/>
            <w:sz w:val="28"/>
            <w:szCs w:val="28"/>
            <w:lang w:val="es-ES" w:eastAsia="es-ES"/>
          </w:rPr>
          <w:delText>-*</w:delText>
        </w:r>
      </w:del>
      <w:r w:rsidRPr="00EF4617">
        <w:rPr>
          <w:rFonts w:ascii="Arial" w:eastAsia="Times New Roman" w:hAnsi="Arial" w:cs="Arial"/>
          <w:b/>
          <w:sz w:val="28"/>
          <w:szCs w:val="28"/>
          <w:lang w:val="es-ES" w:eastAsia="es-ES"/>
        </w:rPr>
        <w:t xml:space="preserve">A G R A D E C I M </w:t>
      </w:r>
      <w:del w:id="55" w:author="marc anthony" w:date="2024-07-04T00:45:00Z">
        <w:r w:rsidRPr="00EF4617" w:rsidDel="004F5596">
          <w:rPr>
            <w:rFonts w:ascii="Arial" w:eastAsia="Times New Roman" w:hAnsi="Arial" w:cs="Arial"/>
            <w:b/>
            <w:sz w:val="28"/>
            <w:szCs w:val="28"/>
            <w:lang w:val="es-ES" w:eastAsia="es-ES"/>
          </w:rPr>
          <w:delText>I  E</w:delText>
        </w:r>
      </w:del>
      <w:ins w:id="56" w:author="marc anthony" w:date="2024-07-04T00:45:00Z">
        <w:r w:rsidR="004F5596" w:rsidRPr="00EF4617">
          <w:rPr>
            <w:rFonts w:ascii="Arial" w:eastAsia="Times New Roman" w:hAnsi="Arial" w:cs="Arial"/>
            <w:b/>
            <w:sz w:val="28"/>
            <w:szCs w:val="28"/>
            <w:lang w:val="es-ES" w:eastAsia="es-ES"/>
          </w:rPr>
          <w:t>I E</w:t>
        </w:r>
      </w:ins>
      <w:r w:rsidRPr="00EF4617">
        <w:rPr>
          <w:rFonts w:ascii="Arial" w:eastAsia="Times New Roman" w:hAnsi="Arial" w:cs="Arial"/>
          <w:b/>
          <w:sz w:val="28"/>
          <w:szCs w:val="28"/>
          <w:lang w:val="es-ES" w:eastAsia="es-ES"/>
        </w:rPr>
        <w:t xml:space="preserve"> N T O S</w:t>
      </w:r>
      <w:del w:id="57" w:author="marc anthony" w:date="2024-07-04T00:45:00Z">
        <w:r w:rsidRPr="00EF4617" w:rsidDel="008E7ADC">
          <w:rPr>
            <w:rFonts w:ascii="Arial" w:eastAsia="Times New Roman" w:hAnsi="Arial" w:cs="Arial"/>
            <w:b/>
            <w:sz w:val="28"/>
            <w:szCs w:val="28"/>
            <w:lang w:val="es-ES" w:eastAsia="es-ES"/>
          </w:rPr>
          <w:delText>*</w:delText>
        </w:r>
      </w:del>
    </w:p>
    <w:p w14:paraId="62775D44" w14:textId="77777777" w:rsidR="004A7C6F" w:rsidRPr="00EF4617" w:rsidDel="004F5596" w:rsidRDefault="004A7C6F">
      <w:pPr>
        <w:jc w:val="both"/>
        <w:rPr>
          <w:del w:id="58" w:author="marc anthony" w:date="2024-07-04T00:45:00Z"/>
          <w:rFonts w:ascii="Arial" w:hAnsi="Arial" w:cs="Arial"/>
          <w:sz w:val="24"/>
          <w:szCs w:val="24"/>
          <w:rPrChange w:id="59" w:author="marc anthony" w:date="2024-07-04T01:07:00Z">
            <w:rPr>
              <w:del w:id="60" w:author="marc anthony" w:date="2024-07-04T00:45:00Z"/>
            </w:rPr>
          </w:rPrChange>
        </w:rPr>
        <w:pPrChange w:id="61" w:author="marc anthony" w:date="2024-07-04T01:08:00Z">
          <w:pPr/>
        </w:pPrChange>
      </w:pPr>
    </w:p>
    <w:p w14:paraId="1841EA79" w14:textId="001695B9" w:rsidR="004A7C6F" w:rsidRPr="00EF4617" w:rsidDel="004F5596" w:rsidRDefault="004A7C6F">
      <w:pPr>
        <w:jc w:val="both"/>
        <w:rPr>
          <w:del w:id="62" w:author="marc anthony" w:date="2024-07-04T00:45:00Z"/>
          <w:rFonts w:ascii="Arial" w:hAnsi="Arial" w:cs="Arial"/>
          <w:sz w:val="24"/>
          <w:szCs w:val="24"/>
          <w:rPrChange w:id="63" w:author="marc anthony" w:date="2024-07-04T01:07:00Z">
            <w:rPr>
              <w:del w:id="64" w:author="marc anthony" w:date="2024-07-04T00:45:00Z"/>
            </w:rPr>
          </w:rPrChange>
        </w:rPr>
        <w:pPrChange w:id="65" w:author="marc anthony" w:date="2024-07-04T01:08:00Z">
          <w:pPr/>
        </w:pPrChange>
      </w:pPr>
      <w:del w:id="66" w:author="marc anthony" w:date="2024-07-04T00:45:00Z">
        <w:r w:rsidRPr="00EF4617" w:rsidDel="004F5596">
          <w:rPr>
            <w:rFonts w:ascii="Arial" w:hAnsi="Arial" w:cs="Arial"/>
            <w:sz w:val="24"/>
            <w:szCs w:val="24"/>
            <w:rPrChange w:id="67" w:author="marc anthony" w:date="2024-07-04T01:07:00Z">
              <w:rPr/>
            </w:rPrChange>
          </w:rPr>
          <w:delText>Esta es una hoja opcional para que le agradezcas a tus pa</w:delText>
        </w:r>
        <w:r w:rsidR="006F0FA6" w:rsidRPr="00EF4617" w:rsidDel="004F5596">
          <w:rPr>
            <w:rFonts w:ascii="Arial" w:hAnsi="Arial" w:cs="Arial"/>
            <w:sz w:val="24"/>
            <w:szCs w:val="24"/>
            <w:rPrChange w:id="68" w:author="marc anthony" w:date="2024-07-04T01:07:00Z">
              <w:rPr/>
            </w:rPrChange>
          </w:rPr>
          <w:delText>pá</w:delText>
        </w:r>
        <w:r w:rsidRPr="00EF4617" w:rsidDel="004F5596">
          <w:rPr>
            <w:rFonts w:ascii="Arial" w:hAnsi="Arial" w:cs="Arial"/>
            <w:sz w:val="24"/>
            <w:szCs w:val="24"/>
            <w:rPrChange w:id="69" w:author="marc anthony" w:date="2024-07-04T01:07:00Z">
              <w:rPr/>
            </w:rPrChange>
          </w:rPr>
          <w:delText>s por el apoyo, tus amigos, etc.</w:delText>
        </w:r>
      </w:del>
    </w:p>
    <w:p w14:paraId="5E793952" w14:textId="77777777" w:rsidR="002C7FC1" w:rsidRPr="00EF4617" w:rsidRDefault="002C7FC1">
      <w:pPr>
        <w:pStyle w:val="NormalWeb"/>
        <w:jc w:val="both"/>
        <w:rPr>
          <w:ins w:id="70" w:author="marc anthony" w:date="2024-07-04T01:04:00Z"/>
          <w:rFonts w:ascii="Arial" w:hAnsi="Arial" w:cs="Arial"/>
          <w:rPrChange w:id="71" w:author="marc anthony" w:date="2024-07-04T01:07:00Z">
            <w:rPr>
              <w:ins w:id="72" w:author="marc anthony" w:date="2024-07-04T01:04:00Z"/>
            </w:rPr>
          </w:rPrChange>
        </w:rPr>
        <w:pPrChange w:id="73" w:author="marc anthony" w:date="2024-07-04T01:08:00Z">
          <w:pPr>
            <w:pStyle w:val="NormalWeb"/>
          </w:pPr>
        </w:pPrChange>
      </w:pPr>
      <w:ins w:id="74" w:author="marc anthony" w:date="2024-07-04T01:04:00Z">
        <w:r w:rsidRPr="00EF4617">
          <w:rPr>
            <w:rFonts w:ascii="Arial" w:hAnsi="Arial" w:cs="Arial"/>
            <w:rPrChange w:id="75" w:author="marc anthony" w:date="2024-07-04T01:07:00Z">
              <w:rPr/>
            </w:rPrChange>
          </w:rPr>
          <w:t>Al culminar esta tesina, quiero expresar mi más sincero agradecimiento a todas aquellas personas y organizaciones que hicieron posible la realización de este proyecto.</w:t>
        </w:r>
      </w:ins>
    </w:p>
    <w:p w14:paraId="6B98DE2C" w14:textId="77777777" w:rsidR="002C7FC1" w:rsidRPr="00EF4617" w:rsidRDefault="002C7FC1">
      <w:pPr>
        <w:pStyle w:val="NormalWeb"/>
        <w:jc w:val="both"/>
        <w:rPr>
          <w:ins w:id="76" w:author="marc anthony" w:date="2024-07-04T01:04:00Z"/>
          <w:rFonts w:ascii="Arial" w:hAnsi="Arial" w:cs="Arial"/>
          <w:rPrChange w:id="77" w:author="marc anthony" w:date="2024-07-04T01:07:00Z">
            <w:rPr>
              <w:ins w:id="78" w:author="marc anthony" w:date="2024-07-04T01:04:00Z"/>
            </w:rPr>
          </w:rPrChange>
        </w:rPr>
        <w:pPrChange w:id="79" w:author="marc anthony" w:date="2024-07-04T01:08:00Z">
          <w:pPr>
            <w:pStyle w:val="NormalWeb"/>
          </w:pPr>
        </w:pPrChange>
      </w:pPr>
      <w:ins w:id="80" w:author="marc anthony" w:date="2024-07-04T01:04:00Z">
        <w:r w:rsidRPr="00EF4617">
          <w:rPr>
            <w:rFonts w:ascii="Arial" w:hAnsi="Arial" w:cs="Arial"/>
            <w:rPrChange w:id="81" w:author="marc anthony" w:date="2024-07-04T01:07:00Z">
              <w:rPr/>
            </w:rPrChange>
          </w:rPr>
          <w:t>En primer lugar, agradezco a Base4 por brindarme la oportunidad de realizar mi estancia en sus instalaciones y por ofrecerme el entorno y los recursos necesarios para el desarrollo de la intranet.</w:t>
        </w:r>
      </w:ins>
    </w:p>
    <w:p w14:paraId="62902097" w14:textId="77777777" w:rsidR="002C7FC1" w:rsidRPr="00EF4617" w:rsidRDefault="002C7FC1">
      <w:pPr>
        <w:pStyle w:val="NormalWeb"/>
        <w:jc w:val="both"/>
        <w:rPr>
          <w:ins w:id="82" w:author="marc anthony" w:date="2024-07-04T01:04:00Z"/>
          <w:rFonts w:ascii="Arial" w:hAnsi="Arial" w:cs="Arial"/>
          <w:rPrChange w:id="83" w:author="marc anthony" w:date="2024-07-04T01:07:00Z">
            <w:rPr>
              <w:ins w:id="84" w:author="marc anthony" w:date="2024-07-04T01:04:00Z"/>
            </w:rPr>
          </w:rPrChange>
        </w:rPr>
        <w:pPrChange w:id="85" w:author="marc anthony" w:date="2024-07-04T01:08:00Z">
          <w:pPr>
            <w:pStyle w:val="NormalWeb"/>
          </w:pPr>
        </w:pPrChange>
      </w:pPr>
      <w:ins w:id="86" w:author="marc anthony" w:date="2024-07-04T01:04:00Z">
        <w:r w:rsidRPr="00EF4617">
          <w:rPr>
            <w:rFonts w:ascii="Arial" w:hAnsi="Arial" w:cs="Arial"/>
            <w:rPrChange w:id="87" w:author="marc anthony" w:date="2024-07-04T01:07:00Z">
              <w:rPr/>
            </w:rPrChange>
          </w:rPr>
          <w:t>Agradezco también a mis compañeros de equipo en Base4, quienes compartieron sus conocimientos y colaboraron conmigo en cada etapa del proyecto. Su experiencia y profesionalismo fueron fundamentales para alcanzar los objetivos planteados.</w:t>
        </w:r>
      </w:ins>
    </w:p>
    <w:p w14:paraId="4E3F1C31" w14:textId="77777777" w:rsidR="002C7FC1" w:rsidRPr="00EF4617" w:rsidRDefault="002C7FC1">
      <w:pPr>
        <w:pStyle w:val="NormalWeb"/>
        <w:jc w:val="both"/>
        <w:rPr>
          <w:ins w:id="88" w:author="marc anthony" w:date="2024-07-04T01:04:00Z"/>
          <w:rFonts w:ascii="Arial" w:hAnsi="Arial" w:cs="Arial"/>
          <w:rPrChange w:id="89" w:author="marc anthony" w:date="2024-07-04T01:07:00Z">
            <w:rPr>
              <w:ins w:id="90" w:author="marc anthony" w:date="2024-07-04T01:04:00Z"/>
            </w:rPr>
          </w:rPrChange>
        </w:rPr>
        <w:pPrChange w:id="91" w:author="marc anthony" w:date="2024-07-04T01:08:00Z">
          <w:pPr>
            <w:pStyle w:val="NormalWeb"/>
          </w:pPr>
        </w:pPrChange>
      </w:pPr>
      <w:ins w:id="92" w:author="marc anthony" w:date="2024-07-04T01:04:00Z">
        <w:r w:rsidRPr="00EF4617">
          <w:rPr>
            <w:rFonts w:ascii="Arial" w:hAnsi="Arial" w:cs="Arial"/>
            <w:rPrChange w:id="93" w:author="marc anthony" w:date="2024-07-04T01:07:00Z">
              <w:rPr/>
            </w:rPrChange>
          </w:rPr>
          <w:t>A la Compañía Harina de Oriente, mi más profundo agradecimiento por confiar en nosotros y permitirnos ser parte de su transformación digital. Su apertura y colaboración fueron esenciales para entender sus necesidades y diseñar una solución efectiva.</w:t>
        </w:r>
      </w:ins>
    </w:p>
    <w:p w14:paraId="66296DBF" w14:textId="77777777" w:rsidR="002C7FC1" w:rsidRPr="00EF4617" w:rsidRDefault="002C7FC1">
      <w:pPr>
        <w:pStyle w:val="NormalWeb"/>
        <w:jc w:val="both"/>
        <w:rPr>
          <w:ins w:id="94" w:author="marc anthony" w:date="2024-07-04T01:04:00Z"/>
          <w:rFonts w:ascii="Arial" w:hAnsi="Arial" w:cs="Arial"/>
          <w:rPrChange w:id="95" w:author="marc anthony" w:date="2024-07-04T01:07:00Z">
            <w:rPr>
              <w:ins w:id="96" w:author="marc anthony" w:date="2024-07-04T01:04:00Z"/>
            </w:rPr>
          </w:rPrChange>
        </w:rPr>
        <w:pPrChange w:id="97" w:author="marc anthony" w:date="2024-07-04T01:08:00Z">
          <w:pPr>
            <w:pStyle w:val="NormalWeb"/>
          </w:pPr>
        </w:pPrChange>
      </w:pPr>
      <w:ins w:id="98" w:author="marc anthony" w:date="2024-07-04T01:04:00Z">
        <w:r w:rsidRPr="00EF4617">
          <w:rPr>
            <w:rFonts w:ascii="Arial" w:hAnsi="Arial" w:cs="Arial"/>
            <w:rPrChange w:id="99" w:author="marc anthony" w:date="2024-07-04T01:07:00Z">
              <w:rPr/>
            </w:rPrChange>
          </w:rPr>
          <w:t>No podría dejar de mencionar a mis profesores y asesores académicos de [Nombre de la Institución Educativa], quienes me orientaron y motivaron a lo largo de mi formación. Sus enseñanzas fueron la base sobre la cual se construyó este trabajo.</w:t>
        </w:r>
      </w:ins>
    </w:p>
    <w:p w14:paraId="5E643272" w14:textId="226C3F5E" w:rsidR="002C7FC1" w:rsidRPr="00EF4617" w:rsidRDefault="002C7FC1">
      <w:pPr>
        <w:pStyle w:val="NormalWeb"/>
        <w:jc w:val="both"/>
        <w:rPr>
          <w:ins w:id="100" w:author="marc anthony" w:date="2024-07-04T01:06:00Z"/>
          <w:rFonts w:ascii="Arial" w:hAnsi="Arial" w:cs="Arial"/>
          <w:rPrChange w:id="101" w:author="marc anthony" w:date="2024-07-04T01:07:00Z">
            <w:rPr>
              <w:ins w:id="102" w:author="marc anthony" w:date="2024-07-04T01:06:00Z"/>
            </w:rPr>
          </w:rPrChange>
        </w:rPr>
        <w:pPrChange w:id="103" w:author="marc anthony" w:date="2024-07-04T01:08:00Z">
          <w:pPr>
            <w:pStyle w:val="NormalWeb"/>
          </w:pPr>
        </w:pPrChange>
      </w:pPr>
      <w:ins w:id="104" w:author="marc anthony" w:date="2024-07-04T01:04:00Z">
        <w:r w:rsidRPr="00EF4617">
          <w:rPr>
            <w:rFonts w:ascii="Arial" w:hAnsi="Arial" w:cs="Arial"/>
            <w:rPrChange w:id="105" w:author="marc anthony" w:date="2024-07-04T01:07:00Z">
              <w:rPr/>
            </w:rPrChange>
          </w:rPr>
          <w:t xml:space="preserve">Finalmente, a mi familia y amigos, gracias por su apoyo incondicional y por creer en mí. Su aliento y comprensión me dieron la fuerza necesaria para superar los desafíos encontrados en este camino. Quiero dar una mención especial a mi madre Rosario Rugerio Gómez, quien me acompañó a lo largo de este camino y de quien aprendí que nunca debo rendirme a pesar de las adversidades de la vida; a mis hermanas Karla Ximena </w:t>
        </w:r>
        <w:proofErr w:type="spellStart"/>
        <w:r w:rsidRPr="00EF4617">
          <w:rPr>
            <w:rFonts w:ascii="Arial" w:hAnsi="Arial" w:cs="Arial"/>
            <w:rPrChange w:id="106" w:author="marc anthony" w:date="2024-07-04T01:07:00Z">
              <w:rPr/>
            </w:rPrChange>
          </w:rPr>
          <w:t>Alvarez</w:t>
        </w:r>
        <w:proofErr w:type="spellEnd"/>
        <w:r w:rsidRPr="00EF4617">
          <w:rPr>
            <w:rFonts w:ascii="Arial" w:hAnsi="Arial" w:cs="Arial"/>
            <w:rPrChange w:id="107" w:author="marc anthony" w:date="2024-07-04T01:07:00Z">
              <w:rPr/>
            </w:rPrChange>
          </w:rPr>
          <w:t xml:space="preserve"> Rugerio y Ana Valeria </w:t>
        </w:r>
        <w:proofErr w:type="spellStart"/>
        <w:r w:rsidRPr="00EF4617">
          <w:rPr>
            <w:rFonts w:ascii="Arial" w:hAnsi="Arial" w:cs="Arial"/>
            <w:rPrChange w:id="108" w:author="marc anthony" w:date="2024-07-04T01:07:00Z">
              <w:rPr/>
            </w:rPrChange>
          </w:rPr>
          <w:t>Alvarez</w:t>
        </w:r>
        <w:proofErr w:type="spellEnd"/>
        <w:r w:rsidRPr="00EF4617">
          <w:rPr>
            <w:rFonts w:ascii="Arial" w:hAnsi="Arial" w:cs="Arial"/>
            <w:rPrChange w:id="109" w:author="marc anthony" w:date="2024-07-04T01:07:00Z">
              <w:rPr/>
            </w:rPrChange>
          </w:rPr>
          <w:t xml:space="preserve"> Rugerio, quienes han sido mis compañeras de vida; a mi sobrina </w:t>
        </w:r>
        <w:proofErr w:type="spellStart"/>
        <w:r w:rsidRPr="00EF4617">
          <w:rPr>
            <w:rFonts w:ascii="Arial" w:hAnsi="Arial" w:cs="Arial"/>
            <w:rPrChange w:id="110" w:author="marc anthony" w:date="2024-07-04T01:07:00Z">
              <w:rPr/>
            </w:rPrChange>
          </w:rPr>
          <w:t>Maryam</w:t>
        </w:r>
        <w:proofErr w:type="spellEnd"/>
        <w:r w:rsidRPr="00EF4617">
          <w:rPr>
            <w:rFonts w:ascii="Arial" w:hAnsi="Arial" w:cs="Arial"/>
            <w:rPrChange w:id="111" w:author="marc anthony" w:date="2024-07-04T01:07:00Z">
              <w:rPr/>
            </w:rPrChange>
          </w:rPr>
          <w:t xml:space="preserve"> </w:t>
        </w:r>
      </w:ins>
      <w:ins w:id="112" w:author="marc anthony" w:date="2024-08-05T11:26:00Z">
        <w:r w:rsidR="001C6C33" w:rsidRPr="001C6C33">
          <w:rPr>
            <w:rFonts w:ascii="Arial" w:hAnsi="Arial" w:cs="Arial"/>
          </w:rPr>
          <w:t>Sombrerero</w:t>
        </w:r>
      </w:ins>
      <w:ins w:id="113" w:author="marc anthony" w:date="2024-07-04T01:04:00Z">
        <w:r w:rsidRPr="00EF4617">
          <w:rPr>
            <w:rFonts w:ascii="Arial" w:hAnsi="Arial" w:cs="Arial"/>
            <w:rPrChange w:id="114" w:author="marc anthony" w:date="2024-07-04T01:07:00Z">
              <w:rPr/>
            </w:rPrChange>
          </w:rPr>
          <w:t xml:space="preserve"> </w:t>
        </w:r>
        <w:proofErr w:type="spellStart"/>
        <w:r w:rsidRPr="00EF4617">
          <w:rPr>
            <w:rFonts w:ascii="Arial" w:hAnsi="Arial" w:cs="Arial"/>
            <w:rPrChange w:id="115" w:author="marc anthony" w:date="2024-07-04T01:07:00Z">
              <w:rPr/>
            </w:rPrChange>
          </w:rPr>
          <w:t>Alvarez</w:t>
        </w:r>
        <w:proofErr w:type="spellEnd"/>
        <w:r w:rsidRPr="00EF4617">
          <w:rPr>
            <w:rFonts w:ascii="Arial" w:hAnsi="Arial" w:cs="Arial"/>
            <w:rPrChange w:id="116" w:author="marc anthony" w:date="2024-07-04T01:07:00Z">
              <w:rPr/>
            </w:rPrChange>
          </w:rPr>
          <w:t>, quien ha sido un gran impulso en mi vida y ha llenado de alegría muchos momentos; a mis dos mejores amigos Cecilia Pérez Espinosa, quien siempre tiene una palabra de apoyo</w:t>
        </w:r>
      </w:ins>
      <w:ins w:id="117" w:author="marc anthony" w:date="2024-07-04T01:08:00Z">
        <w:r w:rsidR="00EF4617">
          <w:rPr>
            <w:rFonts w:ascii="Arial" w:hAnsi="Arial" w:cs="Arial"/>
          </w:rPr>
          <w:t xml:space="preserve"> y un amor incondiciona</w:t>
        </w:r>
      </w:ins>
      <w:ins w:id="118" w:author="marc anthony" w:date="2024-07-04T01:09:00Z">
        <w:r w:rsidR="00EF4617">
          <w:rPr>
            <w:rFonts w:ascii="Arial" w:hAnsi="Arial" w:cs="Arial"/>
          </w:rPr>
          <w:t>l</w:t>
        </w:r>
      </w:ins>
      <w:ins w:id="119" w:author="marc anthony" w:date="2024-07-04T01:04:00Z">
        <w:r w:rsidRPr="00EF4617">
          <w:rPr>
            <w:rFonts w:ascii="Arial" w:hAnsi="Arial" w:cs="Arial"/>
            <w:rPrChange w:id="120" w:author="marc anthony" w:date="2024-07-04T01:07:00Z">
              <w:rPr/>
            </w:rPrChange>
          </w:rPr>
          <w:t xml:space="preserve">, y Efrén Arellano Callejas, quien me ha brindado una amistad incondicional. Por último, quiero dedicar todo este esfuerzo a tres personas que trascendieron: a mis dos abuelas, Virginia Portillo Merino y Mercedes Gómez Ladino, dos personas que fueron prueba de que todo en la vida se puede lograr siempre y cuando se dé el mejor esfuerzo, y finalmente, a mi padre Carlos Alberto </w:t>
        </w:r>
        <w:proofErr w:type="spellStart"/>
        <w:r w:rsidRPr="00EF4617">
          <w:rPr>
            <w:rFonts w:ascii="Arial" w:hAnsi="Arial" w:cs="Arial"/>
            <w:rPrChange w:id="121" w:author="marc anthony" w:date="2024-07-04T01:07:00Z">
              <w:rPr/>
            </w:rPrChange>
          </w:rPr>
          <w:t>Alvarez</w:t>
        </w:r>
        <w:proofErr w:type="spellEnd"/>
        <w:r w:rsidRPr="00EF4617">
          <w:rPr>
            <w:rFonts w:ascii="Arial" w:hAnsi="Arial" w:cs="Arial"/>
            <w:rPrChange w:id="122" w:author="marc anthony" w:date="2024-07-04T01:07:00Z">
              <w:rPr/>
            </w:rPrChange>
          </w:rPr>
          <w:t xml:space="preserve"> Portillo, quien me enseñó muchas cosas, se esforzó cada día por darme lo mejor y a quien siempre voy a estar agradecido.</w:t>
        </w:r>
      </w:ins>
    </w:p>
    <w:p w14:paraId="47F92B4C" w14:textId="77777777" w:rsidR="00EF4617" w:rsidRPr="00EF4617" w:rsidRDefault="00EF4617">
      <w:pPr>
        <w:pStyle w:val="NormalWeb"/>
        <w:jc w:val="both"/>
        <w:rPr>
          <w:ins w:id="123" w:author="marc anthony" w:date="2024-07-04T01:07:00Z"/>
          <w:rFonts w:ascii="Arial" w:eastAsiaTheme="minorHAnsi" w:hAnsi="Arial" w:cs="Arial"/>
          <w:lang w:eastAsia="en-US"/>
          <w:rPrChange w:id="124" w:author="marc anthony" w:date="2024-07-04T01:07:00Z">
            <w:rPr>
              <w:ins w:id="125" w:author="marc anthony" w:date="2024-07-04T01:07:00Z"/>
              <w:rFonts w:asciiTheme="minorHAnsi" w:eastAsiaTheme="minorHAnsi" w:hAnsiTheme="minorHAnsi" w:cstheme="minorBidi"/>
              <w:lang w:eastAsia="en-US"/>
            </w:rPr>
          </w:rPrChange>
        </w:rPr>
        <w:pPrChange w:id="126" w:author="marc anthony" w:date="2024-07-04T01:08:00Z">
          <w:pPr>
            <w:pStyle w:val="NormalWeb"/>
          </w:pPr>
        </w:pPrChange>
      </w:pPr>
      <w:ins w:id="127" w:author="marc anthony" w:date="2024-07-04T01:07:00Z">
        <w:r w:rsidRPr="00EF4617">
          <w:rPr>
            <w:rFonts w:ascii="Arial" w:eastAsiaTheme="minorHAnsi" w:hAnsi="Arial" w:cs="Arial"/>
            <w:lang w:eastAsia="en-US"/>
            <w:rPrChange w:id="128" w:author="marc anthony" w:date="2024-07-04T01:07:00Z">
              <w:rPr>
                <w:rFonts w:asciiTheme="minorHAnsi" w:eastAsiaTheme="minorHAnsi" w:hAnsiTheme="minorHAnsi" w:cstheme="minorBidi"/>
                <w:lang w:eastAsia="en-US"/>
              </w:rPr>
            </w:rPrChange>
          </w:rPr>
          <w:t>La culminación de esta tesina es el resultado del esfuerzo conjunto de muchas personas y organizaciones. Agradezco a todos aquellos que contribuyeron al éxito de este proyecto. La experiencia adquirida durante mi estancia en Base4 y el trabajo con la Compañía Harina de Oriente ha sido invaluable y enriquecedora.</w:t>
        </w:r>
      </w:ins>
    </w:p>
    <w:p w14:paraId="33CCE598" w14:textId="307C171D" w:rsidR="004A7C6F" w:rsidRPr="00EF4617" w:rsidDel="002C7FC1" w:rsidRDefault="00EF4617">
      <w:pPr>
        <w:pStyle w:val="NormalWeb"/>
        <w:jc w:val="both"/>
        <w:rPr>
          <w:del w:id="129" w:author="marc anthony" w:date="2024-07-04T01:04:00Z"/>
          <w:rFonts w:ascii="Arial" w:hAnsi="Arial" w:cs="Arial"/>
          <w:rPrChange w:id="130" w:author="marc anthony" w:date="2024-07-04T01:07:00Z">
            <w:rPr>
              <w:del w:id="131" w:author="marc anthony" w:date="2024-07-04T01:04:00Z"/>
              <w:sz w:val="24"/>
              <w:szCs w:val="24"/>
            </w:rPr>
          </w:rPrChange>
        </w:rPr>
        <w:pPrChange w:id="132" w:author="marc anthony" w:date="2024-07-04T01:08:00Z">
          <w:pPr/>
        </w:pPrChange>
      </w:pPr>
      <w:ins w:id="133" w:author="marc anthony" w:date="2024-07-04T01:07:00Z">
        <w:r w:rsidRPr="00EF4617">
          <w:rPr>
            <w:rFonts w:ascii="Arial" w:hAnsi="Arial" w:cs="Arial"/>
            <w:rPrChange w:id="134" w:author="marc anthony" w:date="2024-07-04T01:07:00Z">
              <w:rPr/>
            </w:rPrChange>
          </w:rPr>
          <w:t>Espero que los resultados y conclusiones de este trabajo sirvan como referencia para futuros desarrollos en tecnologías de la información y comunicación, y que inspiren a otros a buscar la excelencia en sus campos.</w:t>
        </w:r>
      </w:ins>
    </w:p>
    <w:p w14:paraId="1804ED15" w14:textId="20D26EA8" w:rsidR="001B2370" w:rsidDel="002C7FC1" w:rsidRDefault="001B2370">
      <w:pPr>
        <w:pStyle w:val="NormalWeb"/>
        <w:jc w:val="both"/>
        <w:rPr>
          <w:del w:id="135" w:author="marc anthony" w:date="2024-07-04T01:04:00Z"/>
        </w:rPr>
        <w:pPrChange w:id="136" w:author="marc anthony" w:date="2024-07-04T01:08:00Z">
          <w:pPr/>
        </w:pPrChange>
      </w:pPr>
    </w:p>
    <w:p w14:paraId="1AFF9192" w14:textId="0D1F5B9D" w:rsidR="001B2370" w:rsidDel="002C7FC1" w:rsidRDefault="001B2370">
      <w:pPr>
        <w:pStyle w:val="NormalWeb"/>
        <w:jc w:val="both"/>
        <w:rPr>
          <w:del w:id="137" w:author="marc anthony" w:date="2024-07-04T01:04:00Z"/>
        </w:rPr>
        <w:pPrChange w:id="138" w:author="marc anthony" w:date="2024-07-04T01:08:00Z">
          <w:pPr/>
        </w:pPrChange>
      </w:pPr>
    </w:p>
    <w:p w14:paraId="2A7A9E50" w14:textId="727259F7" w:rsidR="001B2370" w:rsidDel="002C7FC1" w:rsidRDefault="001B2370">
      <w:pPr>
        <w:pStyle w:val="NormalWeb"/>
        <w:jc w:val="both"/>
        <w:rPr>
          <w:del w:id="139" w:author="marc anthony" w:date="2024-07-04T01:04:00Z"/>
        </w:rPr>
        <w:pPrChange w:id="140" w:author="marc anthony" w:date="2024-07-04T01:08:00Z">
          <w:pPr/>
        </w:pPrChange>
      </w:pPr>
    </w:p>
    <w:p w14:paraId="64B4894C" w14:textId="3E47A583" w:rsidR="001B2370" w:rsidDel="002C7FC1" w:rsidRDefault="001B2370">
      <w:pPr>
        <w:pStyle w:val="NormalWeb"/>
        <w:jc w:val="both"/>
        <w:rPr>
          <w:del w:id="141" w:author="marc anthony" w:date="2024-07-04T01:04:00Z"/>
        </w:rPr>
        <w:pPrChange w:id="142" w:author="marc anthony" w:date="2024-07-04T01:08:00Z">
          <w:pPr/>
        </w:pPrChange>
      </w:pPr>
    </w:p>
    <w:p w14:paraId="2006AE9F" w14:textId="043ACA8D" w:rsidR="001B2370" w:rsidDel="002C7FC1" w:rsidRDefault="001B2370">
      <w:pPr>
        <w:pStyle w:val="NormalWeb"/>
        <w:jc w:val="both"/>
        <w:rPr>
          <w:del w:id="143" w:author="marc anthony" w:date="2024-07-04T01:04:00Z"/>
        </w:rPr>
        <w:pPrChange w:id="144" w:author="marc anthony" w:date="2024-07-04T01:08:00Z">
          <w:pPr/>
        </w:pPrChange>
      </w:pPr>
    </w:p>
    <w:p w14:paraId="4B360685" w14:textId="77777777" w:rsidR="001B2370" w:rsidRDefault="001B2370">
      <w:pPr>
        <w:pStyle w:val="NormalWeb"/>
        <w:jc w:val="both"/>
        <w:pPrChange w:id="145" w:author="marc anthony" w:date="2024-07-04T01:08:00Z">
          <w:pPr/>
        </w:pPrChange>
      </w:pPr>
    </w:p>
    <w:p w14:paraId="3C537BEA" w14:textId="77777777" w:rsidR="001B2370" w:rsidRDefault="001B2370" w:rsidP="001B2370">
      <w:pPr>
        <w:rPr>
          <w:sz w:val="24"/>
          <w:szCs w:val="24"/>
        </w:rPr>
      </w:pPr>
    </w:p>
    <w:p w14:paraId="591414E3" w14:textId="77777777" w:rsidR="001B2370" w:rsidDel="00EF4617" w:rsidRDefault="001B2370" w:rsidP="001B2370">
      <w:pPr>
        <w:rPr>
          <w:del w:id="146" w:author="marc anthony" w:date="2024-07-04T01:10:00Z"/>
          <w:sz w:val="24"/>
          <w:szCs w:val="24"/>
        </w:rPr>
      </w:pPr>
    </w:p>
    <w:p w14:paraId="21B183F5" w14:textId="77777777" w:rsidR="001B2370" w:rsidDel="00EF4617" w:rsidRDefault="001B2370" w:rsidP="001B2370">
      <w:pPr>
        <w:rPr>
          <w:del w:id="147" w:author="marc anthony" w:date="2024-07-04T01:10:00Z"/>
          <w:sz w:val="24"/>
          <w:szCs w:val="24"/>
        </w:rPr>
      </w:pPr>
    </w:p>
    <w:p w14:paraId="10F11CD7" w14:textId="77777777" w:rsidR="001B2370" w:rsidDel="00EF4617" w:rsidRDefault="001B2370" w:rsidP="001B2370">
      <w:pPr>
        <w:rPr>
          <w:del w:id="148" w:author="marc anthony" w:date="2024-07-04T01:10:00Z"/>
          <w:sz w:val="24"/>
          <w:szCs w:val="24"/>
        </w:rPr>
      </w:pPr>
    </w:p>
    <w:p w14:paraId="5B879BD0" w14:textId="77777777" w:rsidR="001B2370" w:rsidDel="00EF4617" w:rsidRDefault="001B2370" w:rsidP="001B2370">
      <w:pPr>
        <w:rPr>
          <w:del w:id="149" w:author="marc anthony" w:date="2024-07-04T01:10:00Z"/>
          <w:sz w:val="24"/>
          <w:szCs w:val="24"/>
        </w:rPr>
      </w:pPr>
    </w:p>
    <w:p w14:paraId="2446B381" w14:textId="77777777" w:rsidR="001B2370" w:rsidDel="00EF4617" w:rsidRDefault="001B2370" w:rsidP="001B2370">
      <w:pPr>
        <w:rPr>
          <w:del w:id="150" w:author="marc anthony" w:date="2024-07-04T01:10:00Z"/>
          <w:sz w:val="24"/>
          <w:szCs w:val="24"/>
        </w:rPr>
      </w:pPr>
    </w:p>
    <w:p w14:paraId="73C9B4ED" w14:textId="77777777" w:rsidR="001B2370" w:rsidDel="00EF4617" w:rsidRDefault="001B2370" w:rsidP="001B2370">
      <w:pPr>
        <w:rPr>
          <w:del w:id="151" w:author="marc anthony" w:date="2024-07-04T01:10:00Z"/>
          <w:sz w:val="24"/>
          <w:szCs w:val="24"/>
        </w:rPr>
      </w:pPr>
    </w:p>
    <w:p w14:paraId="4E30E81E" w14:textId="77777777" w:rsidR="001B2370" w:rsidDel="00EF4617" w:rsidRDefault="001B2370" w:rsidP="001B2370">
      <w:pPr>
        <w:rPr>
          <w:del w:id="152" w:author="marc anthony" w:date="2024-07-04T01:10:00Z"/>
          <w:sz w:val="24"/>
          <w:szCs w:val="24"/>
        </w:rPr>
      </w:pPr>
    </w:p>
    <w:p w14:paraId="1A2EB01A" w14:textId="77777777" w:rsidR="001B2370" w:rsidDel="00EF4617" w:rsidRDefault="001B2370" w:rsidP="001B2370">
      <w:pPr>
        <w:rPr>
          <w:del w:id="153" w:author="marc anthony" w:date="2024-07-04T01:10:00Z"/>
          <w:sz w:val="24"/>
          <w:szCs w:val="24"/>
        </w:rPr>
      </w:pPr>
    </w:p>
    <w:p w14:paraId="41C384D7" w14:textId="77777777" w:rsidR="001B2370" w:rsidDel="00EF4617" w:rsidRDefault="001B2370" w:rsidP="001B2370">
      <w:pPr>
        <w:rPr>
          <w:del w:id="154" w:author="marc anthony" w:date="2024-07-04T01:10:00Z"/>
          <w:sz w:val="24"/>
          <w:szCs w:val="24"/>
        </w:rPr>
      </w:pPr>
    </w:p>
    <w:p w14:paraId="21F8C77E" w14:textId="77777777" w:rsidR="001B2370" w:rsidDel="00EF4617" w:rsidRDefault="001B2370" w:rsidP="001B2370">
      <w:pPr>
        <w:rPr>
          <w:del w:id="155" w:author="marc anthony" w:date="2024-07-04T01:10:00Z"/>
          <w:sz w:val="24"/>
          <w:szCs w:val="24"/>
        </w:rPr>
      </w:pPr>
    </w:p>
    <w:p w14:paraId="7A2E37E7" w14:textId="77777777" w:rsidR="001B2370" w:rsidDel="00EF4617" w:rsidRDefault="001B2370" w:rsidP="001B2370">
      <w:pPr>
        <w:rPr>
          <w:del w:id="156" w:author="marc anthony" w:date="2024-07-04T01:10:00Z"/>
          <w:sz w:val="24"/>
          <w:szCs w:val="24"/>
        </w:rPr>
      </w:pPr>
    </w:p>
    <w:p w14:paraId="244B59B3" w14:textId="77777777" w:rsidR="001B2370" w:rsidDel="00EF4617" w:rsidRDefault="001B2370" w:rsidP="001B2370">
      <w:pPr>
        <w:rPr>
          <w:del w:id="157" w:author="marc anthony" w:date="2024-07-04T01:10:00Z"/>
          <w:sz w:val="24"/>
          <w:szCs w:val="24"/>
        </w:rPr>
      </w:pPr>
    </w:p>
    <w:p w14:paraId="62149DCB" w14:textId="77777777" w:rsidR="001B2370" w:rsidDel="00EF4617" w:rsidRDefault="001B2370" w:rsidP="001B2370">
      <w:pPr>
        <w:rPr>
          <w:del w:id="158" w:author="marc anthony" w:date="2024-07-04T01:10:00Z"/>
          <w:sz w:val="24"/>
          <w:szCs w:val="24"/>
        </w:rPr>
      </w:pPr>
    </w:p>
    <w:p w14:paraId="472B3462" w14:textId="77777777" w:rsidR="001B2370" w:rsidDel="00EF4617" w:rsidRDefault="001B2370" w:rsidP="001B2370">
      <w:pPr>
        <w:rPr>
          <w:del w:id="159" w:author="marc anthony" w:date="2024-07-04T01:10:00Z"/>
          <w:sz w:val="24"/>
          <w:szCs w:val="24"/>
        </w:rPr>
      </w:pPr>
    </w:p>
    <w:p w14:paraId="1C8ADC50" w14:textId="77777777" w:rsidR="001B2370" w:rsidDel="00EF4617" w:rsidRDefault="001B2370" w:rsidP="001B2370">
      <w:pPr>
        <w:rPr>
          <w:del w:id="160" w:author="marc anthony" w:date="2024-07-04T01:10:00Z"/>
          <w:sz w:val="24"/>
          <w:szCs w:val="24"/>
        </w:rPr>
      </w:pPr>
    </w:p>
    <w:p w14:paraId="1E34B4D5" w14:textId="7295E40D" w:rsidR="001B2370" w:rsidRPr="001B2370" w:rsidRDefault="008A5A15">
      <w:pPr>
        <w:jc w:val="both"/>
        <w:rPr>
          <w:sz w:val="24"/>
          <w:szCs w:val="24"/>
        </w:rPr>
        <w:pPrChange w:id="161" w:author="marc anthony" w:date="2024-06-19T13:08:00Z">
          <w:pPr/>
        </w:pPrChange>
      </w:pPr>
      <w:r w:rsidRPr="004A7C6F">
        <w:rPr>
          <w:rFonts w:ascii="Arial" w:eastAsia="Times New Roman" w:hAnsi="Arial" w:cs="Arial"/>
          <w:b/>
          <w:sz w:val="28"/>
          <w:szCs w:val="28"/>
          <w:lang w:val="es-ES" w:eastAsia="es-ES"/>
        </w:rPr>
        <w:t>INTRODUCCIÓN</w:t>
      </w:r>
    </w:p>
    <w:p w14:paraId="348B5048" w14:textId="77777777" w:rsidR="001B2370" w:rsidRDefault="001B2370" w:rsidP="00B73C56">
      <w:pPr>
        <w:spacing w:after="0" w:line="240" w:lineRule="auto"/>
        <w:jc w:val="both"/>
        <w:rPr>
          <w:rFonts w:ascii="Arial" w:eastAsia="Times New Roman" w:hAnsi="Arial" w:cs="Arial"/>
          <w:sz w:val="24"/>
          <w:szCs w:val="24"/>
          <w:lang w:eastAsia="es-ES"/>
        </w:rPr>
      </w:pPr>
    </w:p>
    <w:p w14:paraId="15E50FA6" w14:textId="77777777" w:rsidR="002F4ECE" w:rsidRPr="002F4ECE" w:rsidRDefault="002F4ECE" w:rsidP="00B73C56">
      <w:pPr>
        <w:spacing w:after="0" w:line="240" w:lineRule="auto"/>
        <w:jc w:val="both"/>
        <w:rPr>
          <w:ins w:id="162" w:author="marc anthony" w:date="2024-06-19T10:58:00Z"/>
          <w:rFonts w:ascii="Arial" w:eastAsia="Times New Roman" w:hAnsi="Arial" w:cs="Arial"/>
          <w:sz w:val="24"/>
          <w:szCs w:val="24"/>
          <w:lang w:eastAsia="es-ES"/>
        </w:rPr>
      </w:pPr>
      <w:ins w:id="163" w:author="marc anthony" w:date="2024-06-19T10:58:00Z">
        <w:r w:rsidRPr="002F4ECE">
          <w:rPr>
            <w:rFonts w:ascii="Arial" w:eastAsia="Times New Roman" w:hAnsi="Arial" w:cs="Arial"/>
            <w:sz w:val="24"/>
            <w:szCs w:val="24"/>
            <w:lang w:eastAsia="es-ES"/>
          </w:rPr>
          <w:t>En un mundo empresarial cada vez más dinámico y competitivo, la eficiencia en la comunicación y la gestión de la información se convierte en un factor crítico para el éxito de las organizaciones. En este contexto, el desarrollo de una intranet surge como una potente solución tecnológica que permite centralizar recursos, facilitar la colaboración y mejorar la productividad dentro de una empresa.</w:t>
        </w:r>
      </w:ins>
    </w:p>
    <w:p w14:paraId="0F960596" w14:textId="77777777" w:rsidR="002F4ECE" w:rsidRPr="002F4ECE" w:rsidRDefault="002F4ECE" w:rsidP="00B73C56">
      <w:pPr>
        <w:spacing w:after="0" w:line="240" w:lineRule="auto"/>
        <w:jc w:val="both"/>
        <w:rPr>
          <w:ins w:id="164" w:author="marc anthony" w:date="2024-06-19T10:58:00Z"/>
          <w:rFonts w:ascii="Arial" w:eastAsia="Times New Roman" w:hAnsi="Arial" w:cs="Arial"/>
          <w:sz w:val="24"/>
          <w:szCs w:val="24"/>
          <w:lang w:eastAsia="es-ES"/>
        </w:rPr>
      </w:pPr>
    </w:p>
    <w:p w14:paraId="0960FA67" w14:textId="36114DB6" w:rsidR="002F4ECE" w:rsidRPr="002F4ECE" w:rsidRDefault="002F4ECE" w:rsidP="00B73C56">
      <w:pPr>
        <w:spacing w:after="0" w:line="240" w:lineRule="auto"/>
        <w:jc w:val="both"/>
        <w:rPr>
          <w:ins w:id="165" w:author="marc anthony" w:date="2024-06-19T10:58:00Z"/>
          <w:rFonts w:ascii="Arial" w:eastAsia="Times New Roman" w:hAnsi="Arial" w:cs="Arial"/>
          <w:sz w:val="24"/>
          <w:szCs w:val="24"/>
          <w:lang w:eastAsia="es-ES"/>
        </w:rPr>
      </w:pPr>
      <w:ins w:id="166" w:author="marc anthony" w:date="2024-06-19T10:58:00Z">
        <w:r w:rsidRPr="002F4ECE">
          <w:rPr>
            <w:rFonts w:ascii="Arial" w:eastAsia="Times New Roman" w:hAnsi="Arial" w:cs="Arial"/>
            <w:sz w:val="24"/>
            <w:szCs w:val="24"/>
            <w:lang w:eastAsia="es-ES"/>
          </w:rPr>
          <w:t xml:space="preserve">Esta tesis se centra en el análisis y desarrollo de una intranet para la Compañía </w:t>
        </w:r>
      </w:ins>
      <w:ins w:id="167" w:author="marc anthony" w:date="2024-06-19T10:59:00Z">
        <w:r>
          <w:rPr>
            <w:rFonts w:ascii="Arial" w:eastAsia="Times New Roman" w:hAnsi="Arial" w:cs="Arial"/>
            <w:sz w:val="24"/>
            <w:szCs w:val="24"/>
            <w:lang w:eastAsia="es-ES"/>
          </w:rPr>
          <w:t>Harina de Oriente</w:t>
        </w:r>
      </w:ins>
      <w:ins w:id="168" w:author="marc anthony" w:date="2024-06-19T10:58:00Z">
        <w:r w:rsidRPr="002F4ECE">
          <w:rPr>
            <w:rFonts w:ascii="Arial" w:eastAsia="Times New Roman" w:hAnsi="Arial" w:cs="Arial"/>
            <w:sz w:val="24"/>
            <w:szCs w:val="24"/>
            <w:lang w:eastAsia="es-ES"/>
          </w:rPr>
          <w:t xml:space="preserve">, en colaboración con Base4, empresa encargada del desarrollo de la solución tecnológica. El objetivo principal es optimizar los procesos internos de la </w:t>
        </w:r>
      </w:ins>
      <w:ins w:id="169" w:author="marc anthony" w:date="2024-06-19T10:59:00Z">
        <w:r>
          <w:rPr>
            <w:rFonts w:ascii="Arial" w:eastAsia="Times New Roman" w:hAnsi="Arial" w:cs="Arial"/>
            <w:sz w:val="24"/>
            <w:szCs w:val="24"/>
            <w:lang w:eastAsia="es-ES"/>
          </w:rPr>
          <w:t>c</w:t>
        </w:r>
      </w:ins>
      <w:ins w:id="170" w:author="marc anthony" w:date="2024-06-19T10:58:00Z">
        <w:r w:rsidRPr="002F4ECE">
          <w:rPr>
            <w:rFonts w:ascii="Arial" w:eastAsia="Times New Roman" w:hAnsi="Arial" w:cs="Arial"/>
            <w:sz w:val="24"/>
            <w:szCs w:val="24"/>
            <w:lang w:eastAsia="es-ES"/>
          </w:rPr>
          <w:t xml:space="preserve">ompañía </w:t>
        </w:r>
      </w:ins>
      <w:ins w:id="171" w:author="marc anthony" w:date="2024-06-19T10:59:00Z">
        <w:r>
          <w:rPr>
            <w:rFonts w:ascii="Arial" w:eastAsia="Times New Roman" w:hAnsi="Arial" w:cs="Arial"/>
            <w:sz w:val="24"/>
            <w:szCs w:val="24"/>
            <w:lang w:eastAsia="es-ES"/>
          </w:rPr>
          <w:t>Harina de Oriente</w:t>
        </w:r>
      </w:ins>
      <w:ins w:id="172" w:author="marc anthony" w:date="2024-06-19T10:58:00Z">
        <w:r w:rsidRPr="002F4ECE">
          <w:rPr>
            <w:rFonts w:ascii="Arial" w:eastAsia="Times New Roman" w:hAnsi="Arial" w:cs="Arial"/>
            <w:sz w:val="24"/>
            <w:szCs w:val="24"/>
            <w:lang w:eastAsia="es-ES"/>
          </w:rPr>
          <w:t xml:space="preserve"> y fortalecer su capacidad de comunicación y coordinación entre sus diferentes departamentos y empleados.</w:t>
        </w:r>
      </w:ins>
    </w:p>
    <w:p w14:paraId="6872E9A7" w14:textId="77777777" w:rsidR="002F4ECE" w:rsidRPr="002F4ECE" w:rsidRDefault="002F4ECE" w:rsidP="00B73C56">
      <w:pPr>
        <w:spacing w:after="0" w:line="240" w:lineRule="auto"/>
        <w:jc w:val="both"/>
        <w:rPr>
          <w:ins w:id="173" w:author="marc anthony" w:date="2024-06-19T10:58:00Z"/>
          <w:rFonts w:ascii="Arial" w:eastAsia="Times New Roman" w:hAnsi="Arial" w:cs="Arial"/>
          <w:sz w:val="24"/>
          <w:szCs w:val="24"/>
          <w:lang w:eastAsia="es-ES"/>
        </w:rPr>
      </w:pPr>
    </w:p>
    <w:p w14:paraId="1B7A9A44" w14:textId="77777777" w:rsidR="002F4ECE" w:rsidRPr="002F4ECE" w:rsidRDefault="002F4ECE" w:rsidP="00B73C56">
      <w:pPr>
        <w:spacing w:after="0" w:line="240" w:lineRule="auto"/>
        <w:jc w:val="both"/>
        <w:rPr>
          <w:ins w:id="174" w:author="marc anthony" w:date="2024-06-19T10:58:00Z"/>
          <w:rFonts w:ascii="Arial" w:eastAsia="Times New Roman" w:hAnsi="Arial" w:cs="Arial"/>
          <w:sz w:val="24"/>
          <w:szCs w:val="24"/>
          <w:lang w:eastAsia="es-ES"/>
        </w:rPr>
      </w:pPr>
      <w:ins w:id="175" w:author="marc anthony" w:date="2024-06-19T10:58:00Z">
        <w:r w:rsidRPr="002F4ECE">
          <w:rPr>
            <w:rFonts w:ascii="Arial" w:eastAsia="Times New Roman" w:hAnsi="Arial" w:cs="Arial"/>
            <w:sz w:val="24"/>
            <w:szCs w:val="24"/>
            <w:lang w:eastAsia="es-ES"/>
          </w:rPr>
          <w:t>El concepto fundamental que guía este proyecto es la utilización de software de licencia libre para el desarrollo de la intranet. Esta elección se basa en la búsqueda de soluciones accesibles, flexibles y económicamente sostenibles, al tiempo que promueve valores de apertura y colaboración en el ámbito del desarrollo tecnológico.</w:t>
        </w:r>
      </w:ins>
    </w:p>
    <w:p w14:paraId="497CDA13" w14:textId="77777777" w:rsidR="002F4ECE" w:rsidRPr="002F4ECE" w:rsidRDefault="002F4ECE" w:rsidP="00B73C56">
      <w:pPr>
        <w:spacing w:after="0" w:line="240" w:lineRule="auto"/>
        <w:jc w:val="both"/>
        <w:rPr>
          <w:ins w:id="176" w:author="marc anthony" w:date="2024-06-19T10:58:00Z"/>
          <w:rFonts w:ascii="Arial" w:eastAsia="Times New Roman" w:hAnsi="Arial" w:cs="Arial"/>
          <w:sz w:val="24"/>
          <w:szCs w:val="24"/>
          <w:lang w:eastAsia="es-ES"/>
        </w:rPr>
      </w:pPr>
    </w:p>
    <w:p w14:paraId="1AD18624" w14:textId="77777777" w:rsidR="002F4ECE" w:rsidRDefault="002F4ECE" w:rsidP="00B73C56">
      <w:pPr>
        <w:spacing w:after="0" w:line="240" w:lineRule="auto"/>
        <w:jc w:val="both"/>
        <w:rPr>
          <w:ins w:id="177" w:author="marc anthony" w:date="2024-06-19T11:00:00Z"/>
          <w:rFonts w:ascii="Arial" w:eastAsia="Times New Roman" w:hAnsi="Arial" w:cs="Arial"/>
          <w:sz w:val="24"/>
          <w:szCs w:val="24"/>
          <w:lang w:eastAsia="es-ES"/>
        </w:rPr>
      </w:pPr>
      <w:ins w:id="178" w:author="marc anthony" w:date="2024-06-19T10:58:00Z">
        <w:r w:rsidRPr="002F4ECE">
          <w:rPr>
            <w:rFonts w:ascii="Arial" w:eastAsia="Times New Roman" w:hAnsi="Arial" w:cs="Arial"/>
            <w:sz w:val="24"/>
            <w:szCs w:val="24"/>
            <w:lang w:eastAsia="es-ES"/>
          </w:rPr>
          <w:t xml:space="preserve">Base4 ha sido seleccionada como la plataforma ideal para este proyecto debido a su robustez, flexibilidad y su naturaleza de software de código abierto. Esta elección permite la creación de aplicaciones web dinámicas y personalizadas, específicamente adaptadas a las necesidades operativas y estratégicas de la </w:t>
        </w:r>
      </w:ins>
    </w:p>
    <w:p w14:paraId="55C6EDA8" w14:textId="26DF8519" w:rsidR="002F4ECE" w:rsidRPr="002F4ECE" w:rsidRDefault="002F4ECE" w:rsidP="00B73C56">
      <w:pPr>
        <w:spacing w:after="0" w:line="240" w:lineRule="auto"/>
        <w:jc w:val="both"/>
        <w:rPr>
          <w:ins w:id="179" w:author="marc anthony" w:date="2024-06-19T10:58:00Z"/>
          <w:rFonts w:ascii="Arial" w:eastAsia="Times New Roman" w:hAnsi="Arial" w:cs="Arial"/>
          <w:sz w:val="24"/>
          <w:szCs w:val="24"/>
          <w:lang w:eastAsia="es-ES"/>
        </w:rPr>
      </w:pPr>
      <w:ins w:id="180" w:author="marc anthony" w:date="2024-06-19T11:00:00Z">
        <w:r>
          <w:rPr>
            <w:rFonts w:ascii="Arial" w:eastAsia="Times New Roman" w:hAnsi="Arial" w:cs="Arial"/>
            <w:sz w:val="24"/>
            <w:szCs w:val="24"/>
            <w:lang w:eastAsia="es-ES"/>
          </w:rPr>
          <w:t>compañía Harina de Oriente</w:t>
        </w:r>
      </w:ins>
      <w:ins w:id="181" w:author="marc anthony" w:date="2024-06-19T10:58:00Z">
        <w:r w:rsidRPr="002F4ECE">
          <w:rPr>
            <w:rFonts w:ascii="Arial" w:eastAsia="Times New Roman" w:hAnsi="Arial" w:cs="Arial"/>
            <w:sz w:val="24"/>
            <w:szCs w:val="24"/>
            <w:lang w:eastAsia="es-ES"/>
          </w:rPr>
          <w:t>.</w:t>
        </w:r>
      </w:ins>
    </w:p>
    <w:p w14:paraId="4B982F4E" w14:textId="77777777" w:rsidR="002F4ECE" w:rsidRPr="002F4ECE" w:rsidRDefault="002F4ECE" w:rsidP="00B73C56">
      <w:pPr>
        <w:spacing w:after="0" w:line="240" w:lineRule="auto"/>
        <w:jc w:val="both"/>
        <w:rPr>
          <w:ins w:id="182" w:author="marc anthony" w:date="2024-06-19T10:58:00Z"/>
          <w:rFonts w:ascii="Arial" w:eastAsia="Times New Roman" w:hAnsi="Arial" w:cs="Arial"/>
          <w:sz w:val="24"/>
          <w:szCs w:val="24"/>
          <w:lang w:eastAsia="es-ES"/>
        </w:rPr>
      </w:pPr>
    </w:p>
    <w:p w14:paraId="285BA50B" w14:textId="6C7445B7" w:rsidR="002F4ECE" w:rsidRPr="002F4ECE" w:rsidRDefault="002F4ECE" w:rsidP="00B73C56">
      <w:pPr>
        <w:spacing w:after="0" w:line="240" w:lineRule="auto"/>
        <w:jc w:val="both"/>
        <w:rPr>
          <w:ins w:id="183" w:author="marc anthony" w:date="2024-06-19T10:58:00Z"/>
          <w:rFonts w:ascii="Arial" w:eastAsia="Times New Roman" w:hAnsi="Arial" w:cs="Arial"/>
          <w:sz w:val="24"/>
          <w:szCs w:val="24"/>
          <w:lang w:eastAsia="es-ES"/>
        </w:rPr>
      </w:pPr>
      <w:ins w:id="184" w:author="marc anthony" w:date="2024-06-19T10:58:00Z">
        <w:r w:rsidRPr="002F4ECE">
          <w:rPr>
            <w:rFonts w:ascii="Arial" w:eastAsia="Times New Roman" w:hAnsi="Arial" w:cs="Arial"/>
            <w:sz w:val="24"/>
            <w:szCs w:val="24"/>
            <w:lang w:eastAsia="es-ES"/>
          </w:rPr>
          <w:t xml:space="preserve">Durante el desarrollo de este proyecto se </w:t>
        </w:r>
      </w:ins>
      <w:ins w:id="185" w:author="marc anthony" w:date="2024-07-01T20:23:00Z">
        <w:r w:rsidR="008E2CD6">
          <w:rPr>
            <w:rFonts w:ascii="Arial" w:eastAsia="Times New Roman" w:hAnsi="Arial" w:cs="Arial"/>
            <w:sz w:val="24"/>
            <w:szCs w:val="24"/>
            <w:lang w:eastAsia="es-ES"/>
          </w:rPr>
          <w:t>llev</w:t>
        </w:r>
      </w:ins>
      <w:ins w:id="186" w:author="marc anthony" w:date="2024-06-19T13:07:00Z">
        <w:r w:rsidR="00B73C56">
          <w:rPr>
            <w:rFonts w:ascii="Arial" w:eastAsia="Times New Roman" w:hAnsi="Arial" w:cs="Arial"/>
            <w:sz w:val="24"/>
            <w:szCs w:val="24"/>
            <w:lang w:eastAsia="es-ES"/>
          </w:rPr>
          <w:t>ó</w:t>
        </w:r>
      </w:ins>
      <w:commentRangeStart w:id="187"/>
      <w:ins w:id="188" w:author="marc anthony" w:date="2024-06-19T10:58:00Z">
        <w:r w:rsidRPr="002F4ECE">
          <w:rPr>
            <w:rFonts w:ascii="Arial" w:eastAsia="Times New Roman" w:hAnsi="Arial" w:cs="Arial"/>
            <w:sz w:val="24"/>
            <w:szCs w:val="24"/>
            <w:lang w:eastAsia="es-ES"/>
          </w:rPr>
          <w:t xml:space="preserve"> </w:t>
        </w:r>
      </w:ins>
      <w:commentRangeEnd w:id="187"/>
      <w:r w:rsidR="002C7955">
        <w:rPr>
          <w:rStyle w:val="Refdecomentario"/>
        </w:rPr>
        <w:commentReference w:id="187"/>
      </w:r>
      <w:ins w:id="189" w:author="marc anthony" w:date="2024-06-19T10:58:00Z">
        <w:r w:rsidRPr="002F4ECE">
          <w:rPr>
            <w:rFonts w:ascii="Arial" w:eastAsia="Times New Roman" w:hAnsi="Arial" w:cs="Arial"/>
            <w:sz w:val="24"/>
            <w:szCs w:val="24"/>
            <w:lang w:eastAsia="es-ES"/>
          </w:rPr>
          <w:t xml:space="preserve">una </w:t>
        </w:r>
      </w:ins>
      <w:ins w:id="190" w:author="marc anthony" w:date="2024-07-01T20:23:00Z">
        <w:r w:rsidR="008E2CD6" w:rsidRPr="002F4ECE">
          <w:rPr>
            <w:rFonts w:ascii="Arial" w:eastAsia="Times New Roman" w:hAnsi="Arial" w:cs="Arial"/>
            <w:sz w:val="24"/>
            <w:szCs w:val="24"/>
            <w:lang w:eastAsia="es-ES"/>
          </w:rPr>
          <w:t>esta</w:t>
        </w:r>
        <w:r w:rsidR="008E2CD6">
          <w:rPr>
            <w:rFonts w:ascii="Arial" w:eastAsia="Times New Roman" w:hAnsi="Arial" w:cs="Arial"/>
            <w:sz w:val="24"/>
            <w:szCs w:val="24"/>
            <w:lang w:eastAsia="es-ES"/>
          </w:rPr>
          <w:t>día</w:t>
        </w:r>
      </w:ins>
      <w:ins w:id="191" w:author="marc anthony" w:date="2024-06-19T10:58:00Z">
        <w:r w:rsidRPr="002F4ECE">
          <w:rPr>
            <w:rFonts w:ascii="Arial" w:eastAsia="Times New Roman" w:hAnsi="Arial" w:cs="Arial"/>
            <w:sz w:val="24"/>
            <w:szCs w:val="24"/>
            <w:lang w:eastAsia="es-ES"/>
          </w:rPr>
          <w:t xml:space="preserve"> en las instalaciones de Base4, donde se </w:t>
        </w:r>
      </w:ins>
      <w:ins w:id="192" w:author="marc anthony" w:date="2024-06-19T13:07:00Z">
        <w:r w:rsidR="00B73C56" w:rsidRPr="002F4ECE">
          <w:rPr>
            <w:rFonts w:ascii="Arial" w:eastAsia="Times New Roman" w:hAnsi="Arial" w:cs="Arial"/>
            <w:sz w:val="24"/>
            <w:szCs w:val="24"/>
            <w:lang w:eastAsia="es-ES"/>
          </w:rPr>
          <w:t>trabaj</w:t>
        </w:r>
        <w:r w:rsidR="00B73C56">
          <w:rPr>
            <w:rFonts w:ascii="Arial" w:eastAsia="Times New Roman" w:hAnsi="Arial" w:cs="Arial"/>
            <w:sz w:val="24"/>
            <w:szCs w:val="24"/>
            <w:lang w:eastAsia="es-ES"/>
          </w:rPr>
          <w:t>ó</w:t>
        </w:r>
      </w:ins>
      <w:ins w:id="193" w:author="marc anthony" w:date="2024-06-19T10:58:00Z">
        <w:r w:rsidRPr="002F4ECE">
          <w:rPr>
            <w:rFonts w:ascii="Arial" w:eastAsia="Times New Roman" w:hAnsi="Arial" w:cs="Arial"/>
            <w:sz w:val="24"/>
            <w:szCs w:val="24"/>
            <w:lang w:eastAsia="es-ES"/>
          </w:rPr>
          <w:t xml:space="preserve"> estrechamente con su equipo de expertos en el desarrollo de intranets. Se examina</w:t>
        </w:r>
      </w:ins>
      <w:ins w:id="194" w:author="marc anthony" w:date="2024-06-19T13:08:00Z">
        <w:r w:rsidR="00B73C56">
          <w:rPr>
            <w:rFonts w:ascii="Arial" w:eastAsia="Times New Roman" w:hAnsi="Arial" w:cs="Arial"/>
            <w:sz w:val="24"/>
            <w:szCs w:val="24"/>
            <w:lang w:eastAsia="es-ES"/>
          </w:rPr>
          <w:t>ron</w:t>
        </w:r>
      </w:ins>
      <w:ins w:id="195" w:author="marc anthony" w:date="2024-06-19T10:58:00Z">
        <w:r w:rsidRPr="002F4ECE">
          <w:rPr>
            <w:rFonts w:ascii="Arial" w:eastAsia="Times New Roman" w:hAnsi="Arial" w:cs="Arial"/>
            <w:sz w:val="24"/>
            <w:szCs w:val="24"/>
            <w:lang w:eastAsia="es-ES"/>
          </w:rPr>
          <w:t xml:space="preserve"> en detalle los procesos de diseño, implementación y puesta en marcha de la intranet, así como su impacto en los flujos de trabajo y la comunicación interna de la empresa. Se abordar</w:t>
        </w:r>
      </w:ins>
      <w:ins w:id="196" w:author="marc anthony" w:date="2024-07-01T20:24:00Z">
        <w:r w:rsidR="008E2CD6">
          <w:rPr>
            <w:rFonts w:ascii="Arial" w:eastAsia="Times New Roman" w:hAnsi="Arial" w:cs="Arial"/>
            <w:sz w:val="24"/>
            <w:szCs w:val="24"/>
            <w:lang w:eastAsia="es-ES"/>
          </w:rPr>
          <w:t xml:space="preserve">on </w:t>
        </w:r>
      </w:ins>
      <w:ins w:id="197" w:author="marc anthony" w:date="2024-06-19T10:58:00Z">
        <w:r w:rsidRPr="002F4ECE">
          <w:rPr>
            <w:rFonts w:ascii="Arial" w:eastAsia="Times New Roman" w:hAnsi="Arial" w:cs="Arial"/>
            <w:sz w:val="24"/>
            <w:szCs w:val="24"/>
            <w:lang w:eastAsia="es-ES"/>
          </w:rPr>
          <w:t>aspectos técnicos, organizativos y estratégicos, con el fin de ofrecer una visión integral del proyecto y sus implicaciones.</w:t>
        </w:r>
      </w:ins>
    </w:p>
    <w:p w14:paraId="5ED76B70" w14:textId="77777777" w:rsidR="002F4ECE" w:rsidRPr="002F4ECE" w:rsidRDefault="002F4ECE" w:rsidP="00B73C56">
      <w:pPr>
        <w:spacing w:after="0" w:line="240" w:lineRule="auto"/>
        <w:jc w:val="both"/>
        <w:rPr>
          <w:ins w:id="198" w:author="marc anthony" w:date="2024-06-19T10:58:00Z"/>
          <w:rFonts w:ascii="Arial" w:eastAsia="Times New Roman" w:hAnsi="Arial" w:cs="Arial"/>
          <w:sz w:val="24"/>
          <w:szCs w:val="24"/>
          <w:lang w:eastAsia="es-ES"/>
        </w:rPr>
      </w:pPr>
    </w:p>
    <w:p w14:paraId="2F8E219C" w14:textId="79623F64" w:rsidR="001B2370" w:rsidRPr="001B2370" w:rsidDel="002F4ECE" w:rsidRDefault="008E2CD6">
      <w:pPr>
        <w:spacing w:after="0" w:line="240" w:lineRule="auto"/>
        <w:jc w:val="both"/>
        <w:rPr>
          <w:del w:id="199" w:author="marc anthony" w:date="2024-06-19T10:58:00Z"/>
          <w:rFonts w:ascii="Arial" w:eastAsia="Times New Roman" w:hAnsi="Arial" w:cs="Arial"/>
          <w:sz w:val="24"/>
          <w:szCs w:val="24"/>
          <w:lang w:eastAsia="es-ES"/>
        </w:rPr>
      </w:pPr>
      <w:ins w:id="200" w:author="marc anthony" w:date="2024-07-01T20:26:00Z">
        <w:r>
          <w:rPr>
            <w:rFonts w:ascii="Arial" w:eastAsia="Times New Roman" w:hAnsi="Arial" w:cs="Arial"/>
            <w:sz w:val="24"/>
            <w:szCs w:val="24"/>
            <w:lang w:eastAsia="es-ES"/>
          </w:rPr>
          <w:t xml:space="preserve">Este trabajo no solo busca contribuir </w:t>
        </w:r>
      </w:ins>
      <w:ins w:id="201" w:author="marc anthony" w:date="2024-06-19T10:58:00Z">
        <w:r w:rsidR="002F4ECE" w:rsidRPr="002F4ECE">
          <w:rPr>
            <w:rFonts w:ascii="Arial" w:eastAsia="Times New Roman" w:hAnsi="Arial" w:cs="Arial"/>
            <w:sz w:val="24"/>
            <w:szCs w:val="24"/>
            <w:lang w:eastAsia="es-ES"/>
          </w:rPr>
          <w:t xml:space="preserve">al desarrollo y optimización de la intranet de la </w:t>
        </w:r>
      </w:ins>
      <w:ins w:id="202" w:author="marc anthony" w:date="2024-06-19T11:01:00Z">
        <w:r w:rsidR="0087773C">
          <w:rPr>
            <w:rFonts w:ascii="Arial" w:eastAsia="Times New Roman" w:hAnsi="Arial" w:cs="Arial"/>
            <w:sz w:val="24"/>
            <w:szCs w:val="24"/>
            <w:lang w:eastAsia="es-ES"/>
          </w:rPr>
          <w:t xml:space="preserve">compañía </w:t>
        </w:r>
      </w:ins>
      <w:ins w:id="203" w:author="marc anthony" w:date="2024-06-19T11:00:00Z">
        <w:r w:rsidR="002F4ECE">
          <w:rPr>
            <w:rFonts w:ascii="Arial" w:eastAsia="Times New Roman" w:hAnsi="Arial" w:cs="Arial"/>
            <w:sz w:val="24"/>
            <w:szCs w:val="24"/>
            <w:lang w:eastAsia="es-ES"/>
          </w:rPr>
          <w:t>Harina de Oriente</w:t>
        </w:r>
      </w:ins>
      <w:ins w:id="204" w:author="marc anthony" w:date="2024-06-19T10:58:00Z">
        <w:r w:rsidR="002F4ECE" w:rsidRPr="002F4ECE">
          <w:rPr>
            <w:rFonts w:ascii="Arial" w:eastAsia="Times New Roman" w:hAnsi="Arial" w:cs="Arial"/>
            <w:sz w:val="24"/>
            <w:szCs w:val="24"/>
            <w:lang w:eastAsia="es-ES"/>
          </w:rPr>
          <w:t>, sino que también aport</w:t>
        </w:r>
      </w:ins>
      <w:ins w:id="205" w:author="marc anthony" w:date="2024-07-01T20:25:00Z">
        <w:r>
          <w:rPr>
            <w:rFonts w:ascii="Arial" w:eastAsia="Times New Roman" w:hAnsi="Arial" w:cs="Arial"/>
            <w:sz w:val="24"/>
            <w:szCs w:val="24"/>
            <w:lang w:eastAsia="es-ES"/>
          </w:rPr>
          <w:t>ar</w:t>
        </w:r>
      </w:ins>
      <w:ins w:id="206" w:author="marc anthony" w:date="2024-06-19T10:58:00Z">
        <w:r w:rsidR="002F4ECE" w:rsidRPr="002F4ECE">
          <w:rPr>
            <w:rFonts w:ascii="Arial" w:eastAsia="Times New Roman" w:hAnsi="Arial" w:cs="Arial"/>
            <w:sz w:val="24"/>
            <w:szCs w:val="24"/>
            <w:lang w:eastAsia="es-ES"/>
          </w:rPr>
          <w:t xml:space="preserve"> valiosos conocimientos y aprendizajes que puedan aplicarse en otros contextos empresariales, aprovechando las ventajas de las tecnologías de la información y la comunicación para mejorar el rendimiento y la competitividad organizacional.</w:t>
        </w:r>
      </w:ins>
      <w:del w:id="207" w:author="marc anthony" w:date="2024-06-19T10:58:00Z">
        <w:r w:rsidR="001B2370" w:rsidRPr="001B2370" w:rsidDel="002F4ECE">
          <w:rPr>
            <w:rFonts w:ascii="Arial" w:eastAsia="Times New Roman" w:hAnsi="Arial" w:cs="Arial"/>
            <w:sz w:val="24"/>
            <w:szCs w:val="24"/>
            <w:lang w:eastAsia="es-ES"/>
          </w:rPr>
          <w:delText>En un mundo empresarial cada vez más dinámico y competitivo, la eficiencia en la comunicación y la gestión de la información se convierte en un factor crítico para el éxito de las organizaciones. En este contexto, el desarrollo de una intranet surge como una potente solución tecnológica que permite centralizar recursos, facilitar la colaboración y mejorar la productividad dentro de una empresa.</w:delText>
        </w:r>
      </w:del>
    </w:p>
    <w:p w14:paraId="7AAC2646" w14:textId="7190E465" w:rsidR="001B2370" w:rsidRPr="001B2370" w:rsidDel="002F4ECE" w:rsidRDefault="001B2370">
      <w:pPr>
        <w:spacing w:after="0" w:line="240" w:lineRule="auto"/>
        <w:jc w:val="both"/>
        <w:rPr>
          <w:del w:id="208" w:author="marc anthony" w:date="2024-06-19T10:58:00Z"/>
          <w:rFonts w:ascii="Arial" w:eastAsia="Times New Roman" w:hAnsi="Arial" w:cs="Arial"/>
          <w:sz w:val="24"/>
          <w:szCs w:val="24"/>
          <w:lang w:eastAsia="es-ES"/>
        </w:rPr>
      </w:pPr>
    </w:p>
    <w:p w14:paraId="39454C02" w14:textId="42528658" w:rsidR="001B2370" w:rsidRPr="001B2370" w:rsidDel="002F4ECE" w:rsidRDefault="001B2370">
      <w:pPr>
        <w:spacing w:after="0" w:line="240" w:lineRule="auto"/>
        <w:jc w:val="both"/>
        <w:rPr>
          <w:del w:id="209" w:author="marc anthony" w:date="2024-06-19T10:58:00Z"/>
          <w:rFonts w:ascii="Arial" w:eastAsia="Times New Roman" w:hAnsi="Arial" w:cs="Arial"/>
          <w:sz w:val="24"/>
          <w:szCs w:val="24"/>
          <w:lang w:eastAsia="es-ES"/>
        </w:rPr>
      </w:pPr>
      <w:del w:id="210" w:author="marc anthony" w:date="2024-06-19T10:58:00Z">
        <w:r w:rsidRPr="001B2370" w:rsidDel="002F4ECE">
          <w:rPr>
            <w:rFonts w:ascii="Arial" w:eastAsia="Times New Roman" w:hAnsi="Arial" w:cs="Arial"/>
            <w:sz w:val="24"/>
            <w:szCs w:val="24"/>
            <w:lang w:eastAsia="es-ES"/>
          </w:rPr>
          <w:delText>Esta tesi</w:delText>
        </w:r>
        <w:r w:rsidDel="002F4ECE">
          <w:rPr>
            <w:rFonts w:ascii="Arial" w:eastAsia="Times New Roman" w:hAnsi="Arial" w:cs="Arial"/>
            <w:sz w:val="24"/>
            <w:szCs w:val="24"/>
            <w:lang w:eastAsia="es-ES"/>
          </w:rPr>
          <w:delText>na</w:delText>
        </w:r>
        <w:r w:rsidRPr="001B2370" w:rsidDel="002F4ECE">
          <w:rPr>
            <w:rFonts w:ascii="Arial" w:eastAsia="Times New Roman" w:hAnsi="Arial" w:cs="Arial"/>
            <w:sz w:val="24"/>
            <w:szCs w:val="24"/>
            <w:lang w:eastAsia="es-ES"/>
          </w:rPr>
          <w:delText xml:space="preserve"> se centra en el análisis y desarrollo de una intranet para una empresa harinera,</w:delText>
        </w:r>
        <w:r w:rsidDel="002F4ECE">
          <w:rPr>
            <w:rFonts w:ascii="Arial" w:eastAsia="Times New Roman" w:hAnsi="Arial" w:cs="Arial"/>
            <w:sz w:val="24"/>
            <w:szCs w:val="24"/>
            <w:lang w:eastAsia="es-ES"/>
          </w:rPr>
          <w:delText xml:space="preserve"> </w:delText>
        </w:r>
        <w:r w:rsidRPr="001B2370" w:rsidDel="002F4ECE">
          <w:rPr>
            <w:rFonts w:ascii="Arial" w:eastAsia="Times New Roman" w:hAnsi="Arial" w:cs="Arial"/>
            <w:sz w:val="24"/>
            <w:szCs w:val="24"/>
            <w:lang w:eastAsia="es-ES"/>
          </w:rPr>
          <w:delText>con el objetivo de optimizar sus procesos internos y fortalecer su capacidad de comunicación y coordinación entre sus diferentes departamentos y empleados.</w:delText>
        </w:r>
      </w:del>
    </w:p>
    <w:p w14:paraId="3281B6E1" w14:textId="72F8B21C" w:rsidR="001B2370" w:rsidRPr="001B2370" w:rsidDel="002F4ECE" w:rsidRDefault="001B2370">
      <w:pPr>
        <w:spacing w:after="0" w:line="240" w:lineRule="auto"/>
        <w:jc w:val="both"/>
        <w:rPr>
          <w:del w:id="211" w:author="marc anthony" w:date="2024-06-19T10:58:00Z"/>
          <w:rFonts w:ascii="Arial" w:eastAsia="Times New Roman" w:hAnsi="Arial" w:cs="Arial"/>
          <w:sz w:val="24"/>
          <w:szCs w:val="24"/>
          <w:lang w:eastAsia="es-ES"/>
        </w:rPr>
      </w:pPr>
    </w:p>
    <w:p w14:paraId="35519A86" w14:textId="1D9D7AFA" w:rsidR="001B2370" w:rsidRPr="001B2370" w:rsidDel="002F4ECE" w:rsidRDefault="001B2370">
      <w:pPr>
        <w:spacing w:after="0" w:line="240" w:lineRule="auto"/>
        <w:jc w:val="both"/>
        <w:rPr>
          <w:del w:id="212" w:author="marc anthony" w:date="2024-06-19T10:58:00Z"/>
          <w:rFonts w:ascii="Arial" w:eastAsia="Times New Roman" w:hAnsi="Arial" w:cs="Arial"/>
          <w:sz w:val="24"/>
          <w:szCs w:val="24"/>
          <w:lang w:eastAsia="es-ES"/>
        </w:rPr>
      </w:pPr>
      <w:del w:id="213" w:author="marc anthony" w:date="2024-06-19T10:58:00Z">
        <w:r w:rsidRPr="001B2370" w:rsidDel="002F4ECE">
          <w:rPr>
            <w:rFonts w:ascii="Arial" w:eastAsia="Times New Roman" w:hAnsi="Arial" w:cs="Arial"/>
            <w:sz w:val="24"/>
            <w:szCs w:val="24"/>
            <w:lang w:eastAsia="es-ES"/>
          </w:rPr>
          <w:delText>El concepto fundamental que guía este proyecto es el uso de software de licencia libre para el desarrollo de la intranet. Esta elección se basa en la búsqueda de soluciones accesibles, flexibles y económicamente sostenibles, promoviendo al mismo tiempo valores de apertura y colaboración en el ámbito del desarrollo tecnológico.</w:delText>
        </w:r>
      </w:del>
    </w:p>
    <w:p w14:paraId="16A1D6C8" w14:textId="3D838B6F" w:rsidR="001B2370" w:rsidRPr="001B2370" w:rsidDel="002F4ECE" w:rsidRDefault="001B2370">
      <w:pPr>
        <w:spacing w:after="0" w:line="240" w:lineRule="auto"/>
        <w:jc w:val="both"/>
        <w:rPr>
          <w:del w:id="214" w:author="marc anthony" w:date="2024-06-19T10:58:00Z"/>
          <w:rFonts w:ascii="Arial" w:eastAsia="Times New Roman" w:hAnsi="Arial" w:cs="Arial"/>
          <w:sz w:val="24"/>
          <w:szCs w:val="24"/>
          <w:lang w:eastAsia="es-ES"/>
        </w:rPr>
      </w:pPr>
    </w:p>
    <w:p w14:paraId="59B970CD" w14:textId="361644F6" w:rsidR="001B2370" w:rsidRPr="001B2370" w:rsidDel="002F4ECE" w:rsidRDefault="001B2370">
      <w:pPr>
        <w:spacing w:after="0" w:line="240" w:lineRule="auto"/>
        <w:jc w:val="both"/>
        <w:rPr>
          <w:del w:id="215" w:author="marc anthony" w:date="2024-06-19T10:58:00Z"/>
          <w:rFonts w:ascii="Arial" w:eastAsia="Times New Roman" w:hAnsi="Arial" w:cs="Arial"/>
          <w:sz w:val="24"/>
          <w:szCs w:val="24"/>
          <w:lang w:eastAsia="es-ES"/>
        </w:rPr>
      </w:pPr>
      <w:del w:id="216" w:author="marc anthony" w:date="2024-06-19T10:58:00Z">
        <w:r w:rsidRPr="001B2370" w:rsidDel="002F4ECE">
          <w:rPr>
            <w:rFonts w:ascii="Arial" w:eastAsia="Times New Roman" w:hAnsi="Arial" w:cs="Arial"/>
            <w:sz w:val="24"/>
            <w:szCs w:val="24"/>
            <w:lang w:eastAsia="es-ES"/>
          </w:rPr>
          <w:delText xml:space="preserve">La elección de Base4 como plataforma para el desarrollo de esta intranet se basa en su robustez, flexibilidad y su carácter de software de código abierto. Base4 ofrece un conjunto de herramientas y funcionalidades que permiten la creación de aplicaciones web dinámicas y personalizadas, adaptadas a las necesidades específicas de </w:delText>
        </w:r>
        <w:r w:rsidR="00390DD2" w:rsidDel="002F4ECE">
          <w:rPr>
            <w:rFonts w:ascii="Arial" w:eastAsia="Times New Roman" w:hAnsi="Arial" w:cs="Arial"/>
            <w:sz w:val="24"/>
            <w:szCs w:val="24"/>
            <w:lang w:eastAsia="es-ES"/>
          </w:rPr>
          <w:delText>cada empresa</w:delText>
        </w:r>
        <w:r w:rsidRPr="001B2370" w:rsidDel="002F4ECE">
          <w:rPr>
            <w:rFonts w:ascii="Arial" w:eastAsia="Times New Roman" w:hAnsi="Arial" w:cs="Arial"/>
            <w:sz w:val="24"/>
            <w:szCs w:val="24"/>
            <w:lang w:eastAsia="es-ES"/>
          </w:rPr>
          <w:delText>.</w:delText>
        </w:r>
      </w:del>
    </w:p>
    <w:p w14:paraId="3A294084" w14:textId="0F606DAF" w:rsidR="001B2370" w:rsidRPr="001B2370" w:rsidDel="002F4ECE" w:rsidRDefault="001B2370">
      <w:pPr>
        <w:spacing w:after="0" w:line="240" w:lineRule="auto"/>
        <w:jc w:val="both"/>
        <w:rPr>
          <w:del w:id="217" w:author="marc anthony" w:date="2024-06-19T10:58:00Z"/>
          <w:rFonts w:ascii="Arial" w:eastAsia="Times New Roman" w:hAnsi="Arial" w:cs="Arial"/>
          <w:sz w:val="24"/>
          <w:szCs w:val="24"/>
          <w:lang w:eastAsia="es-ES"/>
        </w:rPr>
      </w:pPr>
    </w:p>
    <w:p w14:paraId="5B9CCBD6" w14:textId="12468D33" w:rsidR="001B2370" w:rsidRPr="001B2370" w:rsidDel="002F4ECE" w:rsidRDefault="001B2370">
      <w:pPr>
        <w:spacing w:after="0" w:line="240" w:lineRule="auto"/>
        <w:jc w:val="both"/>
        <w:rPr>
          <w:del w:id="218" w:author="marc anthony" w:date="2024-06-19T10:58:00Z"/>
          <w:rFonts w:ascii="Arial" w:eastAsia="Times New Roman" w:hAnsi="Arial" w:cs="Arial"/>
          <w:sz w:val="24"/>
          <w:szCs w:val="24"/>
          <w:lang w:eastAsia="es-ES"/>
        </w:rPr>
      </w:pPr>
      <w:del w:id="219" w:author="marc anthony" w:date="2024-06-19T10:58:00Z">
        <w:r w:rsidRPr="001B2370" w:rsidDel="002F4ECE">
          <w:rPr>
            <w:rFonts w:ascii="Arial" w:eastAsia="Times New Roman" w:hAnsi="Arial" w:cs="Arial"/>
            <w:sz w:val="24"/>
            <w:szCs w:val="24"/>
            <w:lang w:eastAsia="es-ES"/>
          </w:rPr>
          <w:delText>A lo largo de esta tesi</w:delText>
        </w:r>
        <w:r w:rsidR="00390DD2" w:rsidDel="002F4ECE">
          <w:rPr>
            <w:rFonts w:ascii="Arial" w:eastAsia="Times New Roman" w:hAnsi="Arial" w:cs="Arial"/>
            <w:sz w:val="24"/>
            <w:szCs w:val="24"/>
            <w:lang w:eastAsia="es-ES"/>
          </w:rPr>
          <w:delText>na</w:delText>
        </w:r>
        <w:r w:rsidRPr="001B2370" w:rsidDel="002F4ECE">
          <w:rPr>
            <w:rFonts w:ascii="Arial" w:eastAsia="Times New Roman" w:hAnsi="Arial" w:cs="Arial"/>
            <w:sz w:val="24"/>
            <w:szCs w:val="24"/>
            <w:lang w:eastAsia="es-ES"/>
          </w:rPr>
          <w:delText xml:space="preserve"> se examinarán en detalle los procesos de diseño, implementación y puesta en marcha de la intranet, así como se evaluará su impacto en los flujos de trabajo de la empresa y la comunicación interna. Se abordarán aspectos técnicos, organizativos y estratégicos, con el fin de ofrecer una visión integral del proyecto y sus implicaciones.</w:delText>
        </w:r>
      </w:del>
    </w:p>
    <w:p w14:paraId="2944C050" w14:textId="37A39ECA" w:rsidR="001B2370" w:rsidRPr="001B2370" w:rsidDel="002F4ECE" w:rsidRDefault="001B2370">
      <w:pPr>
        <w:spacing w:after="0" w:line="240" w:lineRule="auto"/>
        <w:jc w:val="both"/>
        <w:rPr>
          <w:del w:id="220" w:author="marc anthony" w:date="2024-06-19T10:58:00Z"/>
          <w:rFonts w:ascii="Arial" w:eastAsia="Times New Roman" w:hAnsi="Arial" w:cs="Arial"/>
          <w:sz w:val="24"/>
          <w:szCs w:val="24"/>
          <w:lang w:eastAsia="es-ES"/>
        </w:rPr>
      </w:pPr>
    </w:p>
    <w:p w14:paraId="3F2DFDAA" w14:textId="6E7EEA07" w:rsidR="001B2370" w:rsidDel="002F4ECE" w:rsidRDefault="001B2370">
      <w:pPr>
        <w:spacing w:after="0" w:line="240" w:lineRule="auto"/>
        <w:jc w:val="both"/>
        <w:rPr>
          <w:del w:id="221" w:author="marc anthony" w:date="2024-06-19T10:58:00Z"/>
          <w:rFonts w:ascii="Arial" w:eastAsia="Times New Roman" w:hAnsi="Arial" w:cs="Arial"/>
          <w:sz w:val="24"/>
          <w:szCs w:val="24"/>
          <w:lang w:eastAsia="es-ES"/>
        </w:rPr>
      </w:pPr>
      <w:del w:id="222" w:author="marc anthony" w:date="2024-06-19T10:58:00Z">
        <w:r w:rsidRPr="001B2370" w:rsidDel="002F4ECE">
          <w:rPr>
            <w:rFonts w:ascii="Arial" w:eastAsia="Times New Roman" w:hAnsi="Arial" w:cs="Arial"/>
            <w:sz w:val="24"/>
            <w:szCs w:val="24"/>
            <w:lang w:eastAsia="es-ES"/>
          </w:rPr>
          <w:delText>Finalmente, se espera que este trabajo no solo contribuya al desarrollo y optimización de la intranet de la</w:delText>
        </w:r>
        <w:r w:rsidR="00390DD2" w:rsidDel="002F4ECE">
          <w:rPr>
            <w:rFonts w:ascii="Arial" w:eastAsia="Times New Roman" w:hAnsi="Arial" w:cs="Arial"/>
            <w:sz w:val="24"/>
            <w:szCs w:val="24"/>
            <w:lang w:eastAsia="es-ES"/>
          </w:rPr>
          <w:delText xml:space="preserve"> empresa harinera</w:delText>
        </w:r>
        <w:r w:rsidRPr="001B2370" w:rsidDel="002F4ECE">
          <w:rPr>
            <w:rFonts w:ascii="Arial" w:eastAsia="Times New Roman" w:hAnsi="Arial" w:cs="Arial"/>
            <w:sz w:val="24"/>
            <w:szCs w:val="24"/>
            <w:lang w:eastAsia="es-ES"/>
          </w:rPr>
          <w:delText>, sino que también proporcione conocimientos y aprendizajes que puedan ser aplicados en otros contextos empresariales que busquen aprovechar las ventajas de la información</w:delText>
        </w:r>
      </w:del>
      <w:ins w:id="223" w:author="LAP57" w:date="2024-06-05T10:18:00Z">
        <w:del w:id="224" w:author="marc anthony" w:date="2024-06-19T10:58:00Z">
          <w:r w:rsidR="001049F5" w:rsidDel="002F4ECE">
            <w:rPr>
              <w:rFonts w:ascii="Arial" w:eastAsia="Times New Roman" w:hAnsi="Arial" w:cs="Arial"/>
              <w:sz w:val="24"/>
              <w:szCs w:val="24"/>
              <w:lang w:eastAsia="es-ES"/>
            </w:rPr>
            <w:delText>,</w:delText>
          </w:r>
        </w:del>
      </w:ins>
      <w:del w:id="225" w:author="marc anthony" w:date="2024-06-19T10:58:00Z">
        <w:r w:rsidRPr="001B2370" w:rsidDel="002F4ECE">
          <w:rPr>
            <w:rFonts w:ascii="Arial" w:eastAsia="Times New Roman" w:hAnsi="Arial" w:cs="Arial"/>
            <w:sz w:val="24"/>
            <w:szCs w:val="24"/>
            <w:lang w:eastAsia="es-ES"/>
          </w:rPr>
          <w:delText>. tecnologías</w:delText>
        </w:r>
      </w:del>
      <w:ins w:id="226" w:author="LAP57" w:date="2024-06-05T10:19:00Z">
        <w:del w:id="227" w:author="marc anthony" w:date="2024-06-19T10:58:00Z">
          <w:r w:rsidR="001049F5" w:rsidDel="002F4ECE">
            <w:rPr>
              <w:rFonts w:ascii="Arial" w:eastAsia="Times New Roman" w:hAnsi="Arial" w:cs="Arial"/>
              <w:sz w:val="24"/>
              <w:szCs w:val="24"/>
              <w:lang w:eastAsia="es-ES"/>
            </w:rPr>
            <w:delText>,</w:delText>
          </w:r>
        </w:del>
      </w:ins>
      <w:del w:id="228" w:author="marc anthony" w:date="2024-06-19T10:58:00Z">
        <w:r w:rsidRPr="001B2370" w:rsidDel="002F4ECE">
          <w:rPr>
            <w:rFonts w:ascii="Arial" w:eastAsia="Times New Roman" w:hAnsi="Arial" w:cs="Arial"/>
            <w:sz w:val="24"/>
            <w:szCs w:val="24"/>
            <w:lang w:eastAsia="es-ES"/>
          </w:rPr>
          <w:delText>. y comunicación para mejorar su desempeño y competitividad.</w:delText>
        </w:r>
      </w:del>
    </w:p>
    <w:p w14:paraId="79C53112" w14:textId="77777777" w:rsidR="001B2370" w:rsidRDefault="001B2370" w:rsidP="00B73C56">
      <w:pPr>
        <w:spacing w:after="0" w:line="240" w:lineRule="auto"/>
        <w:jc w:val="both"/>
        <w:rPr>
          <w:rFonts w:ascii="Arial" w:eastAsia="Times New Roman" w:hAnsi="Arial" w:cs="Arial"/>
          <w:sz w:val="24"/>
          <w:szCs w:val="24"/>
          <w:lang w:eastAsia="es-ES"/>
        </w:rPr>
      </w:pPr>
    </w:p>
    <w:p w14:paraId="23BAECAA" w14:textId="77777777" w:rsidR="00390DD2" w:rsidRDefault="00390DD2" w:rsidP="008A5A15">
      <w:pPr>
        <w:spacing w:after="0" w:line="240" w:lineRule="auto"/>
        <w:jc w:val="both"/>
        <w:rPr>
          <w:rFonts w:ascii="Arial" w:eastAsia="Times New Roman" w:hAnsi="Arial" w:cs="Arial"/>
          <w:sz w:val="24"/>
          <w:szCs w:val="24"/>
          <w:lang w:eastAsia="es-ES"/>
        </w:rPr>
      </w:pPr>
    </w:p>
    <w:p w14:paraId="45A148F5" w14:textId="77777777" w:rsidR="00390DD2" w:rsidRDefault="00390DD2" w:rsidP="008A5A15">
      <w:pPr>
        <w:spacing w:after="0" w:line="240" w:lineRule="auto"/>
        <w:jc w:val="both"/>
        <w:rPr>
          <w:rFonts w:ascii="Arial" w:eastAsia="Times New Roman" w:hAnsi="Arial" w:cs="Arial"/>
          <w:sz w:val="24"/>
          <w:szCs w:val="24"/>
          <w:lang w:eastAsia="es-ES"/>
        </w:rPr>
      </w:pPr>
    </w:p>
    <w:p w14:paraId="4FCD8BD1" w14:textId="77777777" w:rsidR="00390DD2" w:rsidRDefault="00390DD2" w:rsidP="008A5A15">
      <w:pPr>
        <w:spacing w:after="0" w:line="240" w:lineRule="auto"/>
        <w:jc w:val="both"/>
        <w:rPr>
          <w:rFonts w:ascii="Arial" w:eastAsia="Times New Roman" w:hAnsi="Arial" w:cs="Arial"/>
          <w:sz w:val="24"/>
          <w:szCs w:val="24"/>
          <w:lang w:eastAsia="es-ES"/>
        </w:rPr>
      </w:pPr>
    </w:p>
    <w:p w14:paraId="2842343A" w14:textId="77777777" w:rsidR="00390DD2" w:rsidRDefault="00390DD2" w:rsidP="008A5A15">
      <w:pPr>
        <w:spacing w:after="0" w:line="240" w:lineRule="auto"/>
        <w:jc w:val="both"/>
        <w:rPr>
          <w:rFonts w:ascii="Arial" w:eastAsia="Times New Roman" w:hAnsi="Arial" w:cs="Arial"/>
          <w:sz w:val="24"/>
          <w:szCs w:val="24"/>
          <w:lang w:eastAsia="es-ES"/>
        </w:rPr>
      </w:pPr>
    </w:p>
    <w:p w14:paraId="6A28F17B" w14:textId="77777777" w:rsidR="00390DD2" w:rsidDel="002F0B5F" w:rsidRDefault="00390DD2" w:rsidP="008A5A15">
      <w:pPr>
        <w:spacing w:after="0" w:line="240" w:lineRule="auto"/>
        <w:jc w:val="both"/>
        <w:rPr>
          <w:del w:id="229" w:author="marc anthony" w:date="2024-07-04T00:14:00Z"/>
          <w:rFonts w:ascii="Arial" w:eastAsia="Times New Roman" w:hAnsi="Arial" w:cs="Arial"/>
          <w:sz w:val="24"/>
          <w:szCs w:val="24"/>
          <w:lang w:eastAsia="es-ES"/>
        </w:rPr>
      </w:pPr>
    </w:p>
    <w:p w14:paraId="024AED4A" w14:textId="77777777" w:rsidR="00390DD2" w:rsidDel="002F0B5F" w:rsidRDefault="00390DD2" w:rsidP="008A5A15">
      <w:pPr>
        <w:spacing w:after="0" w:line="240" w:lineRule="auto"/>
        <w:jc w:val="both"/>
        <w:rPr>
          <w:del w:id="230" w:author="marc anthony" w:date="2024-07-04T00:14:00Z"/>
          <w:rFonts w:ascii="Arial" w:eastAsia="Times New Roman" w:hAnsi="Arial" w:cs="Arial"/>
          <w:sz w:val="24"/>
          <w:szCs w:val="24"/>
          <w:lang w:eastAsia="es-ES"/>
        </w:rPr>
      </w:pPr>
    </w:p>
    <w:p w14:paraId="6A20C242" w14:textId="77777777" w:rsidR="00390DD2" w:rsidDel="002F0B5F" w:rsidRDefault="00390DD2" w:rsidP="008A5A15">
      <w:pPr>
        <w:spacing w:after="0" w:line="240" w:lineRule="auto"/>
        <w:jc w:val="both"/>
        <w:rPr>
          <w:del w:id="231" w:author="marc anthony" w:date="2024-07-04T00:14:00Z"/>
          <w:rFonts w:ascii="Arial" w:eastAsia="Times New Roman" w:hAnsi="Arial" w:cs="Arial"/>
          <w:sz w:val="24"/>
          <w:szCs w:val="24"/>
          <w:lang w:eastAsia="es-ES"/>
        </w:rPr>
      </w:pPr>
    </w:p>
    <w:p w14:paraId="1945DB5A" w14:textId="77777777" w:rsidR="00390DD2" w:rsidDel="002F0B5F" w:rsidRDefault="00390DD2" w:rsidP="008A5A15">
      <w:pPr>
        <w:spacing w:after="0" w:line="240" w:lineRule="auto"/>
        <w:jc w:val="both"/>
        <w:rPr>
          <w:del w:id="232" w:author="marc anthony" w:date="2024-07-04T00:14:00Z"/>
          <w:rFonts w:ascii="Arial" w:eastAsia="Times New Roman" w:hAnsi="Arial" w:cs="Arial"/>
          <w:sz w:val="24"/>
          <w:szCs w:val="24"/>
          <w:lang w:eastAsia="es-ES"/>
        </w:rPr>
      </w:pPr>
    </w:p>
    <w:p w14:paraId="26FC841F" w14:textId="77777777" w:rsidR="00390DD2" w:rsidDel="002F0B5F" w:rsidRDefault="00390DD2" w:rsidP="008A5A15">
      <w:pPr>
        <w:spacing w:after="0" w:line="240" w:lineRule="auto"/>
        <w:jc w:val="both"/>
        <w:rPr>
          <w:del w:id="233" w:author="marc anthony" w:date="2024-07-04T00:14:00Z"/>
          <w:rFonts w:ascii="Arial" w:eastAsia="Times New Roman" w:hAnsi="Arial" w:cs="Arial"/>
          <w:sz w:val="24"/>
          <w:szCs w:val="24"/>
          <w:lang w:eastAsia="es-ES"/>
        </w:rPr>
      </w:pPr>
    </w:p>
    <w:p w14:paraId="394BC4FB" w14:textId="059F9B35" w:rsidR="008A5A15" w:rsidRPr="008A5A15" w:rsidDel="002F0B5F" w:rsidRDefault="008A5A15" w:rsidP="008A5A15">
      <w:pPr>
        <w:spacing w:after="0" w:line="240" w:lineRule="auto"/>
        <w:jc w:val="both"/>
        <w:rPr>
          <w:del w:id="234" w:author="marc anthony" w:date="2024-07-04T00:14:00Z"/>
          <w:rFonts w:ascii="Arial" w:eastAsia="Times New Roman" w:hAnsi="Arial" w:cs="Arial"/>
          <w:sz w:val="24"/>
          <w:szCs w:val="24"/>
          <w:lang w:eastAsia="es-ES"/>
        </w:rPr>
      </w:pPr>
      <w:del w:id="235" w:author="marc anthony" w:date="2024-07-04T00:14:00Z">
        <w:r w:rsidRPr="008A5A15" w:rsidDel="002F0B5F">
          <w:rPr>
            <w:rFonts w:ascii="Arial" w:eastAsia="Times New Roman" w:hAnsi="Arial" w:cs="Arial"/>
            <w:sz w:val="24"/>
            <w:szCs w:val="24"/>
            <w:lang w:eastAsia="es-ES"/>
          </w:rPr>
          <w:delText>Como complemento debe contener:</w:delText>
        </w:r>
      </w:del>
    </w:p>
    <w:p w14:paraId="2AD09106" w14:textId="57120171" w:rsidR="008A5A15" w:rsidRPr="008A5A15" w:rsidDel="002F0B5F" w:rsidRDefault="008A5A15" w:rsidP="008A5A15">
      <w:pPr>
        <w:spacing w:after="0" w:line="240" w:lineRule="auto"/>
        <w:rPr>
          <w:del w:id="236" w:author="marc anthony" w:date="2024-07-04T00:14:00Z"/>
          <w:rFonts w:ascii="Arial" w:eastAsia="Times New Roman" w:hAnsi="Arial" w:cs="Arial"/>
          <w:sz w:val="24"/>
          <w:szCs w:val="24"/>
          <w:lang w:eastAsia="es-ES"/>
        </w:rPr>
      </w:pPr>
    </w:p>
    <w:p w14:paraId="1E5863BB" w14:textId="08E67BE5" w:rsidR="008A5A15" w:rsidRPr="008A5A15" w:rsidDel="002F0B5F" w:rsidRDefault="008A5A15" w:rsidP="008A5A15">
      <w:pPr>
        <w:spacing w:after="0" w:line="240" w:lineRule="auto"/>
        <w:ind w:left="360"/>
        <w:rPr>
          <w:del w:id="237" w:author="marc anthony" w:date="2024-07-04T00:14:00Z"/>
          <w:rFonts w:ascii="Arial" w:eastAsia="Times New Roman" w:hAnsi="Arial" w:cs="Arial"/>
          <w:sz w:val="24"/>
          <w:szCs w:val="24"/>
          <w:lang w:eastAsia="es-ES"/>
        </w:rPr>
      </w:pPr>
      <w:del w:id="238" w:author="marc anthony" w:date="2024-07-04T00:14:00Z">
        <w:r w:rsidRPr="008A5A15" w:rsidDel="002F0B5F">
          <w:rPr>
            <w:rFonts w:ascii="Arial" w:eastAsia="Times New Roman" w:hAnsi="Arial" w:cs="Arial"/>
            <w:sz w:val="24"/>
            <w:szCs w:val="24"/>
            <w:lang w:eastAsia="es-ES"/>
          </w:rPr>
          <w:delText xml:space="preserve">Datos generales de la empresa u organización, ubicación geográfica, giro o actividad </w:delText>
        </w:r>
      </w:del>
      <w:del w:id="239" w:author="marc anthony" w:date="2024-06-18T09:29:00Z">
        <w:r w:rsidRPr="008A5A15" w:rsidDel="00DB6803">
          <w:rPr>
            <w:rFonts w:ascii="Arial" w:eastAsia="Times New Roman" w:hAnsi="Arial" w:cs="Arial"/>
            <w:sz w:val="24"/>
            <w:szCs w:val="24"/>
            <w:lang w:eastAsia="es-ES"/>
          </w:rPr>
          <w:delText>principal,  clasificación</w:delText>
        </w:r>
      </w:del>
      <w:del w:id="240" w:author="marc anthony" w:date="2024-07-04T00:14:00Z">
        <w:r w:rsidRPr="008A5A15" w:rsidDel="002F0B5F">
          <w:rPr>
            <w:rFonts w:ascii="Arial" w:eastAsia="Times New Roman" w:hAnsi="Arial" w:cs="Arial"/>
            <w:sz w:val="24"/>
            <w:szCs w:val="24"/>
            <w:lang w:eastAsia="es-ES"/>
          </w:rPr>
          <w:delText>, forma de organización, área de desempeño de la estadía, No. de empleados, etc.</w:delText>
        </w:r>
      </w:del>
    </w:p>
    <w:p w14:paraId="3FF6BA86" w14:textId="0D2BC102" w:rsidR="008A5A15" w:rsidRPr="008A5A15" w:rsidDel="002F0B5F" w:rsidRDefault="008A5A15" w:rsidP="008A5A15">
      <w:pPr>
        <w:spacing w:after="0" w:line="240" w:lineRule="auto"/>
        <w:ind w:left="360"/>
        <w:rPr>
          <w:del w:id="241" w:author="marc anthony" w:date="2024-07-04T00:14:00Z"/>
          <w:rFonts w:ascii="Arial" w:eastAsia="Times New Roman" w:hAnsi="Arial" w:cs="Arial"/>
          <w:sz w:val="24"/>
          <w:szCs w:val="24"/>
          <w:lang w:eastAsia="es-ES"/>
        </w:rPr>
      </w:pPr>
    </w:p>
    <w:p w14:paraId="775E8C5B" w14:textId="650189FC" w:rsidR="008A5A15" w:rsidDel="00EF4617" w:rsidRDefault="00EC7A81" w:rsidP="004A7C6F">
      <w:pPr>
        <w:rPr>
          <w:del w:id="242" w:author="marc anthony" w:date="2024-07-04T00:14:00Z"/>
          <w:rFonts w:ascii="Arial" w:eastAsia="Times New Roman" w:hAnsi="Arial" w:cs="Arial"/>
          <w:b/>
          <w:sz w:val="28"/>
          <w:szCs w:val="28"/>
          <w:lang w:val="es-ES" w:eastAsia="es-ES"/>
        </w:rPr>
      </w:pPr>
      <w:del w:id="243" w:author="marc anthony" w:date="2024-07-04T00:14:00Z">
        <w:r w:rsidRPr="006F0FA6" w:rsidDel="002F0B5F">
          <w:rPr>
            <w:rFonts w:ascii="Arial" w:eastAsia="Times New Roman" w:hAnsi="Arial" w:cs="Arial"/>
            <w:b/>
            <w:sz w:val="20"/>
            <w:szCs w:val="20"/>
            <w:highlight w:val="yellow"/>
            <w:lang w:eastAsia="es-ES"/>
          </w:rPr>
          <w:delText>(</w:delText>
        </w:r>
        <w:r w:rsidR="008A5A15" w:rsidRPr="006F0FA6" w:rsidDel="002F0B5F">
          <w:rPr>
            <w:rFonts w:ascii="Arial" w:eastAsia="Times New Roman" w:hAnsi="Arial" w:cs="Arial"/>
            <w:b/>
            <w:sz w:val="20"/>
            <w:szCs w:val="20"/>
            <w:highlight w:val="yellow"/>
            <w:lang w:eastAsia="es-ES"/>
          </w:rPr>
          <w:delText>Máximo una cuartilla</w:delText>
        </w:r>
        <w:r w:rsidRPr="006F0FA6" w:rsidDel="002F0B5F">
          <w:rPr>
            <w:rFonts w:ascii="Arial" w:eastAsia="Times New Roman" w:hAnsi="Arial" w:cs="Arial"/>
            <w:b/>
            <w:sz w:val="20"/>
            <w:szCs w:val="20"/>
            <w:highlight w:val="yellow"/>
            <w:lang w:eastAsia="es-ES"/>
          </w:rPr>
          <w:delText>)</w:delText>
        </w:r>
      </w:del>
    </w:p>
    <w:p w14:paraId="1AD25D5B" w14:textId="77777777" w:rsidR="00EF4617" w:rsidRDefault="00EF4617" w:rsidP="008A5A15">
      <w:pPr>
        <w:spacing w:after="0" w:line="240" w:lineRule="auto"/>
        <w:ind w:left="360"/>
        <w:rPr>
          <w:ins w:id="244" w:author="marc anthony" w:date="2024-07-04T01:10:00Z"/>
          <w:rFonts w:ascii="Arial" w:eastAsia="Times New Roman" w:hAnsi="Arial" w:cs="Arial"/>
          <w:b/>
          <w:sz w:val="28"/>
          <w:szCs w:val="28"/>
          <w:lang w:val="es-ES" w:eastAsia="es-ES"/>
        </w:rPr>
      </w:pPr>
    </w:p>
    <w:p w14:paraId="62AC0C97" w14:textId="77777777" w:rsidR="00EF4617" w:rsidRDefault="00EF4617" w:rsidP="008A5A15">
      <w:pPr>
        <w:spacing w:after="0" w:line="240" w:lineRule="auto"/>
        <w:ind w:left="360"/>
        <w:rPr>
          <w:ins w:id="245" w:author="marc anthony" w:date="2024-07-04T01:10:00Z"/>
          <w:rFonts w:ascii="Arial" w:eastAsia="Times New Roman" w:hAnsi="Arial" w:cs="Arial"/>
          <w:b/>
          <w:sz w:val="28"/>
          <w:szCs w:val="28"/>
          <w:lang w:val="es-ES" w:eastAsia="es-ES"/>
        </w:rPr>
      </w:pPr>
    </w:p>
    <w:p w14:paraId="011AB67D" w14:textId="77777777" w:rsidR="00EF4617" w:rsidRPr="008A5A15" w:rsidRDefault="00EF4617" w:rsidP="008A5A15">
      <w:pPr>
        <w:spacing w:after="0" w:line="240" w:lineRule="auto"/>
        <w:ind w:left="360"/>
        <w:rPr>
          <w:ins w:id="246" w:author="marc anthony" w:date="2024-07-04T01:10:00Z"/>
          <w:rFonts w:ascii="Arial" w:eastAsia="Times New Roman" w:hAnsi="Arial" w:cs="Arial"/>
          <w:b/>
          <w:sz w:val="20"/>
          <w:szCs w:val="20"/>
          <w:lang w:eastAsia="es-ES"/>
        </w:rPr>
      </w:pPr>
    </w:p>
    <w:p w14:paraId="013B6B8F" w14:textId="77777777" w:rsidR="0030289B" w:rsidDel="00EF4617" w:rsidRDefault="0030289B">
      <w:pPr>
        <w:rPr>
          <w:del w:id="247" w:author="marc anthony" w:date="2024-07-04T01:10:00Z"/>
        </w:rPr>
      </w:pPr>
    </w:p>
    <w:p w14:paraId="5F9A0106" w14:textId="77777777" w:rsidR="004A7C6F" w:rsidDel="00EF4617" w:rsidRDefault="004A7C6F" w:rsidP="004A7C6F">
      <w:pPr>
        <w:rPr>
          <w:del w:id="248" w:author="marc anthony" w:date="2024-07-04T01:10:00Z"/>
        </w:rPr>
      </w:pPr>
    </w:p>
    <w:p w14:paraId="3226263D" w14:textId="77777777" w:rsidR="0046385F" w:rsidDel="00EF4617" w:rsidRDefault="004A7C6F" w:rsidP="004A7C6F">
      <w:pPr>
        <w:rPr>
          <w:del w:id="249" w:author="marc anthony" w:date="2024-07-04T01:10:00Z"/>
        </w:rPr>
      </w:pPr>
      <w:del w:id="250" w:author="marc anthony" w:date="2024-07-04T01:10:00Z">
        <w:r w:rsidDel="00EF4617">
          <w:delText> </w:delText>
        </w:r>
      </w:del>
    </w:p>
    <w:p w14:paraId="7C95B60B" w14:textId="77777777" w:rsidR="0046385F" w:rsidDel="00EF4617" w:rsidRDefault="0046385F">
      <w:pPr>
        <w:rPr>
          <w:del w:id="251" w:author="marc anthony" w:date="2024-07-04T01:10:00Z"/>
        </w:rPr>
      </w:pPr>
      <w:del w:id="252" w:author="marc anthony" w:date="2024-07-04T01:10:00Z">
        <w:r w:rsidDel="00EF4617">
          <w:br w:type="page"/>
        </w:r>
      </w:del>
    </w:p>
    <w:p w14:paraId="1675B391" w14:textId="77777777" w:rsidR="004A7C6F" w:rsidDel="002F0B5F" w:rsidRDefault="004A7C6F" w:rsidP="004A7C6F">
      <w:pPr>
        <w:rPr>
          <w:del w:id="253" w:author="marc anthony" w:date="2024-07-04T00:14:00Z"/>
          <w:rFonts w:ascii="Arial" w:eastAsia="Times New Roman" w:hAnsi="Arial" w:cs="Arial"/>
          <w:b/>
          <w:sz w:val="28"/>
          <w:szCs w:val="28"/>
          <w:lang w:val="es-ES" w:eastAsia="es-ES"/>
        </w:rPr>
      </w:pPr>
    </w:p>
    <w:p w14:paraId="3C7686FC" w14:textId="77777777" w:rsidR="00A27D87" w:rsidDel="002F0B5F" w:rsidRDefault="00A27D87" w:rsidP="004A7C6F">
      <w:pPr>
        <w:rPr>
          <w:del w:id="254" w:author="marc anthony" w:date="2024-07-04T00:14:00Z"/>
          <w:rFonts w:ascii="Arial" w:eastAsia="Times New Roman" w:hAnsi="Arial" w:cs="Arial"/>
          <w:b/>
          <w:sz w:val="28"/>
          <w:szCs w:val="28"/>
          <w:lang w:val="es-ES" w:eastAsia="es-ES"/>
        </w:rPr>
      </w:pPr>
    </w:p>
    <w:p w14:paraId="2A254C10" w14:textId="77777777" w:rsidR="00A27D87" w:rsidDel="002F0B5F" w:rsidRDefault="00A27D87" w:rsidP="004A7C6F">
      <w:pPr>
        <w:rPr>
          <w:del w:id="255" w:author="marc anthony" w:date="2024-07-04T00:14:00Z"/>
          <w:rFonts w:ascii="Arial" w:eastAsia="Times New Roman" w:hAnsi="Arial" w:cs="Arial"/>
          <w:b/>
          <w:sz w:val="28"/>
          <w:szCs w:val="28"/>
          <w:lang w:val="es-ES" w:eastAsia="es-ES"/>
        </w:rPr>
      </w:pPr>
    </w:p>
    <w:p w14:paraId="73E3C578" w14:textId="77777777" w:rsidR="00A27D87" w:rsidDel="002F0B5F" w:rsidRDefault="00A27D87" w:rsidP="004A7C6F">
      <w:pPr>
        <w:rPr>
          <w:del w:id="256" w:author="marc anthony" w:date="2024-07-04T00:14:00Z"/>
          <w:rFonts w:ascii="Arial" w:eastAsia="Times New Roman" w:hAnsi="Arial" w:cs="Arial"/>
          <w:b/>
          <w:sz w:val="28"/>
          <w:szCs w:val="28"/>
          <w:lang w:val="es-ES" w:eastAsia="es-ES"/>
        </w:rPr>
      </w:pPr>
    </w:p>
    <w:p w14:paraId="041B8DA0" w14:textId="77777777" w:rsidR="00A27D87" w:rsidDel="002F0B5F" w:rsidRDefault="00A27D87" w:rsidP="004A7C6F">
      <w:pPr>
        <w:rPr>
          <w:del w:id="257" w:author="marc anthony" w:date="2024-07-04T00:14:00Z"/>
          <w:rFonts w:ascii="Arial" w:eastAsia="Times New Roman" w:hAnsi="Arial" w:cs="Arial"/>
          <w:b/>
          <w:sz w:val="28"/>
          <w:szCs w:val="28"/>
          <w:lang w:val="es-ES" w:eastAsia="es-ES"/>
        </w:rPr>
      </w:pPr>
    </w:p>
    <w:p w14:paraId="3014DE83" w14:textId="77777777" w:rsidR="00A27D87" w:rsidDel="00EF4617" w:rsidRDefault="00A27D87" w:rsidP="004A7C6F">
      <w:pPr>
        <w:rPr>
          <w:del w:id="258" w:author="marc anthony" w:date="2024-07-04T01:10:00Z"/>
          <w:rFonts w:ascii="Arial" w:eastAsia="Times New Roman" w:hAnsi="Arial" w:cs="Arial"/>
          <w:b/>
          <w:sz w:val="28"/>
          <w:szCs w:val="28"/>
          <w:lang w:val="es-ES" w:eastAsia="es-ES"/>
        </w:rPr>
      </w:pPr>
    </w:p>
    <w:p w14:paraId="2BA90196" w14:textId="77777777" w:rsidR="00A27D87" w:rsidDel="00EF4617" w:rsidRDefault="00A27D87" w:rsidP="004A7C6F">
      <w:pPr>
        <w:rPr>
          <w:del w:id="259" w:author="marc anthony" w:date="2024-07-04T01:10:00Z"/>
          <w:rFonts w:ascii="Arial" w:eastAsia="Times New Roman" w:hAnsi="Arial" w:cs="Arial"/>
          <w:b/>
          <w:sz w:val="28"/>
          <w:szCs w:val="28"/>
          <w:lang w:val="es-ES" w:eastAsia="es-ES"/>
        </w:rPr>
      </w:pPr>
    </w:p>
    <w:p w14:paraId="0DAEA19A" w14:textId="64D32269" w:rsidR="004A7C6F" w:rsidDel="00EF4617" w:rsidRDefault="00A27D87" w:rsidP="004A7C6F">
      <w:pPr>
        <w:rPr>
          <w:del w:id="260" w:author="marc anthony" w:date="2024-07-04T01:13:00Z"/>
          <w:rFonts w:ascii="Arial" w:eastAsia="Times New Roman" w:hAnsi="Arial" w:cs="Arial"/>
          <w:b/>
          <w:sz w:val="28"/>
          <w:szCs w:val="28"/>
          <w:lang w:val="es-ES" w:eastAsia="es-ES"/>
        </w:rPr>
      </w:pPr>
      <w:del w:id="261" w:author="marc anthony" w:date="2024-07-04T01:13:00Z">
        <w:r w:rsidDel="00EF4617">
          <w:rPr>
            <w:rFonts w:ascii="Arial" w:eastAsia="Times New Roman" w:hAnsi="Arial" w:cs="Arial"/>
            <w:b/>
            <w:sz w:val="28"/>
            <w:szCs w:val="28"/>
            <w:lang w:val="es-ES" w:eastAsia="es-ES"/>
          </w:rPr>
          <w:delText>(</w:delText>
        </w:r>
        <w:r w:rsidR="001D4DA8" w:rsidRPr="001D4DA8" w:rsidDel="00EF4617">
          <w:rPr>
            <w:rFonts w:ascii="Arial" w:eastAsia="Times New Roman" w:hAnsi="Arial" w:cs="Arial"/>
            <w:b/>
            <w:sz w:val="28"/>
            <w:szCs w:val="28"/>
            <w:lang w:val="es-ES" w:eastAsia="es-ES"/>
          </w:rPr>
          <w:delText>Se requiere una portada individual para cada capítulo, con un diseño formal</w:delText>
        </w:r>
        <w:r w:rsidR="008859B3" w:rsidDel="00EF4617">
          <w:rPr>
            <w:rFonts w:ascii="Arial" w:eastAsia="Times New Roman" w:hAnsi="Arial" w:cs="Arial"/>
            <w:b/>
            <w:sz w:val="28"/>
            <w:szCs w:val="28"/>
            <w:lang w:val="es-ES" w:eastAsia="es-ES"/>
          </w:rPr>
          <w:delText>)</w:delText>
        </w:r>
      </w:del>
    </w:p>
    <w:p w14:paraId="7F7A36B5" w14:textId="77777777" w:rsidR="008859B3" w:rsidRDefault="008859B3" w:rsidP="004A7C6F">
      <w:pPr>
        <w:rPr>
          <w:rFonts w:ascii="Arial" w:eastAsia="Times New Roman" w:hAnsi="Arial" w:cs="Arial"/>
          <w:b/>
          <w:sz w:val="28"/>
          <w:szCs w:val="28"/>
          <w:lang w:val="es-ES" w:eastAsia="es-ES"/>
        </w:rPr>
      </w:pPr>
    </w:p>
    <w:p w14:paraId="0E91AC94" w14:textId="77777777" w:rsidR="008859B3" w:rsidRDefault="008859B3" w:rsidP="004A7C6F">
      <w:pPr>
        <w:rPr>
          <w:rFonts w:ascii="Arial" w:eastAsia="Times New Roman" w:hAnsi="Arial" w:cs="Arial"/>
          <w:b/>
          <w:sz w:val="28"/>
          <w:szCs w:val="28"/>
          <w:lang w:val="es-ES" w:eastAsia="es-ES"/>
        </w:rPr>
      </w:pPr>
    </w:p>
    <w:p w14:paraId="05964FC2" w14:textId="77777777" w:rsidR="008859B3" w:rsidRDefault="008859B3" w:rsidP="004A7C6F">
      <w:pPr>
        <w:rPr>
          <w:rFonts w:ascii="Arial" w:eastAsia="Times New Roman" w:hAnsi="Arial" w:cs="Arial"/>
          <w:b/>
          <w:sz w:val="28"/>
          <w:szCs w:val="28"/>
          <w:lang w:val="es-ES" w:eastAsia="es-ES"/>
        </w:rPr>
      </w:pPr>
    </w:p>
    <w:p w14:paraId="727E7C79" w14:textId="77777777" w:rsidR="008859B3" w:rsidRDefault="008859B3" w:rsidP="004A7C6F">
      <w:pPr>
        <w:rPr>
          <w:rFonts w:ascii="Arial" w:eastAsia="Times New Roman" w:hAnsi="Arial" w:cs="Arial"/>
          <w:b/>
          <w:sz w:val="28"/>
          <w:szCs w:val="28"/>
          <w:lang w:val="es-ES" w:eastAsia="es-ES"/>
        </w:rPr>
      </w:pPr>
    </w:p>
    <w:p w14:paraId="797A143B" w14:textId="77777777" w:rsidR="008859B3" w:rsidRDefault="00A27D87" w:rsidP="008859B3">
      <w:pPr>
        <w:jc w:val="center"/>
        <w:rPr>
          <w:ins w:id="262" w:author="marc anthony" w:date="2024-07-04T00:17:00Z"/>
          <w:rFonts w:ascii="Arial" w:eastAsia="Times New Roman" w:hAnsi="Arial" w:cs="Arial"/>
          <w:b/>
          <w:sz w:val="180"/>
          <w:szCs w:val="180"/>
          <w:lang w:val="es-ES" w:eastAsia="es-ES"/>
        </w:rPr>
      </w:pPr>
      <w:r w:rsidRPr="00EB32A9">
        <w:rPr>
          <w:noProof/>
          <w:lang w:eastAsia="es-MX"/>
        </w:rPr>
        <w:drawing>
          <wp:anchor distT="0" distB="0" distL="114300" distR="114300" simplePos="0" relativeHeight="251664384" behindDoc="1" locked="0" layoutInCell="1" allowOverlap="1" wp14:anchorId="6209AE08" wp14:editId="2866607E">
            <wp:simplePos x="0" y="0"/>
            <wp:positionH relativeFrom="column">
              <wp:posOffset>1956435</wp:posOffset>
            </wp:positionH>
            <wp:positionV relativeFrom="paragraph">
              <wp:posOffset>706247</wp:posOffset>
            </wp:positionV>
            <wp:extent cx="4446395" cy="4603450"/>
            <wp:effectExtent l="495300" t="476250" r="487680" b="483235"/>
            <wp:wrapNone/>
            <wp:docPr id="11"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ic:cNvPicPr>
                      <a:picLocks noChangeAspect="1" noChangeArrowheads="1"/>
                    </pic:cNvPicPr>
                  </pic:nvPicPr>
                  <pic:blipFill>
                    <a:blip r:embed="rId9">
                      <a:duotone>
                        <a:schemeClr val="bg2">
                          <a:shade val="45000"/>
                          <a:satMod val="135000"/>
                        </a:schemeClr>
                        <a:prstClr val="white"/>
                      </a:duotone>
                      <a:lum bright="25000"/>
                      <a:extLst>
                        <a:ext uri="{28A0092B-C50C-407E-A947-70E740481C1C}">
                          <a14:useLocalDpi xmlns:a14="http://schemas.microsoft.com/office/drawing/2010/main" val="0"/>
                        </a:ext>
                      </a:extLst>
                    </a:blip>
                    <a:srcRect/>
                    <a:stretch>
                      <a:fillRect/>
                    </a:stretch>
                  </pic:blipFill>
                  <pic:spPr bwMode="auto">
                    <a:xfrm rot="20755619">
                      <a:off x="0" y="0"/>
                      <a:ext cx="4446395" cy="4603450"/>
                    </a:xfrm>
                    <a:prstGeom prst="rect">
                      <a:avLst/>
                    </a:prstGeom>
                    <a:noFill/>
                  </pic:spPr>
                </pic:pic>
              </a:graphicData>
            </a:graphic>
          </wp:anchor>
        </w:drawing>
      </w:r>
      <w:r w:rsidR="008859B3" w:rsidRPr="008859B3">
        <w:rPr>
          <w:rFonts w:ascii="Arial" w:eastAsia="Times New Roman" w:hAnsi="Arial" w:cs="Arial"/>
          <w:b/>
          <w:sz w:val="180"/>
          <w:szCs w:val="180"/>
          <w:lang w:val="es-ES" w:eastAsia="es-ES"/>
        </w:rPr>
        <w:t>Capítulo I</w:t>
      </w:r>
    </w:p>
    <w:p w14:paraId="7A4E4C0E" w14:textId="1F1DDEB3" w:rsidR="00BE7F0B" w:rsidRPr="008859B3" w:rsidRDefault="002F0B5F" w:rsidP="002F0B5F">
      <w:pPr>
        <w:jc w:val="center"/>
        <w:rPr>
          <w:rFonts w:ascii="Arial" w:eastAsia="Times New Roman" w:hAnsi="Arial" w:cs="Arial"/>
          <w:b/>
          <w:sz w:val="180"/>
          <w:szCs w:val="180"/>
          <w:lang w:val="es-ES" w:eastAsia="es-ES"/>
        </w:rPr>
      </w:pPr>
      <w:ins w:id="263" w:author="marc anthony" w:date="2024-07-04T00:17:00Z">
        <w:r>
          <w:rPr>
            <w:rFonts w:ascii="Arial" w:eastAsia="Times New Roman" w:hAnsi="Arial" w:cs="Arial"/>
            <w:b/>
            <w:sz w:val="180"/>
            <w:szCs w:val="180"/>
            <w:lang w:val="es-ES" w:eastAsia="es-ES"/>
          </w:rPr>
          <w:t>Marco referencial</w:t>
        </w:r>
      </w:ins>
    </w:p>
    <w:p w14:paraId="5B671963" w14:textId="77777777" w:rsidR="008859B3" w:rsidDel="00944701" w:rsidRDefault="008859B3" w:rsidP="004A7C6F">
      <w:pPr>
        <w:rPr>
          <w:del w:id="264" w:author="marc anthony" w:date="2024-06-19T11:46:00Z"/>
          <w:rFonts w:ascii="Arial" w:eastAsia="Times New Roman" w:hAnsi="Arial" w:cs="Arial"/>
          <w:b/>
          <w:sz w:val="28"/>
          <w:szCs w:val="28"/>
          <w:lang w:val="es-ES" w:eastAsia="es-ES"/>
        </w:rPr>
      </w:pPr>
    </w:p>
    <w:p w14:paraId="5BE90C11" w14:textId="7C7F0910" w:rsidR="00944701" w:rsidRDefault="00944701" w:rsidP="004A7C6F">
      <w:pPr>
        <w:rPr>
          <w:ins w:id="265" w:author="marc anthony" w:date="2024-06-19T11:46:00Z"/>
          <w:rFonts w:ascii="Arial" w:eastAsia="Times New Roman" w:hAnsi="Arial" w:cs="Arial"/>
          <w:b/>
          <w:sz w:val="28"/>
          <w:szCs w:val="28"/>
          <w:lang w:val="es-ES" w:eastAsia="es-ES"/>
        </w:rPr>
      </w:pPr>
      <w:ins w:id="266" w:author="marc anthony" w:date="2024-06-19T11:47:00Z">
        <w:r>
          <w:rPr>
            <w:rFonts w:ascii="Arial" w:eastAsia="Times New Roman" w:hAnsi="Arial" w:cs="Arial"/>
            <w:b/>
            <w:sz w:val="28"/>
            <w:szCs w:val="28"/>
            <w:lang w:val="es-ES" w:eastAsia="es-ES"/>
          </w:rPr>
          <w:t xml:space="preserve"> </w:t>
        </w:r>
      </w:ins>
    </w:p>
    <w:p w14:paraId="1D45D1D8" w14:textId="77777777" w:rsidR="008859B3" w:rsidDel="00944701" w:rsidRDefault="008859B3" w:rsidP="004A7C6F">
      <w:pPr>
        <w:rPr>
          <w:del w:id="267" w:author="marc anthony" w:date="2024-06-19T11:46:00Z"/>
          <w:rFonts w:ascii="Arial" w:eastAsia="Times New Roman" w:hAnsi="Arial" w:cs="Arial"/>
          <w:b/>
          <w:sz w:val="28"/>
          <w:szCs w:val="28"/>
          <w:lang w:val="es-ES" w:eastAsia="es-ES"/>
        </w:rPr>
      </w:pPr>
    </w:p>
    <w:p w14:paraId="1A900E02" w14:textId="77777777" w:rsidR="008859B3" w:rsidDel="00944701" w:rsidRDefault="008859B3" w:rsidP="004A7C6F">
      <w:pPr>
        <w:rPr>
          <w:del w:id="268" w:author="marc anthony" w:date="2024-06-19T11:46:00Z"/>
          <w:rFonts w:ascii="Arial" w:eastAsia="Times New Roman" w:hAnsi="Arial" w:cs="Arial"/>
          <w:b/>
          <w:sz w:val="28"/>
          <w:szCs w:val="28"/>
          <w:lang w:val="es-ES" w:eastAsia="es-ES"/>
        </w:rPr>
      </w:pPr>
    </w:p>
    <w:p w14:paraId="23762198" w14:textId="77777777" w:rsidR="008859B3" w:rsidDel="00944701" w:rsidRDefault="008859B3" w:rsidP="004A7C6F">
      <w:pPr>
        <w:rPr>
          <w:del w:id="269" w:author="marc anthony" w:date="2024-06-19T11:46:00Z"/>
          <w:rFonts w:ascii="Arial" w:eastAsia="Times New Roman" w:hAnsi="Arial" w:cs="Arial"/>
          <w:b/>
          <w:sz w:val="28"/>
          <w:szCs w:val="28"/>
          <w:lang w:val="es-ES" w:eastAsia="es-ES"/>
        </w:rPr>
      </w:pPr>
    </w:p>
    <w:p w14:paraId="05F386E9" w14:textId="77777777" w:rsidR="008859B3" w:rsidDel="00944701" w:rsidRDefault="008859B3" w:rsidP="004A7C6F">
      <w:pPr>
        <w:rPr>
          <w:del w:id="270" w:author="marc anthony" w:date="2024-06-19T11:46:00Z"/>
          <w:rFonts w:ascii="Arial" w:eastAsia="Times New Roman" w:hAnsi="Arial" w:cs="Arial"/>
          <w:b/>
          <w:sz w:val="28"/>
          <w:szCs w:val="28"/>
          <w:lang w:val="es-ES" w:eastAsia="es-ES"/>
        </w:rPr>
      </w:pPr>
    </w:p>
    <w:p w14:paraId="6A8B3F15" w14:textId="77777777" w:rsidR="008859B3" w:rsidDel="00944701" w:rsidRDefault="008859B3" w:rsidP="004A7C6F">
      <w:pPr>
        <w:rPr>
          <w:del w:id="271" w:author="marc anthony" w:date="2024-06-19T11:46:00Z"/>
          <w:rFonts w:ascii="Arial" w:eastAsia="Times New Roman" w:hAnsi="Arial" w:cs="Arial"/>
          <w:b/>
          <w:sz w:val="28"/>
          <w:szCs w:val="28"/>
          <w:lang w:val="es-ES" w:eastAsia="es-ES"/>
        </w:rPr>
      </w:pPr>
    </w:p>
    <w:p w14:paraId="7AFFE96F" w14:textId="77777777" w:rsidR="008859B3" w:rsidDel="002F0B5F" w:rsidRDefault="008859B3" w:rsidP="004A7C6F">
      <w:pPr>
        <w:rPr>
          <w:del w:id="272" w:author="marc anthony" w:date="2024-07-04T00:17:00Z"/>
          <w:rFonts w:ascii="Arial" w:eastAsia="Times New Roman" w:hAnsi="Arial" w:cs="Arial"/>
          <w:b/>
          <w:sz w:val="28"/>
          <w:szCs w:val="28"/>
          <w:lang w:val="es-ES" w:eastAsia="es-ES"/>
        </w:rPr>
      </w:pPr>
    </w:p>
    <w:p w14:paraId="46AB3B3D" w14:textId="77777777" w:rsidR="008859B3" w:rsidDel="002F0B5F" w:rsidRDefault="008859B3" w:rsidP="004A7C6F">
      <w:pPr>
        <w:rPr>
          <w:del w:id="273" w:author="marc anthony" w:date="2024-07-04T00:17:00Z"/>
          <w:rFonts w:ascii="Arial" w:eastAsia="Times New Roman" w:hAnsi="Arial" w:cs="Arial"/>
          <w:b/>
          <w:sz w:val="28"/>
          <w:szCs w:val="28"/>
          <w:lang w:val="es-ES" w:eastAsia="es-ES"/>
        </w:rPr>
      </w:pPr>
    </w:p>
    <w:p w14:paraId="07C156F8" w14:textId="77777777" w:rsidR="00335E3E" w:rsidRDefault="00335E3E" w:rsidP="008E2CD6">
      <w:pPr>
        <w:spacing w:line="240" w:lineRule="auto"/>
        <w:jc w:val="both"/>
        <w:rPr>
          <w:ins w:id="274" w:author="marc anthony" w:date="2024-07-01T21:53:00Z"/>
          <w:rFonts w:ascii="Arial" w:eastAsia="Times New Roman" w:hAnsi="Arial" w:cs="Arial"/>
          <w:b/>
          <w:bCs/>
          <w:sz w:val="28"/>
          <w:szCs w:val="28"/>
          <w:lang w:eastAsia="es-ES"/>
        </w:rPr>
      </w:pPr>
    </w:p>
    <w:p w14:paraId="7F81491C" w14:textId="77777777" w:rsidR="002F0B5F" w:rsidRDefault="002F0B5F">
      <w:pPr>
        <w:spacing w:line="240" w:lineRule="auto"/>
        <w:jc w:val="both"/>
        <w:rPr>
          <w:ins w:id="275" w:author="marc anthony" w:date="2024-07-04T00:17:00Z"/>
          <w:rFonts w:ascii="Arial" w:eastAsia="Times New Roman" w:hAnsi="Arial" w:cs="Arial"/>
          <w:b/>
          <w:bCs/>
          <w:sz w:val="28"/>
          <w:szCs w:val="28"/>
          <w:lang w:eastAsia="es-ES"/>
        </w:rPr>
      </w:pPr>
    </w:p>
    <w:p w14:paraId="0C276F5F" w14:textId="77777777" w:rsidR="00EF4617" w:rsidRDefault="00EF4617">
      <w:pPr>
        <w:spacing w:line="240" w:lineRule="auto"/>
        <w:jc w:val="both"/>
        <w:rPr>
          <w:ins w:id="276" w:author="marc anthony" w:date="2024-07-04T01:10:00Z"/>
          <w:rFonts w:ascii="Arial" w:eastAsia="Times New Roman" w:hAnsi="Arial" w:cs="Arial"/>
          <w:b/>
          <w:bCs/>
          <w:sz w:val="28"/>
          <w:szCs w:val="28"/>
          <w:lang w:eastAsia="es-ES"/>
        </w:rPr>
      </w:pPr>
    </w:p>
    <w:p w14:paraId="10A656F2" w14:textId="77777777" w:rsidR="00EF4617" w:rsidRDefault="00EF4617">
      <w:pPr>
        <w:spacing w:line="240" w:lineRule="auto"/>
        <w:jc w:val="both"/>
        <w:rPr>
          <w:ins w:id="277" w:author="marc anthony" w:date="2024-07-04T01:10:00Z"/>
          <w:rFonts w:ascii="Arial" w:eastAsia="Times New Roman" w:hAnsi="Arial" w:cs="Arial"/>
          <w:b/>
          <w:bCs/>
          <w:sz w:val="28"/>
          <w:szCs w:val="28"/>
          <w:lang w:eastAsia="es-ES"/>
        </w:rPr>
      </w:pPr>
    </w:p>
    <w:p w14:paraId="79414EAF" w14:textId="77777777" w:rsidR="00EF4617" w:rsidRDefault="00EF4617">
      <w:pPr>
        <w:spacing w:line="240" w:lineRule="auto"/>
        <w:jc w:val="both"/>
        <w:rPr>
          <w:ins w:id="278" w:author="marc anthony" w:date="2024-07-04T01:10:00Z"/>
          <w:rFonts w:ascii="Arial" w:eastAsia="Times New Roman" w:hAnsi="Arial" w:cs="Arial"/>
          <w:b/>
          <w:bCs/>
          <w:sz w:val="28"/>
          <w:szCs w:val="28"/>
          <w:lang w:eastAsia="es-ES"/>
        </w:rPr>
      </w:pPr>
    </w:p>
    <w:p w14:paraId="085A8B43" w14:textId="77777777" w:rsidR="00EF4617" w:rsidRDefault="00EF4617">
      <w:pPr>
        <w:spacing w:line="240" w:lineRule="auto"/>
        <w:jc w:val="both"/>
        <w:rPr>
          <w:ins w:id="279" w:author="marc anthony" w:date="2024-07-04T01:10:00Z"/>
          <w:rFonts w:ascii="Arial" w:eastAsia="Times New Roman" w:hAnsi="Arial" w:cs="Arial"/>
          <w:b/>
          <w:bCs/>
          <w:sz w:val="28"/>
          <w:szCs w:val="28"/>
          <w:lang w:eastAsia="es-ES"/>
        </w:rPr>
      </w:pPr>
    </w:p>
    <w:p w14:paraId="51D49F29" w14:textId="77777777" w:rsidR="00947CE8" w:rsidRDefault="00947CE8">
      <w:pPr>
        <w:spacing w:line="240" w:lineRule="auto"/>
        <w:jc w:val="both"/>
        <w:rPr>
          <w:ins w:id="280" w:author="marc anthony" w:date="2024-07-04T01:16:00Z"/>
          <w:rFonts w:ascii="Arial" w:eastAsia="Times New Roman" w:hAnsi="Arial" w:cs="Arial"/>
          <w:b/>
          <w:bCs/>
          <w:sz w:val="28"/>
          <w:szCs w:val="28"/>
          <w:lang w:eastAsia="es-ES"/>
        </w:rPr>
      </w:pPr>
    </w:p>
    <w:p w14:paraId="5F0CDFCB" w14:textId="77777777" w:rsidR="00947CE8" w:rsidRDefault="00947CE8">
      <w:pPr>
        <w:spacing w:line="240" w:lineRule="auto"/>
        <w:jc w:val="both"/>
        <w:rPr>
          <w:ins w:id="281" w:author="marc anthony" w:date="2024-07-04T01:16:00Z"/>
          <w:rFonts w:ascii="Arial" w:eastAsia="Times New Roman" w:hAnsi="Arial" w:cs="Arial"/>
          <w:b/>
          <w:bCs/>
          <w:sz w:val="28"/>
          <w:szCs w:val="28"/>
          <w:lang w:eastAsia="es-ES"/>
        </w:rPr>
      </w:pPr>
    </w:p>
    <w:p w14:paraId="22DCE3DE" w14:textId="77777777" w:rsidR="00947CE8" w:rsidRDefault="00947CE8">
      <w:pPr>
        <w:spacing w:line="240" w:lineRule="auto"/>
        <w:jc w:val="both"/>
        <w:rPr>
          <w:ins w:id="282" w:author="marc anthony" w:date="2024-07-04T01:16:00Z"/>
          <w:rFonts w:ascii="Arial" w:eastAsia="Times New Roman" w:hAnsi="Arial" w:cs="Arial"/>
          <w:b/>
          <w:bCs/>
          <w:sz w:val="28"/>
          <w:szCs w:val="28"/>
          <w:lang w:eastAsia="es-ES"/>
        </w:rPr>
      </w:pPr>
    </w:p>
    <w:p w14:paraId="7BC00F9F" w14:textId="6D3EF228" w:rsidR="00C27615" w:rsidRPr="00C27615" w:rsidRDefault="00C27615">
      <w:pPr>
        <w:spacing w:line="240" w:lineRule="auto"/>
        <w:jc w:val="both"/>
        <w:rPr>
          <w:ins w:id="283" w:author="marc anthony" w:date="2024-06-19T11:26:00Z"/>
          <w:rFonts w:ascii="Arial" w:eastAsia="Times New Roman" w:hAnsi="Arial" w:cs="Arial"/>
          <w:b/>
          <w:bCs/>
          <w:sz w:val="28"/>
          <w:szCs w:val="28"/>
          <w:lang w:eastAsia="es-ES"/>
        </w:rPr>
        <w:pPrChange w:id="284" w:author="marc anthony" w:date="2024-07-01T20:27:00Z">
          <w:pPr/>
        </w:pPrChange>
      </w:pPr>
      <w:ins w:id="285" w:author="marc anthony" w:date="2024-06-19T11:26:00Z">
        <w:r w:rsidRPr="00C27615">
          <w:rPr>
            <w:rFonts w:ascii="Arial" w:eastAsia="Times New Roman" w:hAnsi="Arial" w:cs="Arial"/>
            <w:b/>
            <w:bCs/>
            <w:sz w:val="28"/>
            <w:szCs w:val="28"/>
            <w:lang w:eastAsia="es-ES"/>
          </w:rPr>
          <w:lastRenderedPageBreak/>
          <w:t>1.1 Antecedentes de base4</w:t>
        </w:r>
      </w:ins>
    </w:p>
    <w:p w14:paraId="12244D7C" w14:textId="77777777" w:rsidR="00C27615" w:rsidRPr="00C27615" w:rsidRDefault="00C27615">
      <w:pPr>
        <w:spacing w:line="240" w:lineRule="auto"/>
        <w:jc w:val="both"/>
        <w:rPr>
          <w:ins w:id="286" w:author="marc anthony" w:date="2024-06-19T11:26:00Z"/>
          <w:rFonts w:ascii="Arial" w:eastAsia="Times New Roman" w:hAnsi="Arial" w:cs="Arial"/>
          <w:sz w:val="24"/>
          <w:szCs w:val="24"/>
          <w:lang w:eastAsia="es-ES"/>
          <w:rPrChange w:id="287" w:author="marc anthony" w:date="2024-06-19T11:27:00Z">
            <w:rPr>
              <w:ins w:id="288" w:author="marc anthony" w:date="2024-06-19T11:26:00Z"/>
              <w:rFonts w:ascii="Arial" w:eastAsia="Times New Roman" w:hAnsi="Arial" w:cs="Arial"/>
              <w:b/>
              <w:bCs/>
              <w:sz w:val="28"/>
              <w:szCs w:val="28"/>
              <w:lang w:eastAsia="es-ES"/>
            </w:rPr>
          </w:rPrChange>
        </w:rPr>
        <w:pPrChange w:id="289" w:author="marc anthony" w:date="2024-07-01T20:27:00Z">
          <w:pPr/>
        </w:pPrChange>
      </w:pPr>
      <w:commentRangeStart w:id="290"/>
      <w:ins w:id="291" w:author="marc anthony" w:date="2024-06-19T11:26:00Z">
        <w:r w:rsidRPr="00C27615">
          <w:rPr>
            <w:rFonts w:ascii="Arial" w:eastAsia="Times New Roman" w:hAnsi="Arial" w:cs="Arial"/>
            <w:sz w:val="24"/>
            <w:szCs w:val="24"/>
            <w:lang w:eastAsia="es-ES"/>
            <w:rPrChange w:id="292" w:author="marc anthony" w:date="2024-06-19T11:27:00Z">
              <w:rPr>
                <w:rFonts w:ascii="Arial" w:eastAsia="Times New Roman" w:hAnsi="Arial" w:cs="Arial"/>
                <w:b/>
                <w:bCs/>
                <w:sz w:val="28"/>
                <w:szCs w:val="28"/>
                <w:lang w:eastAsia="es-ES"/>
              </w:rPr>
            </w:rPrChange>
          </w:rPr>
          <w:t>Base4</w:t>
        </w:r>
      </w:ins>
      <w:commentRangeEnd w:id="290"/>
      <w:r w:rsidR="002C7955">
        <w:rPr>
          <w:rStyle w:val="Refdecomentario"/>
        </w:rPr>
        <w:commentReference w:id="290"/>
      </w:r>
      <w:ins w:id="293" w:author="marc anthony" w:date="2024-06-19T11:26:00Z">
        <w:r w:rsidRPr="00C27615">
          <w:rPr>
            <w:rFonts w:ascii="Arial" w:eastAsia="Times New Roman" w:hAnsi="Arial" w:cs="Arial"/>
            <w:sz w:val="24"/>
            <w:szCs w:val="24"/>
            <w:lang w:eastAsia="es-ES"/>
            <w:rPrChange w:id="294" w:author="marc anthony" w:date="2024-06-19T11:27:00Z">
              <w:rPr>
                <w:rFonts w:ascii="Arial" w:eastAsia="Times New Roman" w:hAnsi="Arial" w:cs="Arial"/>
                <w:b/>
                <w:bCs/>
                <w:sz w:val="28"/>
                <w:szCs w:val="28"/>
                <w:lang w:eastAsia="es-ES"/>
              </w:rPr>
            </w:rPrChange>
          </w:rPr>
          <w:t xml:space="preserve">, originalmente conocida como “ESVA” (Especialistas en Soporte y Valor Agregado), inició como un proyecto personal dedicado a servicios de soporte e infraestructura. Entre sus principales clientes se encontraban despachos de abogados y empresas privadas. Durante este periodo, ESVA desarrolló las primeras plataformas de Administración de Tareas en un entorno troquelado para </w:t>
        </w:r>
        <w:proofErr w:type="spellStart"/>
        <w:r w:rsidRPr="00C27615">
          <w:rPr>
            <w:rFonts w:ascii="Arial" w:eastAsia="Times New Roman" w:hAnsi="Arial" w:cs="Arial"/>
            <w:sz w:val="24"/>
            <w:szCs w:val="24"/>
            <w:lang w:eastAsia="es-ES"/>
            <w:rPrChange w:id="295" w:author="marc anthony" w:date="2024-06-19T11:27:00Z">
              <w:rPr>
                <w:rFonts w:ascii="Arial" w:eastAsia="Times New Roman" w:hAnsi="Arial" w:cs="Arial"/>
                <w:b/>
                <w:bCs/>
                <w:sz w:val="28"/>
                <w:szCs w:val="28"/>
                <w:lang w:eastAsia="es-ES"/>
              </w:rPr>
            </w:rPrChange>
          </w:rPr>
          <w:t>Unicar</w:t>
        </w:r>
        <w:proofErr w:type="spellEnd"/>
        <w:r w:rsidRPr="00C27615">
          <w:rPr>
            <w:rFonts w:ascii="Arial" w:eastAsia="Times New Roman" w:hAnsi="Arial" w:cs="Arial"/>
            <w:sz w:val="24"/>
            <w:szCs w:val="24"/>
            <w:lang w:eastAsia="es-ES"/>
            <w:rPrChange w:id="296" w:author="marc anthony" w:date="2024-06-19T11:27:00Z">
              <w:rPr>
                <w:rFonts w:ascii="Arial" w:eastAsia="Times New Roman" w:hAnsi="Arial" w:cs="Arial"/>
                <w:b/>
                <w:bCs/>
                <w:sz w:val="28"/>
                <w:szCs w:val="28"/>
                <w:lang w:eastAsia="es-ES"/>
              </w:rPr>
            </w:rPrChange>
          </w:rPr>
          <w:t xml:space="preserve"> Mexicana S.A. de C.V., una de las Mejores Empresas Mexicanas (MEM), entre 2004 y 2005.</w:t>
        </w:r>
      </w:ins>
    </w:p>
    <w:p w14:paraId="1BF15C0A" w14:textId="264337DB" w:rsidR="00C27615" w:rsidRPr="00C27615" w:rsidRDefault="00C27615">
      <w:pPr>
        <w:spacing w:line="240" w:lineRule="auto"/>
        <w:jc w:val="both"/>
        <w:rPr>
          <w:ins w:id="297" w:author="marc anthony" w:date="2024-06-19T11:26:00Z"/>
          <w:rFonts w:ascii="Arial" w:eastAsia="Times New Roman" w:hAnsi="Arial" w:cs="Arial"/>
          <w:b/>
          <w:bCs/>
          <w:sz w:val="28"/>
          <w:szCs w:val="28"/>
          <w:lang w:eastAsia="es-ES"/>
        </w:rPr>
        <w:pPrChange w:id="298" w:author="marc anthony" w:date="2024-07-01T20:27:00Z">
          <w:pPr/>
        </w:pPrChange>
      </w:pPr>
      <w:ins w:id="299" w:author="marc anthony" w:date="2024-06-19T11:26:00Z">
        <w:r w:rsidRPr="00C27615">
          <w:rPr>
            <w:rFonts w:ascii="Arial" w:eastAsia="Times New Roman" w:hAnsi="Arial" w:cs="Arial"/>
            <w:b/>
            <w:bCs/>
            <w:sz w:val="28"/>
            <w:szCs w:val="28"/>
            <w:lang w:eastAsia="es-ES"/>
          </w:rPr>
          <w:t>1.2 Visión</w:t>
        </w:r>
      </w:ins>
    </w:p>
    <w:p w14:paraId="1D3DBAFB" w14:textId="77777777" w:rsidR="00C27615" w:rsidRDefault="00C27615">
      <w:pPr>
        <w:spacing w:line="240" w:lineRule="auto"/>
        <w:jc w:val="both"/>
        <w:rPr>
          <w:ins w:id="300" w:author="marc anthony" w:date="2024-06-19T11:27:00Z"/>
          <w:rFonts w:ascii="Arial" w:eastAsia="Times New Roman" w:hAnsi="Arial" w:cs="Arial"/>
          <w:sz w:val="24"/>
          <w:szCs w:val="24"/>
          <w:lang w:eastAsia="es-ES"/>
        </w:rPr>
        <w:pPrChange w:id="301" w:author="marc anthony" w:date="2024-07-01T20:27:00Z">
          <w:pPr>
            <w:spacing w:line="240" w:lineRule="auto"/>
          </w:pPr>
        </w:pPrChange>
      </w:pPr>
      <w:ins w:id="302" w:author="marc anthony" w:date="2024-06-19T11:26:00Z">
        <w:r w:rsidRPr="00C27615">
          <w:rPr>
            <w:rFonts w:ascii="Arial" w:eastAsia="Times New Roman" w:hAnsi="Arial" w:cs="Arial"/>
            <w:sz w:val="24"/>
            <w:szCs w:val="24"/>
            <w:lang w:eastAsia="es-ES"/>
            <w:rPrChange w:id="303" w:author="marc anthony" w:date="2024-06-19T11:27:00Z">
              <w:rPr>
                <w:rFonts w:ascii="Arial" w:eastAsia="Times New Roman" w:hAnsi="Arial" w:cs="Arial"/>
                <w:b/>
                <w:bCs/>
                <w:sz w:val="28"/>
                <w:szCs w:val="28"/>
                <w:lang w:eastAsia="es-ES"/>
              </w:rPr>
            </w:rPrChange>
          </w:rPr>
          <w:t xml:space="preserve">En 2006, ESVA se transformó en Base4 con una visión enfocada al desarrollo de software para la industria privada y el sector gobierno, incluyendo proyectos para la Procuraduría General de la República – Puebla, hoy Fiscalía General de la República (FGE). Durante casi cinco años, a partir de 2010, Base4 inició su participación en proyectos de desarrollo tecnológico para bibliotecas y editoriales universitarias en México y España, destacándose por su aportación tecnológica a firmas de consultoría nacionales e internacionales. </w:t>
        </w:r>
      </w:ins>
    </w:p>
    <w:p w14:paraId="1564ABD9" w14:textId="7E339DE8" w:rsidR="00C27615" w:rsidRPr="00C27615" w:rsidRDefault="00C27615">
      <w:pPr>
        <w:spacing w:line="240" w:lineRule="auto"/>
        <w:jc w:val="both"/>
        <w:rPr>
          <w:ins w:id="304" w:author="marc anthony" w:date="2024-06-19T11:26:00Z"/>
          <w:rFonts w:ascii="Arial" w:eastAsia="Times New Roman" w:hAnsi="Arial" w:cs="Arial"/>
          <w:b/>
          <w:bCs/>
          <w:sz w:val="28"/>
          <w:szCs w:val="28"/>
          <w:lang w:eastAsia="es-ES"/>
        </w:rPr>
        <w:pPrChange w:id="305" w:author="marc anthony" w:date="2024-07-01T20:27:00Z">
          <w:pPr/>
        </w:pPrChange>
      </w:pPr>
      <w:ins w:id="306" w:author="marc anthony" w:date="2024-06-19T11:26:00Z">
        <w:r w:rsidRPr="00C27615">
          <w:rPr>
            <w:rFonts w:ascii="Arial" w:eastAsia="Times New Roman" w:hAnsi="Arial" w:cs="Arial"/>
            <w:b/>
            <w:bCs/>
            <w:sz w:val="28"/>
            <w:szCs w:val="28"/>
            <w:lang w:eastAsia="es-ES"/>
          </w:rPr>
          <w:t>1.3 Misión</w:t>
        </w:r>
      </w:ins>
    </w:p>
    <w:p w14:paraId="522170DC" w14:textId="77777777" w:rsidR="00C27615" w:rsidRPr="00C27615" w:rsidRDefault="00C27615">
      <w:pPr>
        <w:spacing w:line="240" w:lineRule="auto"/>
        <w:jc w:val="both"/>
        <w:rPr>
          <w:ins w:id="307" w:author="marc anthony" w:date="2024-06-19T11:26:00Z"/>
          <w:rFonts w:ascii="Arial" w:eastAsia="Times New Roman" w:hAnsi="Arial" w:cs="Arial"/>
          <w:sz w:val="24"/>
          <w:szCs w:val="24"/>
          <w:lang w:eastAsia="es-ES"/>
          <w:rPrChange w:id="308" w:author="marc anthony" w:date="2024-06-19T11:27:00Z">
            <w:rPr>
              <w:ins w:id="309" w:author="marc anthony" w:date="2024-06-19T11:26:00Z"/>
              <w:rFonts w:ascii="Arial" w:eastAsia="Times New Roman" w:hAnsi="Arial" w:cs="Arial"/>
              <w:b/>
              <w:bCs/>
              <w:sz w:val="28"/>
              <w:szCs w:val="28"/>
              <w:lang w:eastAsia="es-ES"/>
            </w:rPr>
          </w:rPrChange>
        </w:rPr>
        <w:pPrChange w:id="310" w:author="marc anthony" w:date="2024-07-01T20:27:00Z">
          <w:pPr/>
        </w:pPrChange>
      </w:pPr>
      <w:ins w:id="311" w:author="marc anthony" w:date="2024-06-19T11:26:00Z">
        <w:r w:rsidRPr="00C27615">
          <w:rPr>
            <w:rFonts w:ascii="Arial" w:eastAsia="Times New Roman" w:hAnsi="Arial" w:cs="Arial"/>
            <w:sz w:val="24"/>
            <w:szCs w:val="24"/>
            <w:lang w:eastAsia="es-ES"/>
            <w:rPrChange w:id="312" w:author="marc anthony" w:date="2024-06-19T11:27:00Z">
              <w:rPr>
                <w:rFonts w:ascii="Arial" w:eastAsia="Times New Roman" w:hAnsi="Arial" w:cs="Arial"/>
                <w:b/>
                <w:bCs/>
                <w:sz w:val="28"/>
                <w:szCs w:val="28"/>
                <w:lang w:eastAsia="es-ES"/>
              </w:rPr>
            </w:rPrChange>
          </w:rPr>
          <w:t xml:space="preserve">Desde 2014, Base4 se ha consolidado como una empresa mexicana especializada en el uso de plataformas de código abierto para la gestión de proyectos y recursos financieros, integrando también servicios en la nube. Desde 2010 ha jugado un papel protagónico en proyectos internacionales relacionados con Ciencia Abierta, particularmente en el ámbito de publicaciones científicas y académicas. Base4 ha sido pionera en la implementación de plataformas como Open </w:t>
        </w:r>
        <w:proofErr w:type="spellStart"/>
        <w:r w:rsidRPr="00C27615">
          <w:rPr>
            <w:rFonts w:ascii="Arial" w:eastAsia="Times New Roman" w:hAnsi="Arial" w:cs="Arial"/>
            <w:sz w:val="24"/>
            <w:szCs w:val="24"/>
            <w:lang w:eastAsia="es-ES"/>
            <w:rPrChange w:id="313" w:author="marc anthony" w:date="2024-06-19T11:27:00Z">
              <w:rPr>
                <w:rFonts w:ascii="Arial" w:eastAsia="Times New Roman" w:hAnsi="Arial" w:cs="Arial"/>
                <w:b/>
                <w:bCs/>
                <w:sz w:val="28"/>
                <w:szCs w:val="28"/>
                <w:lang w:eastAsia="es-ES"/>
              </w:rPr>
            </w:rPrChange>
          </w:rPr>
          <w:t>Journal</w:t>
        </w:r>
        <w:proofErr w:type="spellEnd"/>
        <w:r w:rsidRPr="00C27615">
          <w:rPr>
            <w:rFonts w:ascii="Arial" w:eastAsia="Times New Roman" w:hAnsi="Arial" w:cs="Arial"/>
            <w:sz w:val="24"/>
            <w:szCs w:val="24"/>
            <w:lang w:eastAsia="es-ES"/>
            <w:rPrChange w:id="314" w:author="marc anthony" w:date="2024-06-19T11:27:00Z">
              <w:rPr>
                <w:rFonts w:ascii="Arial" w:eastAsia="Times New Roman" w:hAnsi="Arial" w:cs="Arial"/>
                <w:b/>
                <w:bCs/>
                <w:sz w:val="28"/>
                <w:szCs w:val="28"/>
                <w:lang w:eastAsia="es-ES"/>
              </w:rPr>
            </w:rPrChange>
          </w:rPr>
          <w:t xml:space="preserve"> </w:t>
        </w:r>
        <w:proofErr w:type="spellStart"/>
        <w:r w:rsidRPr="00C27615">
          <w:rPr>
            <w:rFonts w:ascii="Arial" w:eastAsia="Times New Roman" w:hAnsi="Arial" w:cs="Arial"/>
            <w:sz w:val="24"/>
            <w:szCs w:val="24"/>
            <w:lang w:eastAsia="es-ES"/>
            <w:rPrChange w:id="315" w:author="marc anthony" w:date="2024-06-19T11:27:00Z">
              <w:rPr>
                <w:rFonts w:ascii="Arial" w:eastAsia="Times New Roman" w:hAnsi="Arial" w:cs="Arial"/>
                <w:b/>
                <w:bCs/>
                <w:sz w:val="28"/>
                <w:szCs w:val="28"/>
                <w:lang w:eastAsia="es-ES"/>
              </w:rPr>
            </w:rPrChange>
          </w:rPr>
          <w:t>Systems</w:t>
        </w:r>
        <w:proofErr w:type="spellEnd"/>
        <w:r w:rsidRPr="00C27615">
          <w:rPr>
            <w:rFonts w:ascii="Arial" w:eastAsia="Times New Roman" w:hAnsi="Arial" w:cs="Arial"/>
            <w:sz w:val="24"/>
            <w:szCs w:val="24"/>
            <w:lang w:eastAsia="es-ES"/>
            <w:rPrChange w:id="316" w:author="marc anthony" w:date="2024-06-19T11:27:00Z">
              <w:rPr>
                <w:rFonts w:ascii="Arial" w:eastAsia="Times New Roman" w:hAnsi="Arial" w:cs="Arial"/>
                <w:b/>
                <w:bCs/>
                <w:sz w:val="28"/>
                <w:szCs w:val="28"/>
                <w:lang w:eastAsia="es-ES"/>
              </w:rPr>
            </w:rPrChange>
          </w:rPr>
          <w:t xml:space="preserve"> (OJS), Open </w:t>
        </w:r>
        <w:proofErr w:type="spellStart"/>
        <w:r w:rsidRPr="00C27615">
          <w:rPr>
            <w:rFonts w:ascii="Arial" w:eastAsia="Times New Roman" w:hAnsi="Arial" w:cs="Arial"/>
            <w:sz w:val="24"/>
            <w:szCs w:val="24"/>
            <w:lang w:eastAsia="es-ES"/>
            <w:rPrChange w:id="317" w:author="marc anthony" w:date="2024-06-19T11:27:00Z">
              <w:rPr>
                <w:rFonts w:ascii="Arial" w:eastAsia="Times New Roman" w:hAnsi="Arial" w:cs="Arial"/>
                <w:b/>
                <w:bCs/>
                <w:sz w:val="28"/>
                <w:szCs w:val="28"/>
                <w:lang w:eastAsia="es-ES"/>
              </w:rPr>
            </w:rPrChange>
          </w:rPr>
          <w:t>Monograph</w:t>
        </w:r>
        <w:proofErr w:type="spellEnd"/>
        <w:r w:rsidRPr="00C27615">
          <w:rPr>
            <w:rFonts w:ascii="Arial" w:eastAsia="Times New Roman" w:hAnsi="Arial" w:cs="Arial"/>
            <w:sz w:val="24"/>
            <w:szCs w:val="24"/>
            <w:lang w:eastAsia="es-ES"/>
            <w:rPrChange w:id="318" w:author="marc anthony" w:date="2024-06-19T11:27:00Z">
              <w:rPr>
                <w:rFonts w:ascii="Arial" w:eastAsia="Times New Roman" w:hAnsi="Arial" w:cs="Arial"/>
                <w:b/>
                <w:bCs/>
                <w:sz w:val="28"/>
                <w:szCs w:val="28"/>
                <w:lang w:eastAsia="es-ES"/>
              </w:rPr>
            </w:rPrChange>
          </w:rPr>
          <w:t xml:space="preserve"> </w:t>
        </w:r>
        <w:proofErr w:type="spellStart"/>
        <w:r w:rsidRPr="00C27615">
          <w:rPr>
            <w:rFonts w:ascii="Arial" w:eastAsia="Times New Roman" w:hAnsi="Arial" w:cs="Arial"/>
            <w:sz w:val="24"/>
            <w:szCs w:val="24"/>
            <w:lang w:eastAsia="es-ES"/>
            <w:rPrChange w:id="319" w:author="marc anthony" w:date="2024-06-19T11:27:00Z">
              <w:rPr>
                <w:rFonts w:ascii="Arial" w:eastAsia="Times New Roman" w:hAnsi="Arial" w:cs="Arial"/>
                <w:b/>
                <w:bCs/>
                <w:sz w:val="28"/>
                <w:szCs w:val="28"/>
                <w:lang w:eastAsia="es-ES"/>
              </w:rPr>
            </w:rPrChange>
          </w:rPr>
          <w:t>Press</w:t>
        </w:r>
        <w:proofErr w:type="spellEnd"/>
        <w:r w:rsidRPr="00C27615">
          <w:rPr>
            <w:rFonts w:ascii="Arial" w:eastAsia="Times New Roman" w:hAnsi="Arial" w:cs="Arial"/>
            <w:sz w:val="24"/>
            <w:szCs w:val="24"/>
            <w:lang w:eastAsia="es-ES"/>
            <w:rPrChange w:id="320" w:author="marc anthony" w:date="2024-06-19T11:27:00Z">
              <w:rPr>
                <w:rFonts w:ascii="Arial" w:eastAsia="Times New Roman" w:hAnsi="Arial" w:cs="Arial"/>
                <w:b/>
                <w:bCs/>
                <w:sz w:val="28"/>
                <w:szCs w:val="28"/>
                <w:lang w:eastAsia="es-ES"/>
              </w:rPr>
            </w:rPrChange>
          </w:rPr>
          <w:t xml:space="preserve"> (OMP) y Open </w:t>
        </w:r>
        <w:proofErr w:type="spellStart"/>
        <w:r w:rsidRPr="00C27615">
          <w:rPr>
            <w:rFonts w:ascii="Arial" w:eastAsia="Times New Roman" w:hAnsi="Arial" w:cs="Arial"/>
            <w:sz w:val="24"/>
            <w:szCs w:val="24"/>
            <w:lang w:eastAsia="es-ES"/>
            <w:rPrChange w:id="321" w:author="marc anthony" w:date="2024-06-19T11:27:00Z">
              <w:rPr>
                <w:rFonts w:ascii="Arial" w:eastAsia="Times New Roman" w:hAnsi="Arial" w:cs="Arial"/>
                <w:b/>
                <w:bCs/>
                <w:sz w:val="28"/>
                <w:szCs w:val="28"/>
                <w:lang w:eastAsia="es-ES"/>
              </w:rPr>
            </w:rPrChange>
          </w:rPr>
          <w:t>Preprint</w:t>
        </w:r>
        <w:proofErr w:type="spellEnd"/>
        <w:r w:rsidRPr="00C27615">
          <w:rPr>
            <w:rFonts w:ascii="Arial" w:eastAsia="Times New Roman" w:hAnsi="Arial" w:cs="Arial"/>
            <w:sz w:val="24"/>
            <w:szCs w:val="24"/>
            <w:lang w:eastAsia="es-ES"/>
            <w:rPrChange w:id="322" w:author="marc anthony" w:date="2024-06-19T11:27:00Z">
              <w:rPr>
                <w:rFonts w:ascii="Arial" w:eastAsia="Times New Roman" w:hAnsi="Arial" w:cs="Arial"/>
                <w:b/>
                <w:bCs/>
                <w:sz w:val="28"/>
                <w:szCs w:val="28"/>
                <w:lang w:eastAsia="es-ES"/>
              </w:rPr>
            </w:rPrChange>
          </w:rPr>
          <w:t xml:space="preserve"> </w:t>
        </w:r>
        <w:proofErr w:type="spellStart"/>
        <w:r w:rsidRPr="00C27615">
          <w:rPr>
            <w:rFonts w:ascii="Arial" w:eastAsia="Times New Roman" w:hAnsi="Arial" w:cs="Arial"/>
            <w:sz w:val="24"/>
            <w:szCs w:val="24"/>
            <w:lang w:eastAsia="es-ES"/>
            <w:rPrChange w:id="323" w:author="marc anthony" w:date="2024-06-19T11:27:00Z">
              <w:rPr>
                <w:rFonts w:ascii="Arial" w:eastAsia="Times New Roman" w:hAnsi="Arial" w:cs="Arial"/>
                <w:b/>
                <w:bCs/>
                <w:sz w:val="28"/>
                <w:szCs w:val="28"/>
                <w:lang w:eastAsia="es-ES"/>
              </w:rPr>
            </w:rPrChange>
          </w:rPr>
          <w:t>Systems</w:t>
        </w:r>
        <w:proofErr w:type="spellEnd"/>
        <w:r w:rsidRPr="00C27615">
          <w:rPr>
            <w:rFonts w:ascii="Arial" w:eastAsia="Times New Roman" w:hAnsi="Arial" w:cs="Arial"/>
            <w:sz w:val="24"/>
            <w:szCs w:val="24"/>
            <w:lang w:eastAsia="es-ES"/>
            <w:rPrChange w:id="324" w:author="marc anthony" w:date="2024-06-19T11:27:00Z">
              <w:rPr>
                <w:rFonts w:ascii="Arial" w:eastAsia="Times New Roman" w:hAnsi="Arial" w:cs="Arial"/>
                <w:b/>
                <w:bCs/>
                <w:sz w:val="28"/>
                <w:szCs w:val="28"/>
                <w:lang w:eastAsia="es-ES"/>
              </w:rPr>
            </w:rPrChange>
          </w:rPr>
          <w:t xml:space="preserve"> (OPS) en México. Como Director de Base4, la empresa ha brindado consultoría internacional para proyectos de visibilidad científica en instituciones como el Colegio de México, el Instituto de Ecología, la Universidad Iberoamericana CDMX, la Pontificia Universidad Católica de Chile y la Universidad Abierta para Adultos en República Dominicana, entre otras.</w:t>
        </w:r>
      </w:ins>
    </w:p>
    <w:p w14:paraId="67F37745" w14:textId="77777777" w:rsidR="00C27615" w:rsidRPr="00C27615" w:rsidRDefault="00C27615">
      <w:pPr>
        <w:spacing w:line="240" w:lineRule="auto"/>
        <w:jc w:val="both"/>
        <w:rPr>
          <w:ins w:id="325" w:author="marc anthony" w:date="2024-06-19T11:26:00Z"/>
          <w:rFonts w:ascii="Arial" w:eastAsia="Times New Roman" w:hAnsi="Arial" w:cs="Arial"/>
          <w:b/>
          <w:bCs/>
          <w:sz w:val="28"/>
          <w:szCs w:val="28"/>
          <w:lang w:eastAsia="es-ES"/>
        </w:rPr>
        <w:pPrChange w:id="326" w:author="marc anthony" w:date="2024-07-01T20:27:00Z">
          <w:pPr/>
        </w:pPrChange>
      </w:pPr>
      <w:ins w:id="327" w:author="marc anthony" w:date="2024-06-19T11:26:00Z">
        <w:r w:rsidRPr="00C27615">
          <w:rPr>
            <w:rFonts w:ascii="Arial" w:eastAsia="Times New Roman" w:hAnsi="Arial" w:cs="Arial"/>
            <w:b/>
            <w:bCs/>
            <w:sz w:val="28"/>
            <w:szCs w:val="28"/>
            <w:lang w:eastAsia="es-ES"/>
          </w:rPr>
          <w:t>1.4 Valores</w:t>
        </w:r>
      </w:ins>
    </w:p>
    <w:p w14:paraId="0233799F" w14:textId="77777777" w:rsidR="00C27615" w:rsidRPr="00C27615" w:rsidRDefault="00C27615">
      <w:pPr>
        <w:spacing w:line="240" w:lineRule="auto"/>
        <w:jc w:val="both"/>
        <w:rPr>
          <w:ins w:id="328" w:author="marc anthony" w:date="2024-06-19T11:26:00Z"/>
          <w:rFonts w:ascii="Arial" w:eastAsia="Times New Roman" w:hAnsi="Arial" w:cs="Arial"/>
          <w:sz w:val="24"/>
          <w:szCs w:val="24"/>
          <w:lang w:eastAsia="es-ES"/>
          <w:rPrChange w:id="329" w:author="marc anthony" w:date="2024-06-19T11:27:00Z">
            <w:rPr>
              <w:ins w:id="330" w:author="marc anthony" w:date="2024-06-19T11:26:00Z"/>
              <w:rFonts w:ascii="Arial" w:eastAsia="Times New Roman" w:hAnsi="Arial" w:cs="Arial"/>
              <w:b/>
              <w:bCs/>
              <w:sz w:val="28"/>
              <w:szCs w:val="28"/>
              <w:lang w:eastAsia="es-ES"/>
            </w:rPr>
          </w:rPrChange>
        </w:rPr>
        <w:pPrChange w:id="331" w:author="marc anthony" w:date="2024-07-01T20:27:00Z">
          <w:pPr/>
        </w:pPrChange>
      </w:pPr>
      <w:ins w:id="332" w:author="marc anthony" w:date="2024-06-19T11:26:00Z">
        <w:r w:rsidRPr="00C27615">
          <w:rPr>
            <w:rFonts w:ascii="Arial" w:eastAsia="Times New Roman" w:hAnsi="Arial" w:cs="Arial"/>
            <w:sz w:val="24"/>
            <w:szCs w:val="24"/>
            <w:lang w:eastAsia="es-ES"/>
            <w:rPrChange w:id="333" w:author="marc anthony" w:date="2024-06-19T11:27:00Z">
              <w:rPr>
                <w:rFonts w:ascii="Arial" w:eastAsia="Times New Roman" w:hAnsi="Arial" w:cs="Arial"/>
                <w:b/>
                <w:bCs/>
                <w:sz w:val="28"/>
                <w:szCs w:val="28"/>
                <w:lang w:eastAsia="es-ES"/>
              </w:rPr>
            </w:rPrChange>
          </w:rPr>
          <w:t>Base4 se fundamenta en un conjunto de valores fundamentales que reflejan su compromiso con la excelencia y la ética empresarial:</w:t>
        </w:r>
      </w:ins>
    </w:p>
    <w:p w14:paraId="0BCD7D4A" w14:textId="77777777" w:rsidR="00C27615" w:rsidRPr="00C27615" w:rsidRDefault="00C27615">
      <w:pPr>
        <w:spacing w:line="240" w:lineRule="auto"/>
        <w:jc w:val="both"/>
        <w:rPr>
          <w:ins w:id="334" w:author="marc anthony" w:date="2024-06-19T11:26:00Z"/>
          <w:rFonts w:ascii="Arial" w:eastAsia="Times New Roman" w:hAnsi="Arial" w:cs="Arial"/>
          <w:sz w:val="24"/>
          <w:szCs w:val="24"/>
          <w:lang w:eastAsia="es-ES"/>
          <w:rPrChange w:id="335" w:author="marc anthony" w:date="2024-06-19T11:27:00Z">
            <w:rPr>
              <w:ins w:id="336" w:author="marc anthony" w:date="2024-06-19T11:26:00Z"/>
              <w:rFonts w:ascii="Arial" w:eastAsia="Times New Roman" w:hAnsi="Arial" w:cs="Arial"/>
              <w:b/>
              <w:bCs/>
              <w:sz w:val="28"/>
              <w:szCs w:val="28"/>
              <w:lang w:eastAsia="es-ES"/>
            </w:rPr>
          </w:rPrChange>
        </w:rPr>
        <w:pPrChange w:id="337" w:author="marc anthony" w:date="2024-07-01T20:27:00Z">
          <w:pPr/>
        </w:pPrChange>
      </w:pPr>
      <w:ins w:id="338" w:author="marc anthony" w:date="2024-06-19T11:26:00Z">
        <w:r w:rsidRPr="00C27615">
          <w:rPr>
            <w:rFonts w:ascii="Arial" w:eastAsia="Times New Roman" w:hAnsi="Arial" w:cs="Arial"/>
            <w:sz w:val="24"/>
            <w:szCs w:val="24"/>
            <w:lang w:eastAsia="es-ES"/>
            <w:rPrChange w:id="339" w:author="marc anthony" w:date="2024-06-19T11:27:00Z">
              <w:rPr>
                <w:rFonts w:ascii="Arial" w:eastAsia="Times New Roman" w:hAnsi="Arial" w:cs="Arial"/>
                <w:b/>
                <w:bCs/>
                <w:sz w:val="28"/>
                <w:szCs w:val="28"/>
                <w:lang w:eastAsia="es-ES"/>
              </w:rPr>
            </w:rPrChange>
          </w:rPr>
          <w:t>• Innovación: Fomenta la creatividad y la búsqueda continua de soluciones innovadoras para resolver los retos tecnológicos de sus clientes.</w:t>
        </w:r>
      </w:ins>
    </w:p>
    <w:p w14:paraId="654C4006" w14:textId="77777777" w:rsidR="00C27615" w:rsidRPr="00C27615" w:rsidRDefault="00C27615">
      <w:pPr>
        <w:spacing w:line="240" w:lineRule="auto"/>
        <w:jc w:val="both"/>
        <w:rPr>
          <w:ins w:id="340" w:author="marc anthony" w:date="2024-06-19T11:26:00Z"/>
          <w:rFonts w:ascii="Arial" w:eastAsia="Times New Roman" w:hAnsi="Arial" w:cs="Arial"/>
          <w:sz w:val="24"/>
          <w:szCs w:val="24"/>
          <w:lang w:eastAsia="es-ES"/>
          <w:rPrChange w:id="341" w:author="marc anthony" w:date="2024-06-19T11:27:00Z">
            <w:rPr>
              <w:ins w:id="342" w:author="marc anthony" w:date="2024-06-19T11:26:00Z"/>
              <w:rFonts w:ascii="Arial" w:eastAsia="Times New Roman" w:hAnsi="Arial" w:cs="Arial"/>
              <w:b/>
              <w:bCs/>
              <w:sz w:val="28"/>
              <w:szCs w:val="28"/>
              <w:lang w:eastAsia="es-ES"/>
            </w:rPr>
          </w:rPrChange>
        </w:rPr>
        <w:pPrChange w:id="343" w:author="marc anthony" w:date="2024-07-01T20:27:00Z">
          <w:pPr/>
        </w:pPrChange>
      </w:pPr>
      <w:ins w:id="344" w:author="marc anthony" w:date="2024-06-19T11:26:00Z">
        <w:r w:rsidRPr="00C27615">
          <w:rPr>
            <w:rFonts w:ascii="Arial" w:eastAsia="Times New Roman" w:hAnsi="Arial" w:cs="Arial"/>
            <w:sz w:val="24"/>
            <w:szCs w:val="24"/>
            <w:lang w:eastAsia="es-ES"/>
            <w:rPrChange w:id="345" w:author="marc anthony" w:date="2024-06-19T11:27:00Z">
              <w:rPr>
                <w:rFonts w:ascii="Arial" w:eastAsia="Times New Roman" w:hAnsi="Arial" w:cs="Arial"/>
                <w:b/>
                <w:bCs/>
                <w:sz w:val="28"/>
                <w:szCs w:val="28"/>
                <w:lang w:eastAsia="es-ES"/>
              </w:rPr>
            </w:rPrChange>
          </w:rPr>
          <w:t>• Calidad: Se compromete a entregar productos y servicios de la más alta calidad, superando las expectativas del cliente en cada proyecto.</w:t>
        </w:r>
      </w:ins>
    </w:p>
    <w:p w14:paraId="3941033B" w14:textId="77777777" w:rsidR="00C27615" w:rsidRPr="00C27615" w:rsidRDefault="00C27615">
      <w:pPr>
        <w:spacing w:line="240" w:lineRule="auto"/>
        <w:jc w:val="both"/>
        <w:rPr>
          <w:ins w:id="346" w:author="marc anthony" w:date="2024-06-19T11:26:00Z"/>
          <w:rFonts w:ascii="Arial" w:eastAsia="Times New Roman" w:hAnsi="Arial" w:cs="Arial"/>
          <w:sz w:val="24"/>
          <w:szCs w:val="24"/>
          <w:lang w:eastAsia="es-ES"/>
          <w:rPrChange w:id="347" w:author="marc anthony" w:date="2024-06-19T11:27:00Z">
            <w:rPr>
              <w:ins w:id="348" w:author="marc anthony" w:date="2024-06-19T11:26:00Z"/>
              <w:rFonts w:ascii="Arial" w:eastAsia="Times New Roman" w:hAnsi="Arial" w:cs="Arial"/>
              <w:b/>
              <w:bCs/>
              <w:sz w:val="28"/>
              <w:szCs w:val="28"/>
              <w:lang w:eastAsia="es-ES"/>
            </w:rPr>
          </w:rPrChange>
        </w:rPr>
        <w:pPrChange w:id="349" w:author="marc anthony" w:date="2024-07-01T20:27:00Z">
          <w:pPr/>
        </w:pPrChange>
      </w:pPr>
      <w:ins w:id="350" w:author="marc anthony" w:date="2024-06-19T11:26:00Z">
        <w:r w:rsidRPr="00C27615">
          <w:rPr>
            <w:rFonts w:ascii="Arial" w:eastAsia="Times New Roman" w:hAnsi="Arial" w:cs="Arial"/>
            <w:sz w:val="24"/>
            <w:szCs w:val="24"/>
            <w:lang w:eastAsia="es-ES"/>
            <w:rPrChange w:id="351" w:author="marc anthony" w:date="2024-06-19T11:27:00Z">
              <w:rPr>
                <w:rFonts w:ascii="Arial" w:eastAsia="Times New Roman" w:hAnsi="Arial" w:cs="Arial"/>
                <w:b/>
                <w:bCs/>
                <w:sz w:val="28"/>
                <w:szCs w:val="28"/>
                <w:lang w:eastAsia="es-ES"/>
              </w:rPr>
            </w:rPrChange>
          </w:rPr>
          <w:t>• Integridad: Actúa con honestidad y transparencia en todas sus interacciones, manteniendo una conducta ética en todos los aspectos del negocio.</w:t>
        </w:r>
      </w:ins>
    </w:p>
    <w:p w14:paraId="0E25CFEB" w14:textId="77777777" w:rsidR="00C27615" w:rsidRPr="00C27615" w:rsidRDefault="00C27615">
      <w:pPr>
        <w:spacing w:line="240" w:lineRule="auto"/>
        <w:jc w:val="both"/>
        <w:rPr>
          <w:ins w:id="352" w:author="marc anthony" w:date="2024-06-19T11:26:00Z"/>
          <w:rFonts w:ascii="Arial" w:eastAsia="Times New Roman" w:hAnsi="Arial" w:cs="Arial"/>
          <w:sz w:val="24"/>
          <w:szCs w:val="24"/>
          <w:lang w:eastAsia="es-ES"/>
          <w:rPrChange w:id="353" w:author="marc anthony" w:date="2024-06-19T11:27:00Z">
            <w:rPr>
              <w:ins w:id="354" w:author="marc anthony" w:date="2024-06-19T11:26:00Z"/>
              <w:rFonts w:ascii="Arial" w:eastAsia="Times New Roman" w:hAnsi="Arial" w:cs="Arial"/>
              <w:b/>
              <w:bCs/>
              <w:sz w:val="28"/>
              <w:szCs w:val="28"/>
              <w:lang w:eastAsia="es-ES"/>
            </w:rPr>
          </w:rPrChange>
        </w:rPr>
        <w:pPrChange w:id="355" w:author="marc anthony" w:date="2024-07-01T20:27:00Z">
          <w:pPr/>
        </w:pPrChange>
      </w:pPr>
      <w:ins w:id="356" w:author="marc anthony" w:date="2024-06-19T11:26:00Z">
        <w:r w:rsidRPr="00C27615">
          <w:rPr>
            <w:rFonts w:ascii="Arial" w:eastAsia="Times New Roman" w:hAnsi="Arial" w:cs="Arial"/>
            <w:sz w:val="24"/>
            <w:szCs w:val="24"/>
            <w:lang w:eastAsia="es-ES"/>
            <w:rPrChange w:id="357" w:author="marc anthony" w:date="2024-06-19T11:27:00Z">
              <w:rPr>
                <w:rFonts w:ascii="Arial" w:eastAsia="Times New Roman" w:hAnsi="Arial" w:cs="Arial"/>
                <w:b/>
                <w:bCs/>
                <w:sz w:val="28"/>
                <w:szCs w:val="28"/>
                <w:lang w:eastAsia="es-ES"/>
              </w:rPr>
            </w:rPrChange>
          </w:rPr>
          <w:t>• Colaboración: Valora el trabajo en equipo y la colaboración, tanto interna como externa, para alcanzar objetivos comunes y construir relaciones duraderas.</w:t>
        </w:r>
      </w:ins>
    </w:p>
    <w:p w14:paraId="5BA629E9" w14:textId="77777777" w:rsidR="00C27615" w:rsidRPr="00C27615" w:rsidRDefault="00C27615">
      <w:pPr>
        <w:spacing w:line="240" w:lineRule="auto"/>
        <w:jc w:val="both"/>
        <w:rPr>
          <w:ins w:id="358" w:author="marc anthony" w:date="2024-06-19T11:26:00Z"/>
          <w:rFonts w:ascii="Arial" w:eastAsia="Times New Roman" w:hAnsi="Arial" w:cs="Arial"/>
          <w:sz w:val="24"/>
          <w:szCs w:val="24"/>
          <w:lang w:eastAsia="es-ES"/>
          <w:rPrChange w:id="359" w:author="marc anthony" w:date="2024-06-19T11:27:00Z">
            <w:rPr>
              <w:ins w:id="360" w:author="marc anthony" w:date="2024-06-19T11:26:00Z"/>
              <w:rFonts w:ascii="Arial" w:eastAsia="Times New Roman" w:hAnsi="Arial" w:cs="Arial"/>
              <w:b/>
              <w:bCs/>
              <w:sz w:val="28"/>
              <w:szCs w:val="28"/>
              <w:lang w:eastAsia="es-ES"/>
            </w:rPr>
          </w:rPrChange>
        </w:rPr>
        <w:pPrChange w:id="361" w:author="marc anthony" w:date="2024-07-01T20:27:00Z">
          <w:pPr/>
        </w:pPrChange>
      </w:pPr>
      <w:ins w:id="362" w:author="marc anthony" w:date="2024-06-19T11:26:00Z">
        <w:r w:rsidRPr="00C27615">
          <w:rPr>
            <w:rFonts w:ascii="Arial" w:eastAsia="Times New Roman" w:hAnsi="Arial" w:cs="Arial"/>
            <w:sz w:val="24"/>
            <w:szCs w:val="24"/>
            <w:lang w:eastAsia="es-ES"/>
            <w:rPrChange w:id="363" w:author="marc anthony" w:date="2024-06-19T11:27:00Z">
              <w:rPr>
                <w:rFonts w:ascii="Arial" w:eastAsia="Times New Roman" w:hAnsi="Arial" w:cs="Arial"/>
                <w:b/>
                <w:bCs/>
                <w:sz w:val="28"/>
                <w:szCs w:val="28"/>
                <w:lang w:eastAsia="es-ES"/>
              </w:rPr>
            </w:rPrChange>
          </w:rPr>
          <w:t>• Responsabilidad Social: Se esfuerza por tener un impacto positivo en la sociedad y el medio ambiente, promoviendo prácticas sostenibles y responsables.</w:t>
        </w:r>
      </w:ins>
    </w:p>
    <w:p w14:paraId="10A2AAB0" w14:textId="77777777" w:rsidR="00C27615" w:rsidRPr="00C27615" w:rsidRDefault="00C27615">
      <w:pPr>
        <w:spacing w:line="240" w:lineRule="auto"/>
        <w:jc w:val="both"/>
        <w:rPr>
          <w:ins w:id="364" w:author="marc anthony" w:date="2024-06-19T11:26:00Z"/>
          <w:rFonts w:ascii="Arial" w:eastAsia="Times New Roman" w:hAnsi="Arial" w:cs="Arial"/>
          <w:sz w:val="24"/>
          <w:szCs w:val="24"/>
          <w:lang w:eastAsia="es-ES"/>
          <w:rPrChange w:id="365" w:author="marc anthony" w:date="2024-06-19T11:27:00Z">
            <w:rPr>
              <w:ins w:id="366" w:author="marc anthony" w:date="2024-06-19T11:26:00Z"/>
              <w:rFonts w:ascii="Arial" w:eastAsia="Times New Roman" w:hAnsi="Arial" w:cs="Arial"/>
              <w:b/>
              <w:bCs/>
              <w:sz w:val="28"/>
              <w:szCs w:val="28"/>
              <w:lang w:eastAsia="es-ES"/>
            </w:rPr>
          </w:rPrChange>
        </w:rPr>
        <w:pPrChange w:id="367" w:author="marc anthony" w:date="2024-07-01T20:27:00Z">
          <w:pPr/>
        </w:pPrChange>
      </w:pPr>
      <w:ins w:id="368" w:author="marc anthony" w:date="2024-06-19T11:26:00Z">
        <w:r w:rsidRPr="00C27615">
          <w:rPr>
            <w:rFonts w:ascii="Arial" w:eastAsia="Times New Roman" w:hAnsi="Arial" w:cs="Arial"/>
            <w:sz w:val="24"/>
            <w:szCs w:val="24"/>
            <w:lang w:eastAsia="es-ES"/>
            <w:rPrChange w:id="369" w:author="marc anthony" w:date="2024-06-19T11:27:00Z">
              <w:rPr>
                <w:rFonts w:ascii="Arial" w:eastAsia="Times New Roman" w:hAnsi="Arial" w:cs="Arial"/>
                <w:b/>
                <w:bCs/>
                <w:sz w:val="28"/>
                <w:szCs w:val="28"/>
                <w:lang w:eastAsia="es-ES"/>
              </w:rPr>
            </w:rPrChange>
          </w:rPr>
          <w:lastRenderedPageBreak/>
          <w:t>Estos valores son la base de la cultura corporativa de Base4 y guían las decisiones y acciones diarias, asegurando que la empresa opere de manera ética y eficaz en todos los niveles organizacionales.</w:t>
        </w:r>
      </w:ins>
    </w:p>
    <w:p w14:paraId="4B7AC9A6" w14:textId="77777777" w:rsidR="00C27615" w:rsidRDefault="00C27615" w:rsidP="008E2CD6">
      <w:pPr>
        <w:spacing w:line="240" w:lineRule="auto"/>
        <w:jc w:val="both"/>
        <w:rPr>
          <w:ins w:id="370" w:author="marc anthony" w:date="2024-07-01T20:28:00Z"/>
          <w:rFonts w:ascii="Arial" w:eastAsia="Times New Roman" w:hAnsi="Arial" w:cs="Arial"/>
          <w:b/>
          <w:bCs/>
          <w:sz w:val="28"/>
          <w:szCs w:val="28"/>
          <w:lang w:eastAsia="es-ES"/>
        </w:rPr>
      </w:pPr>
      <w:ins w:id="371" w:author="marc anthony" w:date="2024-06-19T11:26:00Z">
        <w:r w:rsidRPr="00C27615">
          <w:rPr>
            <w:rFonts w:ascii="Arial" w:eastAsia="Times New Roman" w:hAnsi="Arial" w:cs="Arial"/>
            <w:b/>
            <w:bCs/>
            <w:sz w:val="28"/>
            <w:szCs w:val="28"/>
            <w:lang w:eastAsia="es-ES"/>
          </w:rPr>
          <w:t>1.5 Organigrama</w:t>
        </w:r>
      </w:ins>
    </w:p>
    <w:p w14:paraId="24F59C30" w14:textId="77777777" w:rsidR="008E2CD6" w:rsidRDefault="008E2CD6">
      <w:pPr>
        <w:keepNext/>
        <w:spacing w:line="240" w:lineRule="auto"/>
        <w:rPr>
          <w:ins w:id="372" w:author="marc anthony" w:date="2024-07-01T20:29:00Z"/>
        </w:rPr>
        <w:pPrChange w:id="373" w:author="marc anthony" w:date="2024-07-01T20:32:00Z">
          <w:pPr>
            <w:spacing w:line="240" w:lineRule="auto"/>
            <w:jc w:val="center"/>
          </w:pPr>
        </w:pPrChange>
      </w:pPr>
      <w:ins w:id="374" w:author="marc anthony" w:date="2024-07-01T20:28:00Z">
        <w:r>
          <w:rPr>
            <w:rFonts w:ascii="Arial" w:eastAsia="Times New Roman" w:hAnsi="Arial" w:cs="Arial"/>
            <w:b/>
            <w:bCs/>
            <w:noProof/>
            <w:sz w:val="28"/>
            <w:szCs w:val="28"/>
            <w:lang w:eastAsia="es-ES"/>
          </w:rPr>
          <w:drawing>
            <wp:inline distT="0" distB="0" distL="0" distR="0" wp14:anchorId="22F95614" wp14:editId="0D97EDBD">
              <wp:extent cx="4571597" cy="280035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8033"/>
                      <a:stretch/>
                    </pic:blipFill>
                    <pic:spPr bwMode="auto">
                      <a:xfrm>
                        <a:off x="0" y="0"/>
                        <a:ext cx="4651222" cy="2849125"/>
                      </a:xfrm>
                      <a:prstGeom prst="rect">
                        <a:avLst/>
                      </a:prstGeom>
                      <a:noFill/>
                      <a:ln>
                        <a:noFill/>
                      </a:ln>
                      <a:extLst>
                        <a:ext uri="{53640926-AAD7-44D8-BBD7-CCE9431645EC}">
                          <a14:shadowObscured xmlns:a14="http://schemas.microsoft.com/office/drawing/2010/main"/>
                        </a:ext>
                      </a:extLst>
                    </pic:spPr>
                  </pic:pic>
                </a:graphicData>
              </a:graphic>
            </wp:inline>
          </w:drawing>
        </w:r>
      </w:ins>
    </w:p>
    <w:p w14:paraId="1CFE7351" w14:textId="4A16486E" w:rsidR="008E2CD6" w:rsidRPr="00C27615" w:rsidRDefault="008E2CD6">
      <w:pPr>
        <w:pStyle w:val="Descripcin"/>
        <w:rPr>
          <w:ins w:id="375" w:author="marc anthony" w:date="2024-06-19T11:26:00Z"/>
          <w:rFonts w:ascii="Arial" w:eastAsia="Times New Roman" w:hAnsi="Arial" w:cs="Arial"/>
          <w:b/>
          <w:bCs/>
          <w:sz w:val="28"/>
          <w:szCs w:val="28"/>
          <w:lang w:eastAsia="es-ES"/>
        </w:rPr>
        <w:pPrChange w:id="376" w:author="marc anthony" w:date="2024-07-01T20:32:00Z">
          <w:pPr/>
        </w:pPrChange>
      </w:pPr>
      <w:ins w:id="377" w:author="marc anthony" w:date="2024-07-01T20:29:00Z">
        <w:r>
          <w:t xml:space="preserve">Ilustración </w:t>
        </w:r>
        <w:r>
          <w:fldChar w:fldCharType="begin"/>
        </w:r>
        <w:r>
          <w:instrText xml:space="preserve"> SEQ Ilustración \* ARABIC </w:instrText>
        </w:r>
      </w:ins>
      <w:r>
        <w:fldChar w:fldCharType="separate"/>
      </w:r>
      <w:ins w:id="378" w:author="marc anthony" w:date="2024-07-01T20:29:00Z">
        <w:r>
          <w:rPr>
            <w:noProof/>
          </w:rPr>
          <w:t>1</w:t>
        </w:r>
        <w:r>
          <w:fldChar w:fldCharType="end"/>
        </w:r>
      </w:ins>
      <w:ins w:id="379" w:author="marc anthony" w:date="2024-07-01T20:31:00Z">
        <w:r w:rsidR="000B12ED">
          <w:t xml:space="preserve">: </w:t>
        </w:r>
      </w:ins>
      <w:ins w:id="380" w:author="marc anthony" w:date="2024-07-01T20:29:00Z">
        <w:r>
          <w:t xml:space="preserve"> organigrama de base4 fuente: base4</w:t>
        </w:r>
      </w:ins>
    </w:p>
    <w:p w14:paraId="4096C97C" w14:textId="2001B17A" w:rsidR="00C27615" w:rsidRPr="00C27615" w:rsidRDefault="00C27615">
      <w:pPr>
        <w:spacing w:line="240" w:lineRule="auto"/>
        <w:jc w:val="both"/>
        <w:rPr>
          <w:ins w:id="381" w:author="marc anthony" w:date="2024-06-19T11:26:00Z"/>
          <w:rFonts w:ascii="Arial" w:eastAsia="Times New Roman" w:hAnsi="Arial" w:cs="Arial"/>
          <w:sz w:val="24"/>
          <w:szCs w:val="24"/>
          <w:lang w:eastAsia="es-ES"/>
          <w:rPrChange w:id="382" w:author="marc anthony" w:date="2024-06-19T11:27:00Z">
            <w:rPr>
              <w:ins w:id="383" w:author="marc anthony" w:date="2024-06-19T11:26:00Z"/>
              <w:rFonts w:ascii="Arial" w:eastAsia="Times New Roman" w:hAnsi="Arial" w:cs="Arial"/>
              <w:b/>
              <w:bCs/>
              <w:sz w:val="28"/>
              <w:szCs w:val="28"/>
              <w:lang w:eastAsia="es-ES"/>
            </w:rPr>
          </w:rPrChange>
        </w:rPr>
        <w:pPrChange w:id="384" w:author="marc anthony" w:date="2024-07-01T20:27:00Z">
          <w:pPr/>
        </w:pPrChange>
      </w:pPr>
      <w:ins w:id="385" w:author="marc anthony" w:date="2024-06-19T11:26:00Z">
        <w:r w:rsidRPr="00C27615">
          <w:rPr>
            <w:rFonts w:ascii="Arial" w:eastAsia="Times New Roman" w:hAnsi="Arial" w:cs="Arial"/>
            <w:sz w:val="24"/>
            <w:szCs w:val="24"/>
            <w:lang w:eastAsia="es-ES"/>
            <w:rPrChange w:id="386" w:author="marc anthony" w:date="2024-06-19T11:27:00Z">
              <w:rPr>
                <w:rFonts w:ascii="Arial" w:eastAsia="Times New Roman" w:hAnsi="Arial" w:cs="Arial"/>
                <w:b/>
                <w:bCs/>
                <w:sz w:val="28"/>
                <w:szCs w:val="28"/>
                <w:lang w:eastAsia="es-ES"/>
              </w:rPr>
            </w:rPrChange>
          </w:rPr>
          <w:t>El organigrama de Base4 refleja la estructura organizacional de la empresa, mostrando cómo se distribuyen las responsabilidades y funciones dentro de la organización</w:t>
        </w:r>
      </w:ins>
      <w:ins w:id="387" w:author="marc anthony" w:date="2024-07-01T20:31:00Z">
        <w:r w:rsidR="000B12ED">
          <w:rPr>
            <w:rFonts w:ascii="Arial" w:eastAsia="Times New Roman" w:hAnsi="Arial" w:cs="Arial"/>
            <w:sz w:val="24"/>
            <w:szCs w:val="24"/>
            <w:lang w:eastAsia="es-ES"/>
          </w:rPr>
          <w:t xml:space="preserve"> como se puede ver en la ilustración 1.</w:t>
        </w:r>
      </w:ins>
    </w:p>
    <w:p w14:paraId="73BC6E43" w14:textId="0CF19162" w:rsidR="00C27615" w:rsidRPr="00C27615" w:rsidRDefault="00C27615">
      <w:pPr>
        <w:spacing w:line="240" w:lineRule="auto"/>
        <w:jc w:val="both"/>
        <w:rPr>
          <w:ins w:id="388" w:author="marc anthony" w:date="2024-06-19T11:26:00Z"/>
          <w:rFonts w:ascii="Arial" w:eastAsia="Times New Roman" w:hAnsi="Arial" w:cs="Arial"/>
          <w:sz w:val="24"/>
          <w:szCs w:val="24"/>
          <w:lang w:eastAsia="es-ES"/>
          <w:rPrChange w:id="389" w:author="marc anthony" w:date="2024-06-19T11:27:00Z">
            <w:rPr>
              <w:ins w:id="390" w:author="marc anthony" w:date="2024-06-19T11:26:00Z"/>
              <w:rFonts w:ascii="Arial" w:eastAsia="Times New Roman" w:hAnsi="Arial" w:cs="Arial"/>
              <w:b/>
              <w:bCs/>
              <w:sz w:val="28"/>
              <w:szCs w:val="28"/>
              <w:lang w:eastAsia="es-ES"/>
            </w:rPr>
          </w:rPrChange>
        </w:rPr>
        <w:pPrChange w:id="391" w:author="marc anthony" w:date="2024-07-01T20:27:00Z">
          <w:pPr/>
        </w:pPrChange>
      </w:pPr>
      <w:ins w:id="392" w:author="marc anthony" w:date="2024-06-19T11:26:00Z">
        <w:r w:rsidRPr="00C27615">
          <w:rPr>
            <w:rFonts w:ascii="Arial" w:eastAsia="Times New Roman" w:hAnsi="Arial" w:cs="Arial"/>
            <w:sz w:val="24"/>
            <w:szCs w:val="24"/>
            <w:lang w:eastAsia="es-ES"/>
            <w:rPrChange w:id="393" w:author="marc anthony" w:date="2024-06-19T11:27:00Z">
              <w:rPr>
                <w:rFonts w:ascii="Arial" w:eastAsia="Times New Roman" w:hAnsi="Arial" w:cs="Arial"/>
                <w:b/>
                <w:bCs/>
                <w:sz w:val="28"/>
                <w:szCs w:val="28"/>
                <w:lang w:eastAsia="es-ES"/>
              </w:rPr>
            </w:rPrChange>
          </w:rPr>
          <w:t xml:space="preserve">• </w:t>
        </w:r>
      </w:ins>
      <w:ins w:id="394" w:author="marc anthony" w:date="2024-06-19T11:29:00Z">
        <w:r>
          <w:rPr>
            <w:rFonts w:ascii="Arial" w:eastAsia="Times New Roman" w:hAnsi="Arial" w:cs="Arial"/>
            <w:sz w:val="24"/>
            <w:szCs w:val="24"/>
            <w:lang w:eastAsia="es-ES"/>
          </w:rPr>
          <w:t xml:space="preserve">Dirección </w:t>
        </w:r>
      </w:ins>
      <w:ins w:id="395" w:author="marc anthony" w:date="2024-06-19T11:26:00Z">
        <w:r w:rsidRPr="00C27615">
          <w:rPr>
            <w:rFonts w:ascii="Arial" w:eastAsia="Times New Roman" w:hAnsi="Arial" w:cs="Arial"/>
            <w:sz w:val="24"/>
            <w:szCs w:val="24"/>
            <w:lang w:eastAsia="es-ES"/>
            <w:rPrChange w:id="396" w:author="marc anthony" w:date="2024-06-19T11:27:00Z">
              <w:rPr>
                <w:rFonts w:ascii="Arial" w:eastAsia="Times New Roman" w:hAnsi="Arial" w:cs="Arial"/>
                <w:b/>
                <w:bCs/>
                <w:sz w:val="28"/>
                <w:szCs w:val="28"/>
                <w:lang w:eastAsia="es-ES"/>
              </w:rPr>
            </w:rPrChange>
          </w:rPr>
          <w:t>General: Responsable de la dirección estratégica y supervisión general de las operaciones.</w:t>
        </w:r>
      </w:ins>
    </w:p>
    <w:p w14:paraId="1EDF06D7" w14:textId="77777777" w:rsidR="00C27615" w:rsidRPr="00C27615" w:rsidRDefault="00C27615">
      <w:pPr>
        <w:spacing w:line="240" w:lineRule="auto"/>
        <w:jc w:val="both"/>
        <w:rPr>
          <w:ins w:id="397" w:author="marc anthony" w:date="2024-06-19T11:26:00Z"/>
          <w:rFonts w:ascii="Arial" w:eastAsia="Times New Roman" w:hAnsi="Arial" w:cs="Arial"/>
          <w:sz w:val="24"/>
          <w:szCs w:val="24"/>
          <w:lang w:eastAsia="es-ES"/>
          <w:rPrChange w:id="398" w:author="marc anthony" w:date="2024-06-19T11:27:00Z">
            <w:rPr>
              <w:ins w:id="399" w:author="marc anthony" w:date="2024-06-19T11:26:00Z"/>
              <w:rFonts w:ascii="Arial" w:eastAsia="Times New Roman" w:hAnsi="Arial" w:cs="Arial"/>
              <w:b/>
              <w:bCs/>
              <w:sz w:val="28"/>
              <w:szCs w:val="28"/>
              <w:lang w:eastAsia="es-ES"/>
            </w:rPr>
          </w:rPrChange>
        </w:rPr>
        <w:pPrChange w:id="400" w:author="marc anthony" w:date="2024-07-01T20:27:00Z">
          <w:pPr/>
        </w:pPrChange>
      </w:pPr>
      <w:ins w:id="401" w:author="marc anthony" w:date="2024-06-19T11:26:00Z">
        <w:r w:rsidRPr="00C27615">
          <w:rPr>
            <w:rFonts w:ascii="Arial" w:eastAsia="Times New Roman" w:hAnsi="Arial" w:cs="Arial"/>
            <w:sz w:val="24"/>
            <w:szCs w:val="24"/>
            <w:lang w:eastAsia="es-ES"/>
            <w:rPrChange w:id="402" w:author="marc anthony" w:date="2024-06-19T11:27:00Z">
              <w:rPr>
                <w:rFonts w:ascii="Arial" w:eastAsia="Times New Roman" w:hAnsi="Arial" w:cs="Arial"/>
                <w:b/>
                <w:bCs/>
                <w:sz w:val="28"/>
                <w:szCs w:val="28"/>
                <w:lang w:eastAsia="es-ES"/>
              </w:rPr>
            </w:rPrChange>
          </w:rPr>
          <w:t>• Gerencia Administrativa:</w:t>
        </w:r>
      </w:ins>
    </w:p>
    <w:p w14:paraId="6D161B61" w14:textId="06F0A823" w:rsidR="00C27615" w:rsidRPr="00BE7F0B" w:rsidRDefault="00C27615">
      <w:pPr>
        <w:pStyle w:val="Prrafodelista"/>
        <w:numPr>
          <w:ilvl w:val="0"/>
          <w:numId w:val="17"/>
        </w:numPr>
        <w:spacing w:line="240" w:lineRule="auto"/>
        <w:jc w:val="both"/>
        <w:rPr>
          <w:ins w:id="403" w:author="marc anthony" w:date="2024-06-19T11:26:00Z"/>
          <w:rFonts w:ascii="Arial" w:eastAsia="Times New Roman" w:hAnsi="Arial" w:cs="Arial"/>
          <w:sz w:val="24"/>
          <w:szCs w:val="24"/>
          <w:lang w:eastAsia="es-ES"/>
          <w:rPrChange w:id="404" w:author="marc anthony" w:date="2024-06-19T11:31:00Z">
            <w:rPr>
              <w:ins w:id="405" w:author="marc anthony" w:date="2024-06-19T11:26:00Z"/>
              <w:rFonts w:ascii="Arial" w:eastAsia="Times New Roman" w:hAnsi="Arial" w:cs="Arial"/>
              <w:b/>
              <w:bCs/>
              <w:sz w:val="28"/>
              <w:szCs w:val="28"/>
              <w:lang w:eastAsia="es-ES"/>
            </w:rPr>
          </w:rPrChange>
        </w:rPr>
        <w:pPrChange w:id="406" w:author="marc anthony" w:date="2024-07-01T20:27:00Z">
          <w:pPr/>
        </w:pPrChange>
      </w:pPr>
      <w:ins w:id="407" w:author="marc anthony" w:date="2024-06-19T11:26:00Z">
        <w:r w:rsidRPr="00BE7F0B">
          <w:rPr>
            <w:rFonts w:ascii="Arial" w:eastAsia="Times New Roman" w:hAnsi="Arial" w:cs="Arial"/>
            <w:sz w:val="24"/>
            <w:szCs w:val="24"/>
            <w:lang w:eastAsia="es-ES"/>
            <w:rPrChange w:id="408" w:author="marc anthony" w:date="2024-06-19T11:31:00Z">
              <w:rPr>
                <w:rFonts w:ascii="Arial" w:eastAsia="Times New Roman" w:hAnsi="Arial" w:cs="Arial"/>
                <w:b/>
                <w:bCs/>
                <w:sz w:val="28"/>
                <w:szCs w:val="28"/>
                <w:lang w:eastAsia="es-ES"/>
              </w:rPr>
            </w:rPrChange>
          </w:rPr>
          <w:t>Contabilidad: Responsable de la gestión financiera y contable de la empresa.</w:t>
        </w:r>
      </w:ins>
    </w:p>
    <w:p w14:paraId="042537B3" w14:textId="59A4D946" w:rsidR="00C27615" w:rsidRPr="00BE7F0B" w:rsidRDefault="00C27615">
      <w:pPr>
        <w:pStyle w:val="Prrafodelista"/>
        <w:numPr>
          <w:ilvl w:val="0"/>
          <w:numId w:val="17"/>
        </w:numPr>
        <w:spacing w:line="240" w:lineRule="auto"/>
        <w:jc w:val="both"/>
        <w:rPr>
          <w:ins w:id="409" w:author="marc anthony" w:date="2024-06-19T11:26:00Z"/>
          <w:rFonts w:ascii="Arial" w:eastAsia="Times New Roman" w:hAnsi="Arial" w:cs="Arial"/>
          <w:sz w:val="24"/>
          <w:szCs w:val="24"/>
          <w:lang w:eastAsia="es-ES"/>
          <w:rPrChange w:id="410" w:author="marc anthony" w:date="2024-06-19T11:31:00Z">
            <w:rPr>
              <w:ins w:id="411" w:author="marc anthony" w:date="2024-06-19T11:26:00Z"/>
              <w:rFonts w:ascii="Arial" w:eastAsia="Times New Roman" w:hAnsi="Arial" w:cs="Arial"/>
              <w:b/>
              <w:bCs/>
              <w:sz w:val="28"/>
              <w:szCs w:val="28"/>
              <w:lang w:eastAsia="es-ES"/>
            </w:rPr>
          </w:rPrChange>
        </w:rPr>
        <w:pPrChange w:id="412" w:author="marc anthony" w:date="2024-07-01T20:27:00Z">
          <w:pPr/>
        </w:pPrChange>
      </w:pPr>
      <w:ins w:id="413" w:author="marc anthony" w:date="2024-06-19T11:26:00Z">
        <w:r w:rsidRPr="00BE7F0B">
          <w:rPr>
            <w:rFonts w:ascii="Arial" w:eastAsia="Times New Roman" w:hAnsi="Arial" w:cs="Arial"/>
            <w:sz w:val="24"/>
            <w:szCs w:val="24"/>
            <w:lang w:eastAsia="es-ES"/>
            <w:rPrChange w:id="414" w:author="marc anthony" w:date="2024-06-19T11:31:00Z">
              <w:rPr>
                <w:rFonts w:ascii="Arial" w:eastAsia="Times New Roman" w:hAnsi="Arial" w:cs="Arial"/>
                <w:b/>
                <w:bCs/>
                <w:sz w:val="28"/>
                <w:szCs w:val="28"/>
                <w:lang w:eastAsia="es-ES"/>
              </w:rPr>
            </w:rPrChange>
          </w:rPr>
          <w:t>Recursos Humanos: Responsable de la administración del talento humano y el desarrollo organizacional.</w:t>
        </w:r>
      </w:ins>
    </w:p>
    <w:p w14:paraId="22D69164" w14:textId="77777777" w:rsidR="00C27615" w:rsidRPr="00C27615" w:rsidRDefault="00C27615">
      <w:pPr>
        <w:spacing w:line="240" w:lineRule="auto"/>
        <w:jc w:val="both"/>
        <w:rPr>
          <w:ins w:id="415" w:author="marc anthony" w:date="2024-06-19T11:26:00Z"/>
          <w:rFonts w:ascii="Arial" w:eastAsia="Times New Roman" w:hAnsi="Arial" w:cs="Arial"/>
          <w:sz w:val="24"/>
          <w:szCs w:val="24"/>
          <w:lang w:eastAsia="es-ES"/>
          <w:rPrChange w:id="416" w:author="marc anthony" w:date="2024-06-19T11:27:00Z">
            <w:rPr>
              <w:ins w:id="417" w:author="marc anthony" w:date="2024-06-19T11:26:00Z"/>
              <w:rFonts w:ascii="Arial" w:eastAsia="Times New Roman" w:hAnsi="Arial" w:cs="Arial"/>
              <w:b/>
              <w:bCs/>
              <w:sz w:val="28"/>
              <w:szCs w:val="28"/>
              <w:lang w:eastAsia="es-ES"/>
            </w:rPr>
          </w:rPrChange>
        </w:rPr>
        <w:pPrChange w:id="418" w:author="marc anthony" w:date="2024-07-01T20:27:00Z">
          <w:pPr/>
        </w:pPrChange>
      </w:pPr>
      <w:ins w:id="419" w:author="marc anthony" w:date="2024-06-19T11:26:00Z">
        <w:r w:rsidRPr="00C27615">
          <w:rPr>
            <w:rFonts w:ascii="Arial" w:eastAsia="Times New Roman" w:hAnsi="Arial" w:cs="Arial"/>
            <w:sz w:val="24"/>
            <w:szCs w:val="24"/>
            <w:lang w:eastAsia="es-ES"/>
            <w:rPrChange w:id="420" w:author="marc anthony" w:date="2024-06-19T11:27:00Z">
              <w:rPr>
                <w:rFonts w:ascii="Arial" w:eastAsia="Times New Roman" w:hAnsi="Arial" w:cs="Arial"/>
                <w:b/>
                <w:bCs/>
                <w:sz w:val="28"/>
                <w:szCs w:val="28"/>
                <w:lang w:eastAsia="es-ES"/>
              </w:rPr>
            </w:rPrChange>
          </w:rPr>
          <w:t>• Dirección de Proyectos:</w:t>
        </w:r>
      </w:ins>
    </w:p>
    <w:p w14:paraId="1C94681F" w14:textId="29F4211E" w:rsidR="00C27615" w:rsidRPr="00BE7F0B" w:rsidRDefault="00C27615">
      <w:pPr>
        <w:pStyle w:val="Prrafodelista"/>
        <w:numPr>
          <w:ilvl w:val="0"/>
          <w:numId w:val="16"/>
        </w:numPr>
        <w:spacing w:line="240" w:lineRule="auto"/>
        <w:jc w:val="both"/>
        <w:rPr>
          <w:ins w:id="421" w:author="marc anthony" w:date="2024-06-19T11:26:00Z"/>
          <w:rFonts w:ascii="Arial" w:eastAsia="Times New Roman" w:hAnsi="Arial" w:cs="Arial"/>
          <w:sz w:val="24"/>
          <w:szCs w:val="24"/>
          <w:lang w:eastAsia="es-ES"/>
          <w:rPrChange w:id="422" w:author="marc anthony" w:date="2024-06-19T11:31:00Z">
            <w:rPr>
              <w:ins w:id="423" w:author="marc anthony" w:date="2024-06-19T11:26:00Z"/>
              <w:rFonts w:ascii="Arial" w:eastAsia="Times New Roman" w:hAnsi="Arial" w:cs="Arial"/>
              <w:b/>
              <w:bCs/>
              <w:sz w:val="28"/>
              <w:szCs w:val="28"/>
              <w:lang w:eastAsia="es-ES"/>
            </w:rPr>
          </w:rPrChange>
        </w:rPr>
        <w:pPrChange w:id="424" w:author="marc anthony" w:date="2024-07-01T20:27:00Z">
          <w:pPr/>
        </w:pPrChange>
      </w:pPr>
      <w:ins w:id="425" w:author="marc anthony" w:date="2024-06-19T11:26:00Z">
        <w:r w:rsidRPr="00BE7F0B">
          <w:rPr>
            <w:rFonts w:ascii="Arial" w:eastAsia="Times New Roman" w:hAnsi="Arial" w:cs="Arial"/>
            <w:sz w:val="24"/>
            <w:szCs w:val="24"/>
            <w:lang w:eastAsia="es-ES"/>
            <w:rPrChange w:id="426" w:author="marc anthony" w:date="2024-06-19T11:31:00Z">
              <w:rPr>
                <w:rFonts w:ascii="Arial" w:eastAsia="Times New Roman" w:hAnsi="Arial" w:cs="Arial"/>
                <w:b/>
                <w:bCs/>
                <w:sz w:val="28"/>
                <w:szCs w:val="28"/>
                <w:lang w:eastAsia="es-ES"/>
              </w:rPr>
            </w:rPrChange>
          </w:rPr>
          <w:t>Proyectos: Responsable del diseño, desarrollo y ejecución de proyectos tecnológicos.</w:t>
        </w:r>
      </w:ins>
    </w:p>
    <w:p w14:paraId="046B28FC" w14:textId="6D0F6DAC" w:rsidR="00C27615" w:rsidRPr="00BE7F0B" w:rsidRDefault="00C27615">
      <w:pPr>
        <w:pStyle w:val="Prrafodelista"/>
        <w:numPr>
          <w:ilvl w:val="0"/>
          <w:numId w:val="16"/>
        </w:numPr>
        <w:spacing w:line="240" w:lineRule="auto"/>
        <w:jc w:val="both"/>
        <w:rPr>
          <w:ins w:id="427" w:author="marc anthony" w:date="2024-06-19T11:26:00Z"/>
          <w:rFonts w:ascii="Arial" w:eastAsia="Times New Roman" w:hAnsi="Arial" w:cs="Arial"/>
          <w:sz w:val="24"/>
          <w:szCs w:val="24"/>
          <w:lang w:eastAsia="es-ES"/>
          <w:rPrChange w:id="428" w:author="marc anthony" w:date="2024-06-19T11:31:00Z">
            <w:rPr>
              <w:ins w:id="429" w:author="marc anthony" w:date="2024-06-19T11:26:00Z"/>
              <w:rFonts w:ascii="Arial" w:eastAsia="Times New Roman" w:hAnsi="Arial" w:cs="Arial"/>
              <w:b/>
              <w:bCs/>
              <w:sz w:val="28"/>
              <w:szCs w:val="28"/>
              <w:lang w:eastAsia="es-ES"/>
            </w:rPr>
          </w:rPrChange>
        </w:rPr>
        <w:pPrChange w:id="430" w:author="marc anthony" w:date="2024-07-01T20:27:00Z">
          <w:pPr/>
        </w:pPrChange>
      </w:pPr>
      <w:ins w:id="431" w:author="marc anthony" w:date="2024-06-19T11:26:00Z">
        <w:r w:rsidRPr="00BE7F0B">
          <w:rPr>
            <w:rFonts w:ascii="Arial" w:eastAsia="Times New Roman" w:hAnsi="Arial" w:cs="Arial"/>
            <w:sz w:val="24"/>
            <w:szCs w:val="24"/>
            <w:lang w:eastAsia="es-ES"/>
            <w:rPrChange w:id="432" w:author="marc anthony" w:date="2024-06-19T11:31:00Z">
              <w:rPr>
                <w:rFonts w:ascii="Arial" w:eastAsia="Times New Roman" w:hAnsi="Arial" w:cs="Arial"/>
                <w:b/>
                <w:bCs/>
                <w:sz w:val="28"/>
                <w:szCs w:val="28"/>
                <w:lang w:eastAsia="es-ES"/>
              </w:rPr>
            </w:rPrChange>
          </w:rPr>
          <w:t>Negocio: Responsable de la gestión comercial y estratégica de los proyectos.</w:t>
        </w:r>
      </w:ins>
    </w:p>
    <w:p w14:paraId="1E0FF61C" w14:textId="44480297" w:rsidR="00C27615" w:rsidRPr="00C27615" w:rsidRDefault="00C27615">
      <w:pPr>
        <w:spacing w:line="240" w:lineRule="auto"/>
        <w:jc w:val="both"/>
        <w:rPr>
          <w:ins w:id="433" w:author="marc anthony" w:date="2024-06-19T11:26:00Z"/>
          <w:rFonts w:ascii="Arial" w:eastAsia="Times New Roman" w:hAnsi="Arial" w:cs="Arial"/>
          <w:sz w:val="24"/>
          <w:szCs w:val="24"/>
          <w:lang w:eastAsia="es-ES"/>
          <w:rPrChange w:id="434" w:author="marc anthony" w:date="2024-06-19T11:27:00Z">
            <w:rPr>
              <w:ins w:id="435" w:author="marc anthony" w:date="2024-06-19T11:26:00Z"/>
              <w:rFonts w:ascii="Arial" w:eastAsia="Times New Roman" w:hAnsi="Arial" w:cs="Arial"/>
              <w:b/>
              <w:bCs/>
              <w:sz w:val="28"/>
              <w:szCs w:val="28"/>
              <w:lang w:eastAsia="es-ES"/>
            </w:rPr>
          </w:rPrChange>
        </w:rPr>
        <w:pPrChange w:id="436" w:author="marc anthony" w:date="2024-07-01T20:27:00Z">
          <w:pPr/>
        </w:pPrChange>
      </w:pPr>
      <w:ins w:id="437" w:author="marc anthony" w:date="2024-06-19T11:26:00Z">
        <w:r w:rsidRPr="00C27615">
          <w:rPr>
            <w:rFonts w:ascii="Arial" w:eastAsia="Times New Roman" w:hAnsi="Arial" w:cs="Arial"/>
            <w:sz w:val="24"/>
            <w:szCs w:val="24"/>
            <w:lang w:eastAsia="es-ES"/>
            <w:rPrChange w:id="438" w:author="marc anthony" w:date="2024-06-19T11:27:00Z">
              <w:rPr>
                <w:rFonts w:ascii="Arial" w:eastAsia="Times New Roman" w:hAnsi="Arial" w:cs="Arial"/>
                <w:b/>
                <w:bCs/>
                <w:sz w:val="28"/>
                <w:szCs w:val="28"/>
                <w:lang w:eastAsia="es-ES"/>
              </w:rPr>
            </w:rPrChange>
          </w:rPr>
          <w:t xml:space="preserve">• </w:t>
        </w:r>
      </w:ins>
      <w:ins w:id="439" w:author="marc anthony" w:date="2024-06-19T11:30:00Z">
        <w:r>
          <w:rPr>
            <w:rFonts w:ascii="Arial" w:eastAsia="Times New Roman" w:hAnsi="Arial" w:cs="Arial"/>
            <w:sz w:val="24"/>
            <w:szCs w:val="24"/>
            <w:lang w:eastAsia="es-ES"/>
          </w:rPr>
          <w:t>Gere</w:t>
        </w:r>
      </w:ins>
      <w:ins w:id="440" w:author="marc anthony" w:date="2024-06-19T11:31:00Z">
        <w:r>
          <w:rPr>
            <w:rFonts w:ascii="Arial" w:eastAsia="Times New Roman" w:hAnsi="Arial" w:cs="Arial"/>
            <w:sz w:val="24"/>
            <w:szCs w:val="24"/>
            <w:lang w:eastAsia="es-ES"/>
          </w:rPr>
          <w:t>ncia de</w:t>
        </w:r>
      </w:ins>
      <w:ins w:id="441" w:author="marc anthony" w:date="2024-06-19T11:26:00Z">
        <w:r w:rsidRPr="00C27615">
          <w:rPr>
            <w:rFonts w:ascii="Arial" w:eastAsia="Times New Roman" w:hAnsi="Arial" w:cs="Arial"/>
            <w:sz w:val="24"/>
            <w:szCs w:val="24"/>
            <w:lang w:eastAsia="es-ES"/>
            <w:rPrChange w:id="442" w:author="marc anthony" w:date="2024-06-19T11:27:00Z">
              <w:rPr>
                <w:rFonts w:ascii="Arial" w:eastAsia="Times New Roman" w:hAnsi="Arial" w:cs="Arial"/>
                <w:b/>
                <w:bCs/>
                <w:sz w:val="28"/>
                <w:szCs w:val="28"/>
                <w:lang w:eastAsia="es-ES"/>
              </w:rPr>
            </w:rPrChange>
          </w:rPr>
          <w:t xml:space="preserve"> Marketing:</w:t>
        </w:r>
      </w:ins>
    </w:p>
    <w:p w14:paraId="65614A3D" w14:textId="2E8604FC" w:rsidR="00C27615" w:rsidRPr="00BE7F0B" w:rsidRDefault="00C27615">
      <w:pPr>
        <w:pStyle w:val="Prrafodelista"/>
        <w:numPr>
          <w:ilvl w:val="0"/>
          <w:numId w:val="15"/>
        </w:numPr>
        <w:spacing w:line="240" w:lineRule="auto"/>
        <w:jc w:val="both"/>
        <w:rPr>
          <w:ins w:id="443" w:author="marc anthony" w:date="2024-06-19T11:26:00Z"/>
          <w:rFonts w:ascii="Arial" w:eastAsia="Times New Roman" w:hAnsi="Arial" w:cs="Arial"/>
          <w:sz w:val="24"/>
          <w:szCs w:val="24"/>
          <w:lang w:eastAsia="es-ES"/>
          <w:rPrChange w:id="444" w:author="marc anthony" w:date="2024-06-19T11:31:00Z">
            <w:rPr>
              <w:ins w:id="445" w:author="marc anthony" w:date="2024-06-19T11:26:00Z"/>
              <w:rFonts w:ascii="Arial" w:eastAsia="Times New Roman" w:hAnsi="Arial" w:cs="Arial"/>
              <w:b/>
              <w:bCs/>
              <w:sz w:val="28"/>
              <w:szCs w:val="28"/>
              <w:lang w:eastAsia="es-ES"/>
            </w:rPr>
          </w:rPrChange>
        </w:rPr>
        <w:pPrChange w:id="446" w:author="marc anthony" w:date="2024-07-01T20:27:00Z">
          <w:pPr/>
        </w:pPrChange>
      </w:pPr>
      <w:ins w:id="447" w:author="marc anthony" w:date="2024-06-19T11:26:00Z">
        <w:r w:rsidRPr="00BE7F0B">
          <w:rPr>
            <w:rFonts w:ascii="Arial" w:eastAsia="Times New Roman" w:hAnsi="Arial" w:cs="Arial"/>
            <w:sz w:val="24"/>
            <w:szCs w:val="24"/>
            <w:lang w:eastAsia="es-ES"/>
            <w:rPrChange w:id="448" w:author="marc anthony" w:date="2024-06-19T11:31:00Z">
              <w:rPr>
                <w:rFonts w:ascii="Arial" w:eastAsia="Times New Roman" w:hAnsi="Arial" w:cs="Arial"/>
                <w:b/>
                <w:bCs/>
                <w:sz w:val="28"/>
                <w:szCs w:val="28"/>
                <w:lang w:eastAsia="es-ES"/>
              </w:rPr>
            </w:rPrChange>
          </w:rPr>
          <w:t>Marketing Digital: Responsable de las estrategias de marketing en medios digitales.</w:t>
        </w:r>
      </w:ins>
    </w:p>
    <w:p w14:paraId="6069FD98" w14:textId="715CA3D2" w:rsidR="00C27615" w:rsidRDefault="00C27615" w:rsidP="008E2CD6">
      <w:pPr>
        <w:pStyle w:val="Prrafodelista"/>
        <w:numPr>
          <w:ilvl w:val="0"/>
          <w:numId w:val="15"/>
        </w:numPr>
        <w:spacing w:line="240" w:lineRule="auto"/>
        <w:jc w:val="both"/>
        <w:rPr>
          <w:ins w:id="449" w:author="marc anthony" w:date="2024-07-01T20:27:00Z"/>
          <w:rFonts w:ascii="Arial" w:eastAsia="Times New Roman" w:hAnsi="Arial" w:cs="Arial"/>
          <w:sz w:val="24"/>
          <w:szCs w:val="24"/>
          <w:lang w:eastAsia="es-ES"/>
        </w:rPr>
      </w:pPr>
      <w:ins w:id="450" w:author="marc anthony" w:date="2024-06-19T11:26:00Z">
        <w:r w:rsidRPr="00BE7F0B">
          <w:rPr>
            <w:rFonts w:ascii="Arial" w:eastAsia="Times New Roman" w:hAnsi="Arial" w:cs="Arial"/>
            <w:sz w:val="24"/>
            <w:szCs w:val="24"/>
            <w:lang w:eastAsia="es-ES"/>
            <w:rPrChange w:id="451" w:author="marc anthony" w:date="2024-06-19T11:31:00Z">
              <w:rPr>
                <w:rFonts w:ascii="Arial" w:eastAsia="Times New Roman" w:hAnsi="Arial" w:cs="Arial"/>
                <w:b/>
                <w:bCs/>
                <w:sz w:val="28"/>
                <w:szCs w:val="28"/>
                <w:lang w:eastAsia="es-ES"/>
              </w:rPr>
            </w:rPrChange>
          </w:rPr>
          <w:t>Ventas: Responsable de la comercialización de productos y servicios, y de la promoción de la marca Base4.</w:t>
        </w:r>
      </w:ins>
    </w:p>
    <w:p w14:paraId="10FDB03C" w14:textId="77777777" w:rsidR="008E2CD6" w:rsidRPr="008E2CD6" w:rsidRDefault="008E2CD6">
      <w:pPr>
        <w:spacing w:line="240" w:lineRule="auto"/>
        <w:ind w:left="360"/>
        <w:jc w:val="both"/>
        <w:rPr>
          <w:ins w:id="452" w:author="marc anthony" w:date="2024-06-19T11:26:00Z"/>
          <w:rFonts w:ascii="Arial" w:eastAsia="Times New Roman" w:hAnsi="Arial" w:cs="Arial"/>
          <w:sz w:val="24"/>
          <w:szCs w:val="24"/>
          <w:lang w:eastAsia="es-ES"/>
          <w:rPrChange w:id="453" w:author="marc anthony" w:date="2024-07-01T20:27:00Z">
            <w:rPr>
              <w:ins w:id="454" w:author="marc anthony" w:date="2024-06-19T11:26:00Z"/>
              <w:rFonts w:ascii="Arial" w:eastAsia="Times New Roman" w:hAnsi="Arial" w:cs="Arial"/>
              <w:b/>
              <w:bCs/>
              <w:sz w:val="28"/>
              <w:szCs w:val="28"/>
              <w:lang w:eastAsia="es-ES"/>
            </w:rPr>
          </w:rPrChange>
        </w:rPr>
        <w:pPrChange w:id="455" w:author="marc anthony" w:date="2024-07-01T20:27:00Z">
          <w:pPr/>
        </w:pPrChange>
      </w:pPr>
    </w:p>
    <w:p w14:paraId="155EC2C0" w14:textId="77777777" w:rsidR="002F0B5F" w:rsidRDefault="002F0B5F">
      <w:pPr>
        <w:spacing w:line="240" w:lineRule="auto"/>
        <w:jc w:val="both"/>
        <w:rPr>
          <w:ins w:id="456" w:author="marc anthony" w:date="2024-07-04T00:14:00Z"/>
          <w:rFonts w:ascii="Arial" w:eastAsia="Times New Roman" w:hAnsi="Arial" w:cs="Arial"/>
          <w:b/>
          <w:bCs/>
          <w:sz w:val="28"/>
          <w:szCs w:val="28"/>
          <w:lang w:eastAsia="es-ES"/>
        </w:rPr>
      </w:pPr>
    </w:p>
    <w:p w14:paraId="79FACFAF" w14:textId="59971DCA" w:rsidR="00C27615" w:rsidRPr="00C27615" w:rsidRDefault="00C27615">
      <w:pPr>
        <w:spacing w:line="240" w:lineRule="auto"/>
        <w:jc w:val="both"/>
        <w:rPr>
          <w:ins w:id="457" w:author="marc anthony" w:date="2024-06-19T11:26:00Z"/>
          <w:rFonts w:ascii="Arial" w:eastAsia="Times New Roman" w:hAnsi="Arial" w:cs="Arial"/>
          <w:b/>
          <w:bCs/>
          <w:sz w:val="28"/>
          <w:szCs w:val="28"/>
          <w:lang w:eastAsia="es-ES"/>
        </w:rPr>
        <w:pPrChange w:id="458" w:author="marc anthony" w:date="2024-07-01T20:27:00Z">
          <w:pPr/>
        </w:pPrChange>
      </w:pPr>
      <w:ins w:id="459" w:author="marc anthony" w:date="2024-06-19T11:26:00Z">
        <w:r w:rsidRPr="00C27615">
          <w:rPr>
            <w:rFonts w:ascii="Arial" w:eastAsia="Times New Roman" w:hAnsi="Arial" w:cs="Arial"/>
            <w:b/>
            <w:bCs/>
            <w:sz w:val="28"/>
            <w:szCs w:val="28"/>
            <w:lang w:eastAsia="es-ES"/>
          </w:rPr>
          <w:lastRenderedPageBreak/>
          <w:t xml:space="preserve">1.6 </w:t>
        </w:r>
        <w:bookmarkStart w:id="460" w:name="_Hlk169690140"/>
        <w:r w:rsidRPr="00C27615">
          <w:rPr>
            <w:rFonts w:ascii="Arial" w:eastAsia="Times New Roman" w:hAnsi="Arial" w:cs="Arial"/>
            <w:b/>
            <w:bCs/>
            <w:sz w:val="28"/>
            <w:szCs w:val="28"/>
            <w:lang w:eastAsia="es-ES"/>
          </w:rPr>
          <w:t>Tecnologías y Metodologías de Base4</w:t>
        </w:r>
      </w:ins>
    </w:p>
    <w:bookmarkEnd w:id="460"/>
    <w:p w14:paraId="25FE5BB2" w14:textId="77777777" w:rsidR="00C27615" w:rsidRPr="00C27615" w:rsidRDefault="00C27615">
      <w:pPr>
        <w:spacing w:line="240" w:lineRule="auto"/>
        <w:jc w:val="both"/>
        <w:rPr>
          <w:ins w:id="461" w:author="marc anthony" w:date="2024-06-19T11:26:00Z"/>
          <w:rFonts w:ascii="Arial" w:eastAsia="Times New Roman" w:hAnsi="Arial" w:cs="Arial"/>
          <w:sz w:val="24"/>
          <w:szCs w:val="24"/>
          <w:lang w:eastAsia="es-ES"/>
          <w:rPrChange w:id="462" w:author="marc anthony" w:date="2024-06-19T11:27:00Z">
            <w:rPr>
              <w:ins w:id="463" w:author="marc anthony" w:date="2024-06-19T11:26:00Z"/>
              <w:rFonts w:ascii="Arial" w:eastAsia="Times New Roman" w:hAnsi="Arial" w:cs="Arial"/>
              <w:b/>
              <w:bCs/>
              <w:sz w:val="28"/>
              <w:szCs w:val="28"/>
              <w:lang w:eastAsia="es-ES"/>
            </w:rPr>
          </w:rPrChange>
        </w:rPr>
        <w:pPrChange w:id="464" w:author="marc anthony" w:date="2024-07-01T20:27:00Z">
          <w:pPr/>
        </w:pPrChange>
      </w:pPr>
      <w:ins w:id="465" w:author="marc anthony" w:date="2024-06-19T11:26:00Z">
        <w:r w:rsidRPr="00C27615">
          <w:rPr>
            <w:rFonts w:ascii="Arial" w:eastAsia="Times New Roman" w:hAnsi="Arial" w:cs="Arial"/>
            <w:sz w:val="24"/>
            <w:szCs w:val="24"/>
            <w:lang w:eastAsia="es-ES"/>
            <w:rPrChange w:id="466" w:author="marc anthony" w:date="2024-06-19T11:27:00Z">
              <w:rPr>
                <w:rFonts w:ascii="Arial" w:eastAsia="Times New Roman" w:hAnsi="Arial" w:cs="Arial"/>
                <w:b/>
                <w:bCs/>
                <w:sz w:val="28"/>
                <w:szCs w:val="28"/>
                <w:lang w:eastAsia="es-ES"/>
              </w:rPr>
            </w:rPrChange>
          </w:rPr>
          <w:t>Base4 utiliza diversas tecnologías y metodologías para desarrollar sus proyectos y ofrecer servicios de calidad a sus clientes:</w:t>
        </w:r>
      </w:ins>
    </w:p>
    <w:p w14:paraId="2A107D87" w14:textId="70596F97" w:rsidR="00C27615" w:rsidRPr="00C27615" w:rsidRDefault="00C27615">
      <w:pPr>
        <w:spacing w:line="240" w:lineRule="auto"/>
        <w:jc w:val="both"/>
        <w:rPr>
          <w:ins w:id="467" w:author="marc anthony" w:date="2024-06-19T11:26:00Z"/>
          <w:rFonts w:ascii="Arial" w:eastAsia="Times New Roman" w:hAnsi="Arial" w:cs="Arial"/>
          <w:sz w:val="24"/>
          <w:szCs w:val="24"/>
          <w:lang w:eastAsia="es-ES"/>
          <w:rPrChange w:id="468" w:author="marc anthony" w:date="2024-06-19T11:27:00Z">
            <w:rPr>
              <w:ins w:id="469" w:author="marc anthony" w:date="2024-06-19T11:26:00Z"/>
              <w:rFonts w:ascii="Arial" w:eastAsia="Times New Roman" w:hAnsi="Arial" w:cs="Arial"/>
              <w:b/>
              <w:bCs/>
              <w:sz w:val="28"/>
              <w:szCs w:val="28"/>
              <w:lang w:eastAsia="es-ES"/>
            </w:rPr>
          </w:rPrChange>
        </w:rPr>
        <w:pPrChange w:id="470" w:author="marc anthony" w:date="2024-07-01T20:27:00Z">
          <w:pPr/>
        </w:pPrChange>
      </w:pPr>
      <w:ins w:id="471" w:author="marc anthony" w:date="2024-06-19T11:26:00Z">
        <w:r w:rsidRPr="00C27615">
          <w:rPr>
            <w:rFonts w:ascii="Arial" w:eastAsia="Times New Roman" w:hAnsi="Arial" w:cs="Arial"/>
            <w:sz w:val="24"/>
            <w:szCs w:val="24"/>
            <w:lang w:eastAsia="es-ES"/>
            <w:rPrChange w:id="472" w:author="marc anthony" w:date="2024-06-19T11:27:00Z">
              <w:rPr>
                <w:rFonts w:ascii="Arial" w:eastAsia="Times New Roman" w:hAnsi="Arial" w:cs="Arial"/>
                <w:b/>
                <w:bCs/>
                <w:sz w:val="28"/>
                <w:szCs w:val="28"/>
                <w:lang w:eastAsia="es-ES"/>
              </w:rPr>
            </w:rPrChange>
          </w:rPr>
          <w:t xml:space="preserve">• </w:t>
        </w:r>
      </w:ins>
      <w:ins w:id="473" w:author="marc anthony" w:date="2024-06-19T11:33:00Z">
        <w:r w:rsidR="00BE7F0B">
          <w:rPr>
            <w:rFonts w:ascii="Arial" w:eastAsia="Times New Roman" w:hAnsi="Arial" w:cs="Arial"/>
            <w:sz w:val="24"/>
            <w:szCs w:val="24"/>
            <w:lang w:eastAsia="es-ES"/>
          </w:rPr>
          <w:t>Servicio en la nube (</w:t>
        </w:r>
      </w:ins>
      <w:ins w:id="474" w:author="marc anthony" w:date="2024-06-19T11:26:00Z">
        <w:r w:rsidRPr="00C27615">
          <w:rPr>
            <w:rFonts w:ascii="Arial" w:eastAsia="Times New Roman" w:hAnsi="Arial" w:cs="Arial"/>
            <w:sz w:val="24"/>
            <w:szCs w:val="24"/>
            <w:lang w:eastAsia="es-ES"/>
            <w:rPrChange w:id="475" w:author="marc anthony" w:date="2024-06-19T11:27:00Z">
              <w:rPr>
                <w:rFonts w:ascii="Arial" w:eastAsia="Times New Roman" w:hAnsi="Arial" w:cs="Arial"/>
                <w:b/>
                <w:bCs/>
                <w:sz w:val="28"/>
                <w:szCs w:val="28"/>
                <w:lang w:eastAsia="es-ES"/>
              </w:rPr>
            </w:rPrChange>
          </w:rPr>
          <w:t>Cloud Computing</w:t>
        </w:r>
      </w:ins>
      <w:ins w:id="476" w:author="marc anthony" w:date="2024-06-19T11:33:00Z">
        <w:r w:rsidR="00BE7F0B">
          <w:rPr>
            <w:rFonts w:ascii="Arial" w:eastAsia="Times New Roman" w:hAnsi="Arial" w:cs="Arial"/>
            <w:sz w:val="24"/>
            <w:szCs w:val="24"/>
            <w:lang w:eastAsia="es-ES"/>
          </w:rPr>
          <w:t>)</w:t>
        </w:r>
      </w:ins>
      <w:ins w:id="477" w:author="marc anthony" w:date="2024-06-19T11:26:00Z">
        <w:r w:rsidRPr="00C27615">
          <w:rPr>
            <w:rFonts w:ascii="Arial" w:eastAsia="Times New Roman" w:hAnsi="Arial" w:cs="Arial"/>
            <w:sz w:val="24"/>
            <w:szCs w:val="24"/>
            <w:lang w:eastAsia="es-ES"/>
            <w:rPrChange w:id="478" w:author="marc anthony" w:date="2024-06-19T11:27:00Z">
              <w:rPr>
                <w:rFonts w:ascii="Arial" w:eastAsia="Times New Roman" w:hAnsi="Arial" w:cs="Arial"/>
                <w:b/>
                <w:bCs/>
                <w:sz w:val="28"/>
                <w:szCs w:val="28"/>
                <w:lang w:eastAsia="es-ES"/>
              </w:rPr>
            </w:rPrChange>
          </w:rPr>
          <w:t>: Base4 utiliza el almacenamiento en la nube para guardar y sincronizar archivos en servidores distribuidos en centros de datos remotos, facilitando el acceso seguro y la disponibilidad de los datos desde cualquier ubicación.</w:t>
        </w:r>
      </w:ins>
    </w:p>
    <w:p w14:paraId="77643C90" w14:textId="187A1A58" w:rsidR="00C27615" w:rsidDel="00BE7F0B" w:rsidRDefault="00C27615">
      <w:pPr>
        <w:pStyle w:val="Prrafodelista"/>
        <w:spacing w:after="0" w:line="240" w:lineRule="auto"/>
        <w:jc w:val="both"/>
        <w:rPr>
          <w:del w:id="479" w:author="marc anthony" w:date="2024-06-19T11:26:00Z"/>
          <w:rFonts w:ascii="Arial" w:eastAsia="Times New Roman" w:hAnsi="Arial" w:cs="Arial"/>
          <w:sz w:val="24"/>
          <w:szCs w:val="24"/>
          <w:lang w:eastAsia="es-ES"/>
        </w:rPr>
        <w:pPrChange w:id="480" w:author="marc anthony" w:date="2024-07-01T20:27:00Z">
          <w:pPr>
            <w:pStyle w:val="Prrafodelista"/>
            <w:spacing w:after="0" w:line="240" w:lineRule="auto"/>
          </w:pPr>
        </w:pPrChange>
      </w:pPr>
      <w:ins w:id="481" w:author="marc anthony" w:date="2024-06-19T11:26:00Z">
        <w:r w:rsidRPr="00C27615">
          <w:rPr>
            <w:rFonts w:ascii="Arial" w:eastAsia="Times New Roman" w:hAnsi="Arial" w:cs="Arial"/>
            <w:sz w:val="24"/>
            <w:szCs w:val="24"/>
            <w:lang w:eastAsia="es-ES"/>
            <w:rPrChange w:id="482" w:author="marc anthony" w:date="2024-06-19T11:27:00Z">
              <w:rPr>
                <w:rFonts w:ascii="Arial" w:eastAsia="Times New Roman" w:hAnsi="Arial" w:cs="Arial"/>
                <w:b/>
                <w:bCs/>
                <w:sz w:val="28"/>
                <w:szCs w:val="28"/>
                <w:lang w:eastAsia="es-ES"/>
              </w:rPr>
            </w:rPrChange>
          </w:rPr>
          <w:t>Identidad Digital: Gestiona la representación online de sus clientes en el entorno digital, optimizando su imagen y presencia en Internet para comunicar de forma eficaz quiénes son y qué hacen.</w:t>
        </w:r>
      </w:ins>
      <w:del w:id="483" w:author="marc anthony" w:date="2024-06-19T11:24:00Z">
        <w:r w:rsidR="00390DD2" w:rsidRPr="00C27615" w:rsidDel="00C27615">
          <w:rPr>
            <w:rFonts w:ascii="Arial" w:eastAsia="Times New Roman" w:hAnsi="Arial" w:cs="Arial"/>
            <w:sz w:val="24"/>
            <w:szCs w:val="24"/>
            <w:lang w:eastAsia="es-ES"/>
          </w:rPr>
          <w:delText xml:space="preserve">1.1 </w:delText>
        </w:r>
      </w:del>
      <w:del w:id="484" w:author="marc anthony" w:date="2024-06-19T11:26:00Z">
        <w:r w:rsidR="00390DD2" w:rsidRPr="00C27615" w:rsidDel="00C27615">
          <w:rPr>
            <w:rFonts w:ascii="Arial" w:eastAsia="Times New Roman" w:hAnsi="Arial" w:cs="Arial"/>
            <w:sz w:val="24"/>
            <w:szCs w:val="24"/>
            <w:lang w:eastAsia="es-ES"/>
          </w:rPr>
          <w:delText xml:space="preserve">Antecedentes de </w:delText>
        </w:r>
        <w:commentRangeStart w:id="485"/>
        <w:r w:rsidR="00390DD2" w:rsidRPr="00C27615" w:rsidDel="00C27615">
          <w:rPr>
            <w:rFonts w:ascii="Arial" w:eastAsia="Times New Roman" w:hAnsi="Arial" w:cs="Arial"/>
            <w:sz w:val="24"/>
            <w:szCs w:val="24"/>
            <w:lang w:eastAsia="es-ES"/>
          </w:rPr>
          <w:delText>base4</w:delText>
        </w:r>
        <w:commentRangeEnd w:id="485"/>
        <w:r w:rsidR="001049F5" w:rsidRPr="00C27615" w:rsidDel="00C27615">
          <w:rPr>
            <w:rStyle w:val="Refdecomentario"/>
            <w:rFonts w:ascii="Arial" w:hAnsi="Arial" w:cs="Arial"/>
            <w:sz w:val="24"/>
            <w:szCs w:val="24"/>
            <w:rPrChange w:id="486" w:author="marc anthony" w:date="2024-06-19T11:27:00Z">
              <w:rPr>
                <w:rStyle w:val="Refdecomentario"/>
              </w:rPr>
            </w:rPrChange>
          </w:rPr>
          <w:commentReference w:id="485"/>
        </w:r>
      </w:del>
    </w:p>
    <w:p w14:paraId="067A4562" w14:textId="77777777" w:rsidR="00BE7F0B" w:rsidRPr="00C27615" w:rsidRDefault="00BE7F0B">
      <w:pPr>
        <w:numPr>
          <w:ilvl w:val="0"/>
          <w:numId w:val="13"/>
        </w:numPr>
        <w:spacing w:before="100" w:beforeAutospacing="1" w:after="100" w:afterAutospacing="1" w:line="240" w:lineRule="auto"/>
        <w:jc w:val="both"/>
        <w:rPr>
          <w:ins w:id="487" w:author="marc anthony" w:date="2024-06-19T11:32:00Z"/>
          <w:rFonts w:ascii="Arial" w:eastAsia="Times New Roman" w:hAnsi="Arial" w:cs="Arial"/>
          <w:sz w:val="24"/>
          <w:szCs w:val="24"/>
          <w:lang w:eastAsia="es-ES"/>
          <w:rPrChange w:id="488" w:author="marc anthony" w:date="2024-06-19T11:27:00Z">
            <w:rPr>
              <w:ins w:id="489" w:author="marc anthony" w:date="2024-06-19T11:32:00Z"/>
              <w:rFonts w:ascii="Arial" w:eastAsia="Times New Roman" w:hAnsi="Arial" w:cs="Arial"/>
              <w:b/>
              <w:bCs/>
              <w:sz w:val="28"/>
              <w:szCs w:val="28"/>
              <w:lang w:eastAsia="es-ES"/>
            </w:rPr>
          </w:rPrChange>
        </w:rPr>
        <w:pPrChange w:id="490" w:author="marc anthony" w:date="2024-07-01T20:27:00Z">
          <w:pPr>
            <w:numPr>
              <w:numId w:val="13"/>
            </w:numPr>
            <w:tabs>
              <w:tab w:val="num" w:pos="720"/>
            </w:tabs>
            <w:spacing w:before="100" w:beforeAutospacing="1" w:after="100" w:afterAutospacing="1" w:line="240" w:lineRule="auto"/>
            <w:ind w:left="720" w:hanging="360"/>
          </w:pPr>
        </w:pPrChange>
      </w:pPr>
    </w:p>
    <w:p w14:paraId="08F17662" w14:textId="77777777" w:rsidR="00C27615" w:rsidRPr="00C27615" w:rsidRDefault="00C27615">
      <w:pPr>
        <w:pStyle w:val="Prrafodelista"/>
        <w:spacing w:after="0" w:line="240" w:lineRule="auto"/>
        <w:jc w:val="both"/>
        <w:rPr>
          <w:ins w:id="491" w:author="marc anthony" w:date="2024-06-19T11:27:00Z"/>
          <w:rFonts w:ascii="Arial" w:eastAsia="Times New Roman" w:hAnsi="Arial" w:cs="Arial"/>
          <w:sz w:val="24"/>
          <w:szCs w:val="24"/>
          <w:lang w:eastAsia="es-ES"/>
        </w:rPr>
        <w:pPrChange w:id="492" w:author="marc anthony" w:date="2024-07-01T20:27:00Z">
          <w:pPr>
            <w:spacing w:after="0" w:line="600" w:lineRule="auto"/>
          </w:pPr>
        </w:pPrChange>
      </w:pPr>
    </w:p>
    <w:p w14:paraId="3F3D5469" w14:textId="540D5212" w:rsidR="00390DD2" w:rsidRPr="00C27615" w:rsidDel="00C27615" w:rsidRDefault="00390DD2">
      <w:pPr>
        <w:spacing w:line="240" w:lineRule="auto"/>
        <w:jc w:val="both"/>
        <w:rPr>
          <w:del w:id="493" w:author="marc anthony" w:date="2024-06-19T11:26:00Z"/>
          <w:rFonts w:ascii="Arial" w:eastAsia="Times New Roman" w:hAnsi="Arial" w:cs="Arial"/>
          <w:sz w:val="24"/>
          <w:szCs w:val="24"/>
          <w:lang w:eastAsia="es-ES"/>
        </w:rPr>
        <w:pPrChange w:id="494" w:author="marc anthony" w:date="2024-07-01T20:27:00Z">
          <w:pPr/>
        </w:pPrChange>
      </w:pPr>
      <w:del w:id="495" w:author="marc anthony" w:date="2024-06-19T11:04:00Z">
        <w:r w:rsidRPr="00C27615" w:rsidDel="0087773C">
          <w:rPr>
            <w:rFonts w:ascii="Arial" w:eastAsia="Times New Roman" w:hAnsi="Arial" w:cs="Arial"/>
            <w:sz w:val="24"/>
            <w:szCs w:val="24"/>
            <w:lang w:eastAsia="es-ES"/>
          </w:rPr>
          <w:delText xml:space="preserve">El nombre original fue "ESVA" (Especialistas en Soporte y Valores Agregados). Un proyecto personal dedicado a servicios de soporte e infraestructura. </w:delText>
        </w:r>
        <w:commentRangeStart w:id="496"/>
        <w:r w:rsidRPr="00C27615" w:rsidDel="0087773C">
          <w:rPr>
            <w:rFonts w:ascii="Arial" w:eastAsia="Times New Roman" w:hAnsi="Arial" w:cs="Arial"/>
            <w:sz w:val="24"/>
            <w:szCs w:val="24"/>
            <w:lang w:eastAsia="es-ES"/>
          </w:rPr>
          <w:delText xml:space="preserve">Nuestros </w:delText>
        </w:r>
        <w:commentRangeEnd w:id="496"/>
        <w:r w:rsidR="009618B0" w:rsidRPr="00C27615" w:rsidDel="0087773C">
          <w:rPr>
            <w:rStyle w:val="Refdecomentario"/>
            <w:rFonts w:ascii="Arial" w:hAnsi="Arial" w:cs="Arial"/>
            <w:sz w:val="24"/>
            <w:szCs w:val="24"/>
            <w:rPrChange w:id="497" w:author="marc anthony" w:date="2024-06-19T11:27:00Z">
              <w:rPr>
                <w:rStyle w:val="Refdecomentario"/>
              </w:rPr>
            </w:rPrChange>
          </w:rPr>
          <w:commentReference w:id="496"/>
        </w:r>
        <w:r w:rsidRPr="00C27615" w:rsidDel="0087773C">
          <w:rPr>
            <w:rFonts w:ascii="Arial" w:eastAsia="Times New Roman" w:hAnsi="Arial" w:cs="Arial"/>
            <w:sz w:val="24"/>
            <w:szCs w:val="24"/>
            <w:lang w:eastAsia="es-ES"/>
          </w:rPr>
          <w:delText>principales clientes eran despachos jurídicos y empresas privadas. Durante este periodo, como ESVA, empezamos a desarrollar las primeras plataformas de Gestión de tareas, en un ambiente de troqueles, para la empresa Unicar Mexicana S.A. de C.V., una de las Mejores Empresas Mexicanas (MEM). Todo esto fue cerca del año 2004 al 2005</w:delText>
        </w:r>
      </w:del>
      <w:del w:id="498" w:author="marc anthony" w:date="2024-06-19T11:26:00Z">
        <w:r w:rsidRPr="00C27615" w:rsidDel="00C27615">
          <w:rPr>
            <w:rFonts w:ascii="Arial" w:eastAsia="Times New Roman" w:hAnsi="Arial" w:cs="Arial"/>
            <w:sz w:val="24"/>
            <w:szCs w:val="24"/>
            <w:lang w:eastAsia="es-ES"/>
          </w:rPr>
          <w:delText>.</w:delText>
        </w:r>
      </w:del>
    </w:p>
    <w:p w14:paraId="7AA06697" w14:textId="4345F95B" w:rsidR="00390DD2" w:rsidRPr="00C27615" w:rsidDel="00C27615" w:rsidRDefault="00390DD2">
      <w:pPr>
        <w:spacing w:line="240" w:lineRule="auto"/>
        <w:jc w:val="both"/>
        <w:rPr>
          <w:del w:id="499" w:author="marc anthony" w:date="2024-06-19T11:26:00Z"/>
          <w:rFonts w:ascii="Arial" w:eastAsia="Times New Roman" w:hAnsi="Arial" w:cs="Arial"/>
          <w:sz w:val="24"/>
          <w:szCs w:val="24"/>
          <w:lang w:eastAsia="es-ES"/>
        </w:rPr>
        <w:pPrChange w:id="500" w:author="marc anthony" w:date="2024-07-01T20:27:00Z">
          <w:pPr/>
        </w:pPrChange>
      </w:pPr>
      <w:del w:id="501" w:author="marc anthony" w:date="2024-06-19T11:26:00Z">
        <w:r w:rsidRPr="00C27615" w:rsidDel="00C27615">
          <w:rPr>
            <w:rFonts w:ascii="Arial" w:eastAsia="Times New Roman" w:hAnsi="Arial" w:cs="Arial"/>
            <w:sz w:val="24"/>
            <w:szCs w:val="24"/>
            <w:lang w:eastAsia="es-ES"/>
          </w:rPr>
          <w:delText xml:space="preserve">1.2 Visión </w:delText>
        </w:r>
      </w:del>
    </w:p>
    <w:p w14:paraId="4DACA0E8" w14:textId="73FB20EC" w:rsidR="00390DD2" w:rsidRPr="00C27615" w:rsidDel="0087773C" w:rsidRDefault="00390DD2">
      <w:pPr>
        <w:spacing w:line="240" w:lineRule="auto"/>
        <w:jc w:val="both"/>
        <w:rPr>
          <w:del w:id="502" w:author="marc anthony" w:date="2024-06-19T11:04:00Z"/>
          <w:rFonts w:ascii="Arial" w:eastAsia="Times New Roman" w:hAnsi="Arial" w:cs="Arial"/>
          <w:sz w:val="24"/>
          <w:szCs w:val="24"/>
          <w:lang w:eastAsia="es-ES"/>
        </w:rPr>
        <w:pPrChange w:id="503" w:author="marc anthony" w:date="2024-07-01T20:27:00Z">
          <w:pPr/>
        </w:pPrChange>
      </w:pPr>
      <w:del w:id="504" w:author="marc anthony" w:date="2024-06-19T11:04:00Z">
        <w:r w:rsidRPr="00C27615" w:rsidDel="0087773C">
          <w:rPr>
            <w:rFonts w:ascii="Arial" w:eastAsia="Times New Roman" w:hAnsi="Arial" w:cs="Arial"/>
            <w:sz w:val="24"/>
            <w:szCs w:val="24"/>
            <w:lang w:eastAsia="es-ES"/>
          </w:rPr>
          <w:delText xml:space="preserve">En el año 2006, cambiamos a base4, ya con una visión en la implementación de Desarrollo de software, también para la misma industria privada y ahora en el sector gubernamental, para Procuraduría General de la República - Puebla, hoy Fiscalía General del Estado (FGE) </w:delText>
        </w:r>
      </w:del>
    </w:p>
    <w:p w14:paraId="5CF12C1F" w14:textId="5E505C68" w:rsidR="00390DD2" w:rsidRPr="00C27615" w:rsidDel="0087773C" w:rsidRDefault="00390DD2">
      <w:pPr>
        <w:spacing w:line="240" w:lineRule="auto"/>
        <w:jc w:val="both"/>
        <w:rPr>
          <w:del w:id="505" w:author="marc anthony" w:date="2024-06-19T11:04:00Z"/>
          <w:rFonts w:ascii="Arial" w:eastAsia="Times New Roman" w:hAnsi="Arial" w:cs="Arial"/>
          <w:sz w:val="24"/>
          <w:szCs w:val="24"/>
          <w:lang w:eastAsia="es-ES"/>
        </w:rPr>
        <w:pPrChange w:id="506" w:author="marc anthony" w:date="2024-07-01T20:27:00Z">
          <w:pPr/>
        </w:pPrChange>
      </w:pPr>
      <w:del w:id="507" w:author="marc anthony" w:date="2024-06-19T11:04:00Z">
        <w:r w:rsidRPr="00C27615" w:rsidDel="0087773C">
          <w:rPr>
            <w:rFonts w:ascii="Arial" w:eastAsia="Times New Roman" w:hAnsi="Arial" w:cs="Arial"/>
            <w:sz w:val="24"/>
            <w:szCs w:val="24"/>
            <w:lang w:eastAsia="es-ES"/>
          </w:rPr>
          <w:delText>Durante cerca de casi 5 años, en el año 2010, iniciamos nuestra participación en proyectos de Desarrollo tecnológico en bibliotecas y universitarias  editoriales, para los países de México y España. Pioneros en la aportación de tecnología para consultoras nacionales e internacionales.</w:delText>
        </w:r>
      </w:del>
    </w:p>
    <w:p w14:paraId="7E3EDF7A" w14:textId="7DF86D8D" w:rsidR="00390DD2" w:rsidRPr="00C27615" w:rsidDel="00C27615" w:rsidRDefault="00390DD2">
      <w:pPr>
        <w:spacing w:line="240" w:lineRule="auto"/>
        <w:jc w:val="both"/>
        <w:rPr>
          <w:del w:id="508" w:author="marc anthony" w:date="2024-06-19T11:26:00Z"/>
          <w:rFonts w:ascii="Arial" w:eastAsia="Times New Roman" w:hAnsi="Arial" w:cs="Arial"/>
          <w:sz w:val="24"/>
          <w:szCs w:val="24"/>
          <w:lang w:eastAsia="es-ES"/>
        </w:rPr>
        <w:pPrChange w:id="509" w:author="marc anthony" w:date="2024-07-01T20:27:00Z">
          <w:pPr/>
        </w:pPrChange>
      </w:pPr>
      <w:del w:id="510" w:author="marc anthony" w:date="2024-06-19T11:26:00Z">
        <w:r w:rsidRPr="00C27615" w:rsidDel="00C27615">
          <w:rPr>
            <w:rFonts w:ascii="Arial" w:eastAsia="Times New Roman" w:hAnsi="Arial" w:cs="Arial"/>
            <w:sz w:val="24"/>
            <w:szCs w:val="24"/>
            <w:lang w:eastAsia="es-ES"/>
          </w:rPr>
          <w:delText>1.3 Misión</w:delText>
        </w:r>
      </w:del>
    </w:p>
    <w:p w14:paraId="643FE490" w14:textId="5F2A1A00" w:rsidR="00390DD2" w:rsidRPr="00C27615" w:rsidDel="0087773C" w:rsidRDefault="00390DD2">
      <w:pPr>
        <w:spacing w:line="240" w:lineRule="auto"/>
        <w:jc w:val="both"/>
        <w:rPr>
          <w:del w:id="511" w:author="marc anthony" w:date="2024-06-19T11:05:00Z"/>
          <w:rFonts w:ascii="Arial" w:eastAsia="Times New Roman" w:hAnsi="Arial" w:cs="Arial"/>
          <w:sz w:val="24"/>
          <w:szCs w:val="24"/>
          <w:lang w:eastAsia="es-ES"/>
        </w:rPr>
        <w:pPrChange w:id="512" w:author="marc anthony" w:date="2024-07-01T20:27:00Z">
          <w:pPr/>
        </w:pPrChange>
      </w:pPr>
      <w:del w:id="513" w:author="marc anthony" w:date="2024-06-19T11:05:00Z">
        <w:r w:rsidRPr="00C27615" w:rsidDel="0087773C">
          <w:rPr>
            <w:rFonts w:ascii="Arial" w:eastAsia="Times New Roman" w:hAnsi="Arial" w:cs="Arial"/>
            <w:sz w:val="24"/>
            <w:szCs w:val="24"/>
            <w:lang w:eastAsia="es-ES"/>
          </w:rPr>
          <w:delText>Ya en el año 2014, nos consolidamos como una empresa mexicana que hace uso de plataformas de código abierto para plataformas de gestión de proyectos, recursos financieros y otros. Haciendo la integración con servicios en la nube.</w:delText>
        </w:r>
      </w:del>
    </w:p>
    <w:p w14:paraId="320C6D00" w14:textId="0D67B08D" w:rsidR="008859B3" w:rsidRPr="00C27615" w:rsidDel="00C27615" w:rsidRDefault="00390DD2">
      <w:pPr>
        <w:spacing w:line="240" w:lineRule="auto"/>
        <w:jc w:val="both"/>
        <w:rPr>
          <w:del w:id="514" w:author="marc anthony" w:date="2024-06-19T11:26:00Z"/>
          <w:rFonts w:ascii="Arial" w:eastAsia="Times New Roman" w:hAnsi="Arial" w:cs="Arial"/>
          <w:sz w:val="24"/>
          <w:szCs w:val="24"/>
          <w:lang w:eastAsia="es-ES"/>
        </w:rPr>
        <w:pPrChange w:id="515" w:author="marc anthony" w:date="2024-07-01T20:27:00Z">
          <w:pPr/>
        </w:pPrChange>
      </w:pPr>
      <w:del w:id="516" w:author="marc anthony" w:date="2024-06-19T11:05:00Z">
        <w:r w:rsidRPr="00C27615" w:rsidDel="0087773C">
          <w:rPr>
            <w:rFonts w:ascii="Arial" w:eastAsia="Times New Roman" w:hAnsi="Arial" w:cs="Arial"/>
            <w:sz w:val="24"/>
            <w:szCs w:val="24"/>
            <w:lang w:eastAsia="es-ES"/>
          </w:rPr>
          <w:delText>De forma paralela, desde el año 2010, hemos ido aportando en diferentes proyectos internacionales en temas de Ciencia Abierta, orientados a las publicaciones científicas y académicas, siendo pioneros en la implementación de las plataformas Open Journal Systems (OJS), Open Monograph Press (OMP) y Open Preprint Systems (OPS), en México. Como Director de base4, he participado como consultor internacional en proyectos de visibilidad científica para instituciones como el Colegio de México (México), el Instituto de Ecología (México), la Universidad Iberoamericana CDMX (México), la Pontificia Universidad Católica de Chile (Chile), Universidad Abierta para Adultos (República Dominicana), entre otros</w:delText>
        </w:r>
      </w:del>
      <w:del w:id="517" w:author="marc anthony" w:date="2024-06-19T11:26:00Z">
        <w:r w:rsidRPr="00C27615" w:rsidDel="00C27615">
          <w:rPr>
            <w:rFonts w:ascii="Arial" w:eastAsia="Times New Roman" w:hAnsi="Arial" w:cs="Arial"/>
            <w:sz w:val="24"/>
            <w:szCs w:val="24"/>
            <w:lang w:eastAsia="es-ES"/>
          </w:rPr>
          <w:delText>.</w:delText>
        </w:r>
      </w:del>
    </w:p>
    <w:p w14:paraId="7F8DEEA8" w14:textId="77777777" w:rsidR="00390DD2" w:rsidRPr="00C27615" w:rsidDel="0087773C" w:rsidRDefault="00390DD2">
      <w:pPr>
        <w:spacing w:after="0" w:line="240" w:lineRule="auto"/>
        <w:jc w:val="both"/>
        <w:rPr>
          <w:del w:id="518" w:author="marc anthony" w:date="2024-06-19T11:09:00Z"/>
          <w:rFonts w:ascii="Arial" w:eastAsia="Times New Roman" w:hAnsi="Arial" w:cs="Arial"/>
          <w:sz w:val="24"/>
          <w:szCs w:val="24"/>
          <w:lang w:eastAsia="es-ES"/>
        </w:rPr>
        <w:pPrChange w:id="519" w:author="marc anthony" w:date="2024-07-01T20:27:00Z">
          <w:pPr>
            <w:spacing w:after="0" w:line="600" w:lineRule="auto"/>
          </w:pPr>
        </w:pPrChange>
      </w:pPr>
    </w:p>
    <w:p w14:paraId="2509F810" w14:textId="77777777" w:rsidR="00390DD2" w:rsidRPr="00C27615" w:rsidDel="0087773C" w:rsidRDefault="00390DD2">
      <w:pPr>
        <w:spacing w:after="0" w:line="240" w:lineRule="auto"/>
        <w:jc w:val="both"/>
        <w:rPr>
          <w:del w:id="520" w:author="marc anthony" w:date="2024-06-19T11:09:00Z"/>
          <w:rFonts w:ascii="Arial" w:eastAsia="Times New Roman" w:hAnsi="Arial" w:cs="Arial"/>
          <w:sz w:val="24"/>
          <w:szCs w:val="24"/>
          <w:lang w:eastAsia="es-ES"/>
        </w:rPr>
        <w:pPrChange w:id="521" w:author="marc anthony" w:date="2024-07-01T20:27:00Z">
          <w:pPr>
            <w:spacing w:after="0" w:line="600" w:lineRule="auto"/>
          </w:pPr>
        </w:pPrChange>
      </w:pPr>
    </w:p>
    <w:p w14:paraId="2701E361" w14:textId="77777777" w:rsidR="00390DD2" w:rsidRPr="00C27615" w:rsidDel="0087773C" w:rsidRDefault="00390DD2">
      <w:pPr>
        <w:spacing w:after="0" w:line="240" w:lineRule="auto"/>
        <w:jc w:val="both"/>
        <w:rPr>
          <w:del w:id="522" w:author="marc anthony" w:date="2024-06-19T11:09:00Z"/>
          <w:rFonts w:ascii="Arial" w:eastAsia="Times New Roman" w:hAnsi="Arial" w:cs="Arial"/>
          <w:sz w:val="24"/>
          <w:szCs w:val="24"/>
          <w:lang w:eastAsia="es-ES"/>
        </w:rPr>
        <w:pPrChange w:id="523" w:author="marc anthony" w:date="2024-07-01T20:27:00Z">
          <w:pPr>
            <w:spacing w:after="0" w:line="600" w:lineRule="auto"/>
          </w:pPr>
        </w:pPrChange>
      </w:pPr>
    </w:p>
    <w:p w14:paraId="61BF3CE0" w14:textId="56018A75" w:rsidR="00390DD2" w:rsidRPr="00C27615" w:rsidDel="0087773C" w:rsidRDefault="00390DD2">
      <w:pPr>
        <w:spacing w:after="0" w:line="240" w:lineRule="auto"/>
        <w:jc w:val="both"/>
        <w:rPr>
          <w:del w:id="524" w:author="marc anthony" w:date="2024-06-19T11:02:00Z"/>
          <w:rFonts w:ascii="Arial" w:eastAsia="Times New Roman" w:hAnsi="Arial" w:cs="Arial"/>
          <w:sz w:val="24"/>
          <w:szCs w:val="24"/>
          <w:lang w:eastAsia="es-ES"/>
        </w:rPr>
        <w:pPrChange w:id="525" w:author="marc anthony" w:date="2024-07-01T20:27:00Z">
          <w:pPr>
            <w:spacing w:after="0" w:line="600" w:lineRule="auto"/>
          </w:pPr>
        </w:pPrChange>
      </w:pPr>
    </w:p>
    <w:p w14:paraId="5C935C99" w14:textId="16E9B69B" w:rsidR="008859B3" w:rsidRPr="00C27615" w:rsidDel="0087773C" w:rsidRDefault="006F0FA6">
      <w:pPr>
        <w:spacing w:after="0" w:line="240" w:lineRule="auto"/>
        <w:jc w:val="both"/>
        <w:rPr>
          <w:del w:id="526" w:author="marc anthony" w:date="2024-06-19T11:02:00Z"/>
          <w:rFonts w:ascii="Arial" w:eastAsia="Times New Roman" w:hAnsi="Arial" w:cs="Arial"/>
          <w:sz w:val="24"/>
          <w:szCs w:val="24"/>
          <w:lang w:eastAsia="es-ES"/>
        </w:rPr>
        <w:pPrChange w:id="527" w:author="marc anthony" w:date="2024-07-01T20:27:00Z">
          <w:pPr>
            <w:spacing w:after="0" w:line="600" w:lineRule="auto"/>
          </w:pPr>
        </w:pPrChange>
      </w:pPr>
      <w:del w:id="528" w:author="marc anthony" w:date="2024-06-19T11:02:00Z">
        <w:r w:rsidRPr="00C27615" w:rsidDel="0087773C">
          <w:rPr>
            <w:rFonts w:ascii="Arial" w:eastAsia="Times New Roman" w:hAnsi="Arial" w:cs="Arial"/>
            <w:sz w:val="24"/>
            <w:szCs w:val="24"/>
            <w:lang w:eastAsia="es-ES"/>
          </w:rPr>
          <w:delText xml:space="preserve">1.2 MISIÓN  </w:delText>
        </w:r>
      </w:del>
    </w:p>
    <w:p w14:paraId="4C04FD24" w14:textId="521C60B1" w:rsidR="0087773C" w:rsidRPr="00C27615" w:rsidDel="00C27615" w:rsidRDefault="006F0FA6">
      <w:pPr>
        <w:pStyle w:val="NormalWeb"/>
        <w:jc w:val="both"/>
        <w:rPr>
          <w:del w:id="529" w:author="marc anthony" w:date="2024-06-19T11:26:00Z"/>
          <w:rFonts w:ascii="Arial" w:hAnsi="Arial" w:cs="Arial"/>
          <w:rPrChange w:id="530" w:author="marc anthony" w:date="2024-06-19T11:27:00Z">
            <w:rPr>
              <w:del w:id="531" w:author="marc anthony" w:date="2024-06-19T11:26:00Z"/>
              <w:rFonts w:ascii="Arial" w:eastAsia="Times New Roman" w:hAnsi="Arial" w:cs="Arial"/>
              <w:sz w:val="24"/>
              <w:szCs w:val="24"/>
              <w:lang w:eastAsia="es-ES"/>
            </w:rPr>
          </w:rPrChange>
        </w:rPr>
        <w:pPrChange w:id="532" w:author="marc anthony" w:date="2024-07-01T20:27:00Z">
          <w:pPr>
            <w:spacing w:after="0" w:line="600" w:lineRule="auto"/>
          </w:pPr>
        </w:pPrChange>
      </w:pPr>
      <w:del w:id="533" w:author="marc anthony" w:date="2024-06-19T11:26:00Z">
        <w:r w:rsidRPr="00C27615" w:rsidDel="00C27615">
          <w:rPr>
            <w:rFonts w:ascii="Arial" w:hAnsi="Arial" w:cs="Arial"/>
            <w:lang w:eastAsia="es-ES"/>
          </w:rPr>
          <w:delText xml:space="preserve">1.4 </w:delText>
        </w:r>
      </w:del>
      <w:del w:id="534" w:author="marc anthony" w:date="2024-06-19T11:10:00Z">
        <w:r w:rsidRPr="00C27615" w:rsidDel="0087773C">
          <w:rPr>
            <w:rFonts w:ascii="Arial" w:hAnsi="Arial" w:cs="Arial"/>
            <w:lang w:eastAsia="es-ES"/>
          </w:rPr>
          <w:delText>VALO</w:delText>
        </w:r>
      </w:del>
      <w:del w:id="535" w:author="marc anthony" w:date="2024-06-19T11:08:00Z">
        <w:r w:rsidRPr="00C27615" w:rsidDel="0087773C">
          <w:rPr>
            <w:rFonts w:ascii="Arial" w:hAnsi="Arial" w:cs="Arial"/>
            <w:lang w:eastAsia="es-ES"/>
          </w:rPr>
          <w:delText>RES</w:delText>
        </w:r>
      </w:del>
      <w:del w:id="536" w:author="marc anthony" w:date="2024-06-19T11:09:00Z">
        <w:r w:rsidRPr="00C27615" w:rsidDel="0087773C">
          <w:rPr>
            <w:rFonts w:ascii="Arial" w:hAnsi="Arial" w:cs="Arial"/>
            <w:lang w:eastAsia="es-ES"/>
          </w:rPr>
          <w:delText xml:space="preserve"> </w:delText>
        </w:r>
      </w:del>
    </w:p>
    <w:p w14:paraId="1348AA62" w14:textId="77777777" w:rsidR="00C27615" w:rsidRDefault="00C27615">
      <w:pPr>
        <w:pStyle w:val="Prrafodelista"/>
        <w:spacing w:after="0" w:line="240" w:lineRule="auto"/>
        <w:jc w:val="both"/>
        <w:rPr>
          <w:ins w:id="537" w:author="marc anthony" w:date="2024-06-19T11:32:00Z"/>
          <w:rFonts w:ascii="Arial" w:eastAsia="Times New Roman" w:hAnsi="Arial" w:cs="Arial"/>
          <w:sz w:val="24"/>
          <w:szCs w:val="24"/>
          <w:lang w:eastAsia="es-ES"/>
        </w:rPr>
        <w:pPrChange w:id="538" w:author="marc anthony" w:date="2024-07-01T20:27:00Z">
          <w:pPr>
            <w:pStyle w:val="Prrafodelista"/>
            <w:spacing w:after="0" w:line="240" w:lineRule="auto"/>
          </w:pPr>
        </w:pPrChange>
      </w:pPr>
      <w:ins w:id="539" w:author="marc anthony" w:date="2024-06-19T11:27:00Z">
        <w:r w:rsidRPr="00C27615">
          <w:rPr>
            <w:rFonts w:ascii="Arial" w:eastAsia="Times New Roman" w:hAnsi="Arial" w:cs="Arial"/>
            <w:sz w:val="24"/>
            <w:szCs w:val="24"/>
            <w:lang w:eastAsia="es-ES"/>
          </w:rPr>
          <w:t xml:space="preserve">• Correo electrónico: Utiliza tecnologías como Google </w:t>
        </w:r>
        <w:proofErr w:type="spellStart"/>
        <w:r w:rsidRPr="00C27615">
          <w:rPr>
            <w:rFonts w:ascii="Arial" w:eastAsia="Times New Roman" w:hAnsi="Arial" w:cs="Arial"/>
            <w:sz w:val="24"/>
            <w:szCs w:val="24"/>
            <w:lang w:eastAsia="es-ES"/>
          </w:rPr>
          <w:t>Workspace</w:t>
        </w:r>
        <w:proofErr w:type="spellEnd"/>
        <w:r w:rsidRPr="00C27615">
          <w:rPr>
            <w:rFonts w:ascii="Arial" w:eastAsia="Times New Roman" w:hAnsi="Arial" w:cs="Arial"/>
            <w:sz w:val="24"/>
            <w:szCs w:val="24"/>
            <w:lang w:eastAsia="es-ES"/>
          </w:rPr>
          <w:t xml:space="preserve"> o Microsoft 365 para ofrecer servicios de correo electrónico empresarial, asegurando una comunicación eficiente y profesional con un dominio personalizado.</w:t>
        </w:r>
      </w:ins>
    </w:p>
    <w:p w14:paraId="44B14C54" w14:textId="77777777" w:rsidR="00BE7F0B" w:rsidRPr="00C27615" w:rsidRDefault="00BE7F0B">
      <w:pPr>
        <w:pStyle w:val="Prrafodelista"/>
        <w:spacing w:after="0" w:line="240" w:lineRule="auto"/>
        <w:jc w:val="both"/>
        <w:rPr>
          <w:ins w:id="540" w:author="marc anthony" w:date="2024-06-19T11:27:00Z"/>
          <w:rFonts w:ascii="Arial" w:eastAsia="Times New Roman" w:hAnsi="Arial" w:cs="Arial"/>
          <w:sz w:val="24"/>
          <w:szCs w:val="24"/>
          <w:lang w:eastAsia="es-ES"/>
        </w:rPr>
        <w:pPrChange w:id="541" w:author="marc anthony" w:date="2024-07-01T20:27:00Z">
          <w:pPr>
            <w:pStyle w:val="Prrafodelista"/>
            <w:spacing w:after="0" w:line="240" w:lineRule="auto"/>
          </w:pPr>
        </w:pPrChange>
      </w:pPr>
    </w:p>
    <w:p w14:paraId="65BD2DEB" w14:textId="77777777" w:rsidR="00C27615" w:rsidRDefault="00C27615">
      <w:pPr>
        <w:pStyle w:val="Prrafodelista"/>
        <w:spacing w:after="0" w:line="240" w:lineRule="auto"/>
        <w:jc w:val="both"/>
        <w:rPr>
          <w:ins w:id="542" w:author="marc anthony" w:date="2024-06-19T11:32:00Z"/>
          <w:rFonts w:ascii="Arial" w:eastAsia="Times New Roman" w:hAnsi="Arial" w:cs="Arial"/>
          <w:sz w:val="24"/>
          <w:szCs w:val="24"/>
          <w:lang w:eastAsia="es-ES"/>
        </w:rPr>
        <w:pPrChange w:id="543" w:author="marc anthony" w:date="2024-07-01T20:27:00Z">
          <w:pPr>
            <w:pStyle w:val="Prrafodelista"/>
            <w:spacing w:after="0" w:line="240" w:lineRule="auto"/>
          </w:pPr>
        </w:pPrChange>
      </w:pPr>
      <w:ins w:id="544" w:author="marc anthony" w:date="2024-06-19T11:27:00Z">
        <w:r w:rsidRPr="00C27615">
          <w:rPr>
            <w:rFonts w:ascii="Arial" w:eastAsia="Times New Roman" w:hAnsi="Arial" w:cs="Arial"/>
            <w:sz w:val="24"/>
            <w:szCs w:val="24"/>
            <w:lang w:eastAsia="es-ES"/>
          </w:rPr>
          <w:t>• Gestión de proyectos y colaboración: Implementa metodologías eficientes para planificar, coordinar y ejecutar proyectos, asegurando que los objetivos se cumplan dentro de los plazos y presupuestos definidos. Fomenta un entorno colaborativo para maximizar la productividad y la eficiencia.</w:t>
        </w:r>
      </w:ins>
    </w:p>
    <w:p w14:paraId="021BF619" w14:textId="77777777" w:rsidR="00BE7F0B" w:rsidRPr="00C27615" w:rsidRDefault="00BE7F0B">
      <w:pPr>
        <w:pStyle w:val="Prrafodelista"/>
        <w:spacing w:after="0" w:line="240" w:lineRule="auto"/>
        <w:jc w:val="both"/>
        <w:rPr>
          <w:ins w:id="545" w:author="marc anthony" w:date="2024-06-19T11:27:00Z"/>
          <w:rFonts w:ascii="Arial" w:eastAsia="Times New Roman" w:hAnsi="Arial" w:cs="Arial"/>
          <w:sz w:val="24"/>
          <w:szCs w:val="24"/>
          <w:lang w:eastAsia="es-ES"/>
        </w:rPr>
        <w:pPrChange w:id="546" w:author="marc anthony" w:date="2024-07-01T20:27:00Z">
          <w:pPr>
            <w:pStyle w:val="Prrafodelista"/>
            <w:spacing w:after="0" w:line="240" w:lineRule="auto"/>
          </w:pPr>
        </w:pPrChange>
      </w:pPr>
    </w:p>
    <w:p w14:paraId="259772AE" w14:textId="77777777" w:rsidR="00C27615" w:rsidRDefault="00C27615">
      <w:pPr>
        <w:pStyle w:val="Prrafodelista"/>
        <w:spacing w:after="0" w:line="240" w:lineRule="auto"/>
        <w:jc w:val="both"/>
        <w:rPr>
          <w:ins w:id="547" w:author="marc anthony" w:date="2024-06-19T11:32:00Z"/>
          <w:rFonts w:ascii="Arial" w:eastAsia="Times New Roman" w:hAnsi="Arial" w:cs="Arial"/>
          <w:sz w:val="24"/>
          <w:szCs w:val="24"/>
          <w:lang w:eastAsia="es-ES"/>
        </w:rPr>
        <w:pPrChange w:id="548" w:author="marc anthony" w:date="2024-07-01T20:27:00Z">
          <w:pPr>
            <w:pStyle w:val="Prrafodelista"/>
            <w:spacing w:after="0" w:line="240" w:lineRule="auto"/>
          </w:pPr>
        </w:pPrChange>
      </w:pPr>
      <w:ins w:id="549" w:author="marc anthony" w:date="2024-06-19T11:27:00Z">
        <w:r w:rsidRPr="00C27615">
          <w:rPr>
            <w:rFonts w:ascii="Arial" w:eastAsia="Times New Roman" w:hAnsi="Arial" w:cs="Arial"/>
            <w:sz w:val="24"/>
            <w:szCs w:val="24"/>
            <w:lang w:eastAsia="es-ES"/>
          </w:rPr>
          <w:t>• ​​</w:t>
        </w:r>
        <w:proofErr w:type="spellStart"/>
        <w:r w:rsidRPr="00C27615">
          <w:rPr>
            <w:rFonts w:ascii="Arial" w:eastAsia="Times New Roman" w:hAnsi="Arial" w:cs="Arial"/>
            <w:sz w:val="24"/>
            <w:szCs w:val="24"/>
            <w:lang w:eastAsia="es-ES"/>
          </w:rPr>
          <w:t>Mailing</w:t>
        </w:r>
        <w:proofErr w:type="spellEnd"/>
        <w:r w:rsidRPr="00C27615">
          <w:rPr>
            <w:rFonts w:ascii="Arial" w:eastAsia="Times New Roman" w:hAnsi="Arial" w:cs="Arial"/>
            <w:sz w:val="24"/>
            <w:szCs w:val="24"/>
            <w:lang w:eastAsia="es-ES"/>
          </w:rPr>
          <w:t xml:space="preserve"> (campañas de correo electrónico): Utiliza técnicas avanzadas para diseñar y ejecutar campañas de correo electrónico efectivas, orientadas a promocionar productos, servicios o fomentar la fidelización de los clientes.</w:t>
        </w:r>
      </w:ins>
    </w:p>
    <w:p w14:paraId="681AF507" w14:textId="77777777" w:rsidR="00BE7F0B" w:rsidRPr="00C27615" w:rsidRDefault="00BE7F0B">
      <w:pPr>
        <w:pStyle w:val="Prrafodelista"/>
        <w:spacing w:after="0" w:line="240" w:lineRule="auto"/>
        <w:jc w:val="both"/>
        <w:rPr>
          <w:ins w:id="550" w:author="marc anthony" w:date="2024-06-19T11:27:00Z"/>
          <w:rFonts w:ascii="Arial" w:eastAsia="Times New Roman" w:hAnsi="Arial" w:cs="Arial"/>
          <w:sz w:val="24"/>
          <w:szCs w:val="24"/>
          <w:lang w:eastAsia="es-ES"/>
        </w:rPr>
        <w:pPrChange w:id="551" w:author="marc anthony" w:date="2024-07-01T20:27:00Z">
          <w:pPr>
            <w:pStyle w:val="Prrafodelista"/>
            <w:spacing w:after="0" w:line="240" w:lineRule="auto"/>
          </w:pPr>
        </w:pPrChange>
      </w:pPr>
    </w:p>
    <w:p w14:paraId="3E173CAD" w14:textId="77777777" w:rsidR="00C27615" w:rsidRDefault="00C27615">
      <w:pPr>
        <w:pStyle w:val="Prrafodelista"/>
        <w:spacing w:after="0" w:line="240" w:lineRule="auto"/>
        <w:jc w:val="both"/>
        <w:rPr>
          <w:ins w:id="552" w:author="marc anthony" w:date="2024-06-19T11:33:00Z"/>
          <w:rFonts w:ascii="Arial" w:eastAsia="Times New Roman" w:hAnsi="Arial" w:cs="Arial"/>
          <w:sz w:val="24"/>
          <w:szCs w:val="24"/>
          <w:lang w:eastAsia="es-ES"/>
        </w:rPr>
        <w:pPrChange w:id="553" w:author="marc anthony" w:date="2024-07-01T20:27:00Z">
          <w:pPr>
            <w:pStyle w:val="Prrafodelista"/>
            <w:spacing w:after="0" w:line="240" w:lineRule="auto"/>
          </w:pPr>
        </w:pPrChange>
      </w:pPr>
      <w:ins w:id="554" w:author="marc anthony" w:date="2024-06-19T11:27:00Z">
        <w:r w:rsidRPr="00C27615">
          <w:rPr>
            <w:rFonts w:ascii="Arial" w:eastAsia="Times New Roman" w:hAnsi="Arial" w:cs="Arial"/>
            <w:sz w:val="24"/>
            <w:szCs w:val="24"/>
            <w:lang w:eastAsia="es-ES"/>
          </w:rPr>
          <w:t>• Seguridad informática básica: Base4 prioriza la seguridad informática con las siguientes prácticas:</w:t>
        </w:r>
      </w:ins>
    </w:p>
    <w:p w14:paraId="7F1ED702" w14:textId="77777777" w:rsidR="00BE7F0B" w:rsidRPr="00C27615" w:rsidRDefault="00BE7F0B">
      <w:pPr>
        <w:pStyle w:val="Prrafodelista"/>
        <w:spacing w:after="0" w:line="240" w:lineRule="auto"/>
        <w:jc w:val="both"/>
        <w:rPr>
          <w:ins w:id="555" w:author="marc anthony" w:date="2024-06-19T11:27:00Z"/>
          <w:rFonts w:ascii="Arial" w:eastAsia="Times New Roman" w:hAnsi="Arial" w:cs="Arial"/>
          <w:sz w:val="24"/>
          <w:szCs w:val="24"/>
          <w:lang w:eastAsia="es-ES"/>
        </w:rPr>
        <w:pPrChange w:id="556" w:author="marc anthony" w:date="2024-07-01T20:27:00Z">
          <w:pPr>
            <w:pStyle w:val="Prrafodelista"/>
            <w:spacing w:after="0" w:line="240" w:lineRule="auto"/>
          </w:pPr>
        </w:pPrChange>
      </w:pPr>
    </w:p>
    <w:p w14:paraId="1C7F8CEB" w14:textId="3D19641C" w:rsidR="00C27615" w:rsidRDefault="00C27615">
      <w:pPr>
        <w:pStyle w:val="Prrafodelista"/>
        <w:numPr>
          <w:ilvl w:val="0"/>
          <w:numId w:val="18"/>
        </w:numPr>
        <w:spacing w:after="0" w:line="240" w:lineRule="auto"/>
        <w:jc w:val="both"/>
        <w:rPr>
          <w:ins w:id="557" w:author="marc anthony" w:date="2024-06-19T11:33:00Z"/>
          <w:rFonts w:ascii="Arial" w:eastAsia="Times New Roman" w:hAnsi="Arial" w:cs="Arial"/>
          <w:sz w:val="24"/>
          <w:szCs w:val="24"/>
          <w:lang w:eastAsia="es-ES"/>
        </w:rPr>
        <w:pPrChange w:id="558" w:author="marc anthony" w:date="2024-07-01T20:27:00Z">
          <w:pPr>
            <w:pStyle w:val="Prrafodelista"/>
            <w:numPr>
              <w:numId w:val="18"/>
            </w:numPr>
            <w:spacing w:after="0" w:line="240" w:lineRule="auto"/>
            <w:ind w:left="1440" w:hanging="360"/>
          </w:pPr>
        </w:pPrChange>
      </w:pPr>
      <w:ins w:id="559" w:author="marc anthony" w:date="2024-06-19T11:27:00Z">
        <w:r w:rsidRPr="00C27615">
          <w:rPr>
            <w:rFonts w:ascii="Arial" w:eastAsia="Times New Roman" w:hAnsi="Arial" w:cs="Arial"/>
            <w:sz w:val="24"/>
            <w:szCs w:val="24"/>
            <w:lang w:eastAsia="es-ES"/>
          </w:rPr>
          <w:t>Evaluación de riesgos: Realiza un análisis integral de los riesgos que enfrenta la organización, identificando amenazas y vulnerabilidades potenciales.</w:t>
        </w:r>
      </w:ins>
    </w:p>
    <w:p w14:paraId="74877C02" w14:textId="77777777" w:rsidR="00BE7F0B" w:rsidRPr="00C27615" w:rsidRDefault="00BE7F0B">
      <w:pPr>
        <w:pStyle w:val="Prrafodelista"/>
        <w:spacing w:after="0" w:line="240" w:lineRule="auto"/>
        <w:ind w:left="1440"/>
        <w:jc w:val="both"/>
        <w:rPr>
          <w:ins w:id="560" w:author="marc anthony" w:date="2024-06-19T11:27:00Z"/>
          <w:rFonts w:ascii="Arial" w:eastAsia="Times New Roman" w:hAnsi="Arial" w:cs="Arial"/>
          <w:sz w:val="24"/>
          <w:szCs w:val="24"/>
          <w:lang w:eastAsia="es-ES"/>
        </w:rPr>
        <w:pPrChange w:id="561" w:author="marc anthony" w:date="2024-07-01T20:27:00Z">
          <w:pPr>
            <w:pStyle w:val="Prrafodelista"/>
            <w:spacing w:after="0" w:line="240" w:lineRule="auto"/>
          </w:pPr>
        </w:pPrChange>
      </w:pPr>
    </w:p>
    <w:p w14:paraId="644DE591" w14:textId="42AA96A6" w:rsidR="00C27615" w:rsidRDefault="00C27615">
      <w:pPr>
        <w:pStyle w:val="Prrafodelista"/>
        <w:numPr>
          <w:ilvl w:val="0"/>
          <w:numId w:val="18"/>
        </w:numPr>
        <w:spacing w:after="0" w:line="240" w:lineRule="auto"/>
        <w:jc w:val="both"/>
        <w:rPr>
          <w:ins w:id="562" w:author="marc anthony" w:date="2024-06-19T11:34:00Z"/>
          <w:rFonts w:ascii="Arial" w:eastAsia="Times New Roman" w:hAnsi="Arial" w:cs="Arial"/>
          <w:sz w:val="24"/>
          <w:szCs w:val="24"/>
          <w:lang w:eastAsia="es-ES"/>
        </w:rPr>
        <w:pPrChange w:id="563" w:author="marc anthony" w:date="2024-07-01T20:27:00Z">
          <w:pPr>
            <w:pStyle w:val="Prrafodelista"/>
            <w:numPr>
              <w:numId w:val="18"/>
            </w:numPr>
            <w:spacing w:after="0" w:line="240" w:lineRule="auto"/>
            <w:ind w:left="1440" w:hanging="360"/>
          </w:pPr>
        </w:pPrChange>
      </w:pPr>
      <w:ins w:id="564" w:author="marc anthony" w:date="2024-06-19T11:27:00Z">
        <w:r w:rsidRPr="00C27615">
          <w:rPr>
            <w:rFonts w:ascii="Arial" w:eastAsia="Times New Roman" w:hAnsi="Arial" w:cs="Arial"/>
            <w:sz w:val="24"/>
            <w:szCs w:val="24"/>
            <w:lang w:eastAsia="es-ES"/>
          </w:rPr>
          <w:t>Políticas de seguridad: Establece pautas y estándares para el uso seguro de la tecnología y la gestión de la información, asegurando el cumplimiento de los estándares de seguridad.</w:t>
        </w:r>
      </w:ins>
    </w:p>
    <w:p w14:paraId="54429879" w14:textId="77777777" w:rsidR="00BE7F0B" w:rsidRPr="00BE7F0B" w:rsidRDefault="00BE7F0B">
      <w:pPr>
        <w:pStyle w:val="Prrafodelista"/>
        <w:jc w:val="both"/>
        <w:rPr>
          <w:ins w:id="565" w:author="marc anthony" w:date="2024-06-19T11:34:00Z"/>
          <w:rFonts w:ascii="Arial" w:eastAsia="Times New Roman" w:hAnsi="Arial" w:cs="Arial"/>
          <w:sz w:val="24"/>
          <w:szCs w:val="24"/>
          <w:lang w:eastAsia="es-ES"/>
          <w:rPrChange w:id="566" w:author="marc anthony" w:date="2024-06-19T11:34:00Z">
            <w:rPr>
              <w:ins w:id="567" w:author="marc anthony" w:date="2024-06-19T11:34:00Z"/>
              <w:lang w:eastAsia="es-ES"/>
            </w:rPr>
          </w:rPrChange>
        </w:rPr>
        <w:pPrChange w:id="568" w:author="marc anthony" w:date="2024-07-01T20:27:00Z">
          <w:pPr>
            <w:pStyle w:val="Prrafodelista"/>
            <w:numPr>
              <w:numId w:val="18"/>
            </w:numPr>
            <w:spacing w:after="0" w:line="240" w:lineRule="auto"/>
            <w:ind w:left="1440" w:hanging="360"/>
          </w:pPr>
        </w:pPrChange>
      </w:pPr>
    </w:p>
    <w:p w14:paraId="4FFA66B2" w14:textId="77777777" w:rsidR="00BE7F0B" w:rsidRPr="00C27615" w:rsidRDefault="00BE7F0B">
      <w:pPr>
        <w:pStyle w:val="Prrafodelista"/>
        <w:spacing w:after="0" w:line="240" w:lineRule="auto"/>
        <w:ind w:left="1440"/>
        <w:jc w:val="both"/>
        <w:rPr>
          <w:ins w:id="569" w:author="marc anthony" w:date="2024-06-19T11:27:00Z"/>
          <w:rFonts w:ascii="Arial" w:eastAsia="Times New Roman" w:hAnsi="Arial" w:cs="Arial"/>
          <w:sz w:val="24"/>
          <w:szCs w:val="24"/>
          <w:lang w:eastAsia="es-ES"/>
        </w:rPr>
        <w:pPrChange w:id="570" w:author="marc anthony" w:date="2024-07-01T20:27:00Z">
          <w:pPr>
            <w:pStyle w:val="Prrafodelista"/>
            <w:spacing w:after="0" w:line="240" w:lineRule="auto"/>
          </w:pPr>
        </w:pPrChange>
      </w:pPr>
    </w:p>
    <w:p w14:paraId="1B6CCF7C" w14:textId="61F28A2B" w:rsidR="00C27615" w:rsidRDefault="00C27615">
      <w:pPr>
        <w:pStyle w:val="Prrafodelista"/>
        <w:numPr>
          <w:ilvl w:val="0"/>
          <w:numId w:val="18"/>
        </w:numPr>
        <w:spacing w:after="0" w:line="240" w:lineRule="auto"/>
        <w:jc w:val="both"/>
        <w:rPr>
          <w:ins w:id="571" w:author="marc anthony" w:date="2024-06-19T11:34:00Z"/>
          <w:rFonts w:ascii="Arial" w:eastAsia="Times New Roman" w:hAnsi="Arial" w:cs="Arial"/>
          <w:sz w:val="24"/>
          <w:szCs w:val="24"/>
          <w:lang w:eastAsia="es-ES"/>
        </w:rPr>
        <w:pPrChange w:id="572" w:author="marc anthony" w:date="2024-07-01T20:27:00Z">
          <w:pPr>
            <w:pStyle w:val="Prrafodelista"/>
            <w:numPr>
              <w:numId w:val="18"/>
            </w:numPr>
            <w:spacing w:after="0" w:line="240" w:lineRule="auto"/>
            <w:ind w:left="1440" w:hanging="360"/>
          </w:pPr>
        </w:pPrChange>
      </w:pPr>
      <w:ins w:id="573" w:author="marc anthony" w:date="2024-06-19T11:27:00Z">
        <w:r w:rsidRPr="00C27615">
          <w:rPr>
            <w:rFonts w:ascii="Arial" w:eastAsia="Times New Roman" w:hAnsi="Arial" w:cs="Arial"/>
            <w:sz w:val="24"/>
            <w:szCs w:val="24"/>
            <w:lang w:eastAsia="es-ES"/>
          </w:rPr>
          <w:t>Actualizaciones y mantenimiento: Revisa y actualiza periódicamente las políticas y medidas de seguridad informática para protegerse contra las ciber</w:t>
        </w:r>
      </w:ins>
      <w:ins w:id="574" w:author="marc anthony" w:date="2024-06-19T11:33:00Z">
        <w:r w:rsidR="00BE7F0B">
          <w:rPr>
            <w:rFonts w:ascii="Arial" w:eastAsia="Times New Roman" w:hAnsi="Arial" w:cs="Arial"/>
            <w:sz w:val="24"/>
            <w:szCs w:val="24"/>
            <w:lang w:eastAsia="es-ES"/>
          </w:rPr>
          <w:t xml:space="preserve"> </w:t>
        </w:r>
      </w:ins>
      <w:ins w:id="575" w:author="marc anthony" w:date="2024-06-19T11:27:00Z">
        <w:r w:rsidRPr="00C27615">
          <w:rPr>
            <w:rFonts w:ascii="Arial" w:eastAsia="Times New Roman" w:hAnsi="Arial" w:cs="Arial"/>
            <w:sz w:val="24"/>
            <w:szCs w:val="24"/>
            <w:lang w:eastAsia="es-ES"/>
          </w:rPr>
          <w:t>amenazas en evolución.</w:t>
        </w:r>
      </w:ins>
    </w:p>
    <w:p w14:paraId="3C52B7B6" w14:textId="77777777" w:rsidR="00BE7F0B" w:rsidRPr="00C27615" w:rsidRDefault="00BE7F0B">
      <w:pPr>
        <w:pStyle w:val="Prrafodelista"/>
        <w:spacing w:after="0" w:line="240" w:lineRule="auto"/>
        <w:ind w:left="1440"/>
        <w:jc w:val="both"/>
        <w:rPr>
          <w:ins w:id="576" w:author="marc anthony" w:date="2024-06-19T11:27:00Z"/>
          <w:rFonts w:ascii="Arial" w:eastAsia="Times New Roman" w:hAnsi="Arial" w:cs="Arial"/>
          <w:sz w:val="24"/>
          <w:szCs w:val="24"/>
          <w:lang w:eastAsia="es-ES"/>
        </w:rPr>
        <w:pPrChange w:id="577" w:author="marc anthony" w:date="2024-07-01T20:27:00Z">
          <w:pPr>
            <w:pStyle w:val="Prrafodelista"/>
            <w:spacing w:after="0" w:line="240" w:lineRule="auto"/>
          </w:pPr>
        </w:pPrChange>
      </w:pPr>
    </w:p>
    <w:p w14:paraId="3860796D" w14:textId="0636700D" w:rsidR="00C27615" w:rsidRPr="00C27615" w:rsidRDefault="00C27615">
      <w:pPr>
        <w:pStyle w:val="Prrafodelista"/>
        <w:numPr>
          <w:ilvl w:val="0"/>
          <w:numId w:val="18"/>
        </w:numPr>
        <w:spacing w:after="0" w:line="240" w:lineRule="auto"/>
        <w:jc w:val="both"/>
        <w:rPr>
          <w:ins w:id="578" w:author="marc anthony" w:date="2024-06-19T11:27:00Z"/>
          <w:rFonts w:ascii="Arial" w:eastAsia="Times New Roman" w:hAnsi="Arial" w:cs="Arial"/>
          <w:sz w:val="24"/>
          <w:szCs w:val="24"/>
          <w:lang w:eastAsia="es-ES"/>
        </w:rPr>
        <w:pPrChange w:id="579" w:author="marc anthony" w:date="2024-07-01T20:27:00Z">
          <w:pPr>
            <w:pStyle w:val="Prrafodelista"/>
            <w:spacing w:after="0" w:line="240" w:lineRule="auto"/>
          </w:pPr>
        </w:pPrChange>
      </w:pPr>
      <w:ins w:id="580" w:author="marc anthony" w:date="2024-06-19T11:27:00Z">
        <w:r w:rsidRPr="00C27615">
          <w:rPr>
            <w:rFonts w:ascii="Arial" w:eastAsia="Times New Roman" w:hAnsi="Arial" w:cs="Arial"/>
            <w:sz w:val="24"/>
            <w:szCs w:val="24"/>
            <w:lang w:eastAsia="es-ES"/>
          </w:rPr>
          <w:t>Capacitación en seguridad: Ofrece capacitación tanto virtual como presencial sobre políticas y procedimientos de seguridad informática, promoviendo una cultura organizacional centrada en la seguridad.</w:t>
        </w:r>
      </w:ins>
    </w:p>
    <w:p w14:paraId="054714E4" w14:textId="5ACCEAEC" w:rsidR="007D5B91" w:rsidRDefault="006F0FA6">
      <w:pPr>
        <w:spacing w:after="0" w:line="240" w:lineRule="auto"/>
        <w:jc w:val="both"/>
        <w:rPr>
          <w:ins w:id="581" w:author="marc anthony" w:date="2024-06-19T11:12:00Z"/>
          <w:rFonts w:ascii="Arial" w:eastAsia="Times New Roman" w:hAnsi="Arial" w:cs="Arial"/>
          <w:sz w:val="24"/>
          <w:szCs w:val="24"/>
          <w:lang w:eastAsia="es-ES"/>
        </w:rPr>
        <w:pPrChange w:id="582" w:author="marc anthony" w:date="2024-07-01T20:27:00Z">
          <w:pPr>
            <w:spacing w:after="0" w:line="600" w:lineRule="auto"/>
          </w:pPr>
        </w:pPrChange>
      </w:pPr>
      <w:del w:id="583" w:author="marc anthony" w:date="2024-06-19T11:26:00Z">
        <w:r w:rsidRPr="00C27615" w:rsidDel="00C27615">
          <w:rPr>
            <w:rFonts w:ascii="Arial" w:eastAsia="Times New Roman" w:hAnsi="Arial" w:cs="Arial"/>
            <w:b/>
            <w:bCs/>
            <w:sz w:val="28"/>
            <w:szCs w:val="28"/>
            <w:lang w:eastAsia="es-ES"/>
            <w:rPrChange w:id="584" w:author="marc anthony" w:date="2024-06-19T11:24:00Z">
              <w:rPr>
                <w:rFonts w:ascii="Arial" w:eastAsia="Times New Roman" w:hAnsi="Arial" w:cs="Arial"/>
                <w:sz w:val="24"/>
                <w:szCs w:val="24"/>
                <w:lang w:eastAsia="es-ES"/>
              </w:rPr>
            </w:rPrChange>
          </w:rPr>
          <w:delText xml:space="preserve">1.5 </w:delText>
        </w:r>
      </w:del>
      <w:del w:id="585" w:author="marc anthony" w:date="2024-06-19T11:12:00Z">
        <w:r w:rsidRPr="00C27615" w:rsidDel="007D5B91">
          <w:rPr>
            <w:rFonts w:ascii="Arial" w:eastAsia="Times New Roman" w:hAnsi="Arial" w:cs="Arial"/>
            <w:b/>
            <w:bCs/>
            <w:sz w:val="28"/>
            <w:szCs w:val="28"/>
            <w:lang w:eastAsia="es-ES"/>
            <w:rPrChange w:id="586" w:author="marc anthony" w:date="2024-06-19T11:24:00Z">
              <w:rPr>
                <w:rFonts w:ascii="Arial" w:eastAsia="Times New Roman" w:hAnsi="Arial" w:cs="Arial"/>
                <w:sz w:val="24"/>
                <w:szCs w:val="24"/>
                <w:lang w:eastAsia="es-ES"/>
              </w:rPr>
            </w:rPrChange>
          </w:rPr>
          <w:delText xml:space="preserve">ORGANIGRAMA </w:delText>
        </w:r>
      </w:del>
    </w:p>
    <w:p w14:paraId="13750CE1" w14:textId="77777777" w:rsidR="007D5B91" w:rsidRPr="008859B3" w:rsidRDefault="007D5B91">
      <w:pPr>
        <w:spacing w:after="0" w:line="600" w:lineRule="auto"/>
        <w:jc w:val="both"/>
        <w:rPr>
          <w:rFonts w:ascii="Arial" w:eastAsia="Times New Roman" w:hAnsi="Arial" w:cs="Arial"/>
          <w:sz w:val="24"/>
          <w:szCs w:val="24"/>
          <w:lang w:eastAsia="es-ES"/>
        </w:rPr>
        <w:pPrChange w:id="587" w:author="marc anthony" w:date="2024-07-01T20:27:00Z">
          <w:pPr>
            <w:spacing w:after="0" w:line="600" w:lineRule="auto"/>
          </w:pPr>
        </w:pPrChange>
      </w:pPr>
    </w:p>
    <w:p w14:paraId="3AD52534" w14:textId="77777777" w:rsidR="00335E3E" w:rsidRDefault="00335E3E" w:rsidP="008E2CD6">
      <w:pPr>
        <w:jc w:val="both"/>
        <w:rPr>
          <w:ins w:id="588" w:author="marc anthony" w:date="2024-07-01T21:53:00Z"/>
          <w:rFonts w:ascii="Arial" w:eastAsia="Times New Roman" w:hAnsi="Arial" w:cs="Arial"/>
          <w:b/>
          <w:sz w:val="24"/>
          <w:szCs w:val="24"/>
          <w:lang w:val="es-ES" w:eastAsia="es-ES"/>
        </w:rPr>
      </w:pPr>
      <w:bookmarkStart w:id="589" w:name="_Hlk169690188"/>
    </w:p>
    <w:p w14:paraId="2402B18D" w14:textId="457F2C59" w:rsidR="00BE7F0B" w:rsidRPr="008E7ADC" w:rsidRDefault="00944701">
      <w:pPr>
        <w:jc w:val="both"/>
        <w:rPr>
          <w:ins w:id="590" w:author="marc anthony" w:date="2024-06-19T11:37:00Z"/>
          <w:rFonts w:ascii="Arial" w:eastAsia="Times New Roman" w:hAnsi="Arial" w:cs="Arial"/>
          <w:b/>
          <w:sz w:val="28"/>
          <w:szCs w:val="28"/>
          <w:lang w:val="es-ES" w:eastAsia="es-ES"/>
        </w:rPr>
        <w:pPrChange w:id="591" w:author="marc anthony" w:date="2024-07-01T20:27:00Z">
          <w:pPr/>
        </w:pPrChange>
      </w:pPr>
      <w:ins w:id="592" w:author="marc anthony" w:date="2024-06-19T11:49:00Z">
        <w:r w:rsidRPr="008E7ADC">
          <w:rPr>
            <w:rFonts w:ascii="Arial" w:eastAsia="Times New Roman" w:hAnsi="Arial" w:cs="Arial"/>
            <w:b/>
            <w:sz w:val="28"/>
            <w:szCs w:val="28"/>
            <w:lang w:val="es-ES" w:eastAsia="es-ES"/>
            <w:rPrChange w:id="593" w:author="marc anthony" w:date="2024-07-04T00:42:00Z">
              <w:rPr>
                <w:rFonts w:ascii="Arial" w:eastAsia="Times New Roman" w:hAnsi="Arial" w:cs="Arial"/>
                <w:b/>
                <w:sz w:val="24"/>
                <w:szCs w:val="24"/>
                <w:lang w:val="es-ES" w:eastAsia="es-ES"/>
              </w:rPr>
            </w:rPrChange>
          </w:rPr>
          <w:t xml:space="preserve">1.7 </w:t>
        </w:r>
      </w:ins>
      <w:ins w:id="594" w:author="marc anthony" w:date="2024-06-19T11:37:00Z">
        <w:r w:rsidR="00BE7F0B" w:rsidRPr="008E7ADC">
          <w:rPr>
            <w:rFonts w:ascii="Arial" w:eastAsia="Times New Roman" w:hAnsi="Arial" w:cs="Arial"/>
            <w:b/>
            <w:sz w:val="28"/>
            <w:szCs w:val="28"/>
            <w:lang w:val="es-ES" w:eastAsia="es-ES"/>
          </w:rPr>
          <w:t>Conclusión del Capítulo 1: Base4 - Antecedentes, Visión, Misión, Valores y Organización</w:t>
        </w:r>
      </w:ins>
    </w:p>
    <w:bookmarkEnd w:id="589"/>
    <w:p w14:paraId="4899AD3F" w14:textId="166224A0" w:rsidR="008859B3" w:rsidRPr="00BE7F0B" w:rsidRDefault="00BE7F0B">
      <w:pPr>
        <w:jc w:val="both"/>
        <w:rPr>
          <w:rFonts w:ascii="Arial" w:eastAsia="Times New Roman" w:hAnsi="Arial" w:cs="Arial"/>
          <w:bCs/>
          <w:sz w:val="24"/>
          <w:szCs w:val="24"/>
          <w:lang w:val="es-ES" w:eastAsia="es-ES"/>
          <w:rPrChange w:id="595" w:author="marc anthony" w:date="2024-06-19T11:38:00Z">
            <w:rPr>
              <w:rFonts w:ascii="Arial" w:eastAsia="Times New Roman" w:hAnsi="Arial" w:cs="Arial"/>
              <w:b/>
              <w:sz w:val="28"/>
              <w:szCs w:val="28"/>
              <w:lang w:val="es-ES" w:eastAsia="es-ES"/>
            </w:rPr>
          </w:rPrChange>
        </w:rPr>
        <w:pPrChange w:id="596" w:author="marc anthony" w:date="2024-07-01T20:27:00Z">
          <w:pPr/>
        </w:pPrChange>
      </w:pPr>
      <w:ins w:id="597" w:author="marc anthony" w:date="2024-06-19T11:37:00Z">
        <w:r w:rsidRPr="00BE7F0B">
          <w:rPr>
            <w:rFonts w:ascii="Arial" w:eastAsia="Times New Roman" w:hAnsi="Arial" w:cs="Arial"/>
            <w:bCs/>
            <w:sz w:val="24"/>
            <w:szCs w:val="24"/>
            <w:lang w:val="es-ES" w:eastAsia="es-ES"/>
            <w:rPrChange w:id="598" w:author="marc anthony" w:date="2024-06-19T11:38:00Z">
              <w:rPr>
                <w:rFonts w:ascii="Arial" w:eastAsia="Times New Roman" w:hAnsi="Arial" w:cs="Arial"/>
                <w:b/>
                <w:sz w:val="28"/>
                <w:szCs w:val="28"/>
                <w:lang w:val="es-ES" w:eastAsia="es-ES"/>
              </w:rPr>
            </w:rPrChange>
          </w:rPr>
          <w:t>Base4 ha evolucionado significativamente desde sus inicios como “ESVA” hasta convertirse en una empresa líder en el campo del desarrollo de software y soluciones tecnológicas en México y más allá. Fundada en una clara visión y una misión enfocada en la innovación y la excelencia, Base4 se distingue por su compromiso con los valores de integridad, calidad, colaboración y responsabilidad social. Su sólida estructura organizacional, que incluye áreas clave como Administración, Proyectos y Mercadotecnia, refleja su capacidad para gestionar de manera efectiva operaciones complejas y estratégicas. Este capítulo ha proporcionado una visión integral de Base4, estableciendo las bases necesarias para comprender su contexto de negocios y su preparación para el desarrollo de la intranet para la empresa harinera.</w:t>
        </w:r>
      </w:ins>
    </w:p>
    <w:p w14:paraId="4A981E68" w14:textId="77777777" w:rsidR="008859B3" w:rsidRDefault="008859B3" w:rsidP="004A7C6F">
      <w:pPr>
        <w:rPr>
          <w:rFonts w:ascii="Arial" w:eastAsia="Times New Roman" w:hAnsi="Arial" w:cs="Arial"/>
          <w:b/>
          <w:sz w:val="28"/>
          <w:szCs w:val="28"/>
          <w:lang w:val="es-ES" w:eastAsia="es-ES"/>
        </w:rPr>
      </w:pPr>
    </w:p>
    <w:p w14:paraId="48D3516D" w14:textId="77777777" w:rsidR="008859B3" w:rsidRPr="004A7C6F" w:rsidRDefault="008859B3" w:rsidP="004A7C6F">
      <w:pPr>
        <w:rPr>
          <w:rFonts w:ascii="Arial" w:eastAsia="Times New Roman" w:hAnsi="Arial" w:cs="Arial"/>
          <w:b/>
          <w:sz w:val="28"/>
          <w:szCs w:val="28"/>
          <w:lang w:val="es-ES" w:eastAsia="es-ES"/>
        </w:rPr>
      </w:pPr>
    </w:p>
    <w:p w14:paraId="6DE78DAC" w14:textId="77777777" w:rsidR="004A7C6F" w:rsidRDefault="004A7C6F" w:rsidP="004A7C6F"/>
    <w:p w14:paraId="6732FFD6" w14:textId="77777777" w:rsidR="004A7C6F" w:rsidRDefault="004A7C6F" w:rsidP="004A7C6F"/>
    <w:p w14:paraId="70A37FCF" w14:textId="77777777" w:rsidR="002F0B5F" w:rsidRDefault="002F0B5F" w:rsidP="002F0B5F">
      <w:pPr>
        <w:rPr>
          <w:ins w:id="599" w:author="marc anthony" w:date="2024-07-04T00:16:00Z"/>
          <w:rFonts w:ascii="Arial" w:eastAsia="Times New Roman" w:hAnsi="Arial" w:cs="Arial"/>
          <w:b/>
          <w:sz w:val="28"/>
          <w:szCs w:val="28"/>
          <w:lang w:val="es-ES" w:eastAsia="es-ES"/>
        </w:rPr>
      </w:pPr>
    </w:p>
    <w:p w14:paraId="4B6B16DE" w14:textId="77777777" w:rsidR="002F0B5F" w:rsidRDefault="002F0B5F" w:rsidP="002F0B5F">
      <w:pPr>
        <w:rPr>
          <w:ins w:id="600" w:author="marc anthony" w:date="2024-07-04T00:16:00Z"/>
          <w:rFonts w:ascii="Arial" w:eastAsia="Times New Roman" w:hAnsi="Arial" w:cs="Arial"/>
          <w:b/>
          <w:sz w:val="28"/>
          <w:szCs w:val="28"/>
          <w:lang w:val="es-ES" w:eastAsia="es-ES"/>
        </w:rPr>
      </w:pPr>
    </w:p>
    <w:p w14:paraId="6659276D" w14:textId="77777777" w:rsidR="002F0B5F" w:rsidRDefault="002F0B5F" w:rsidP="002F0B5F">
      <w:pPr>
        <w:rPr>
          <w:ins w:id="601" w:author="marc anthony" w:date="2024-07-04T00:16:00Z"/>
          <w:rFonts w:ascii="Arial" w:eastAsia="Times New Roman" w:hAnsi="Arial" w:cs="Arial"/>
          <w:b/>
          <w:sz w:val="28"/>
          <w:szCs w:val="28"/>
          <w:lang w:val="es-ES" w:eastAsia="es-ES"/>
        </w:rPr>
      </w:pPr>
    </w:p>
    <w:p w14:paraId="054A6634" w14:textId="77777777" w:rsidR="002F0B5F" w:rsidRDefault="002F0B5F" w:rsidP="002F0B5F">
      <w:pPr>
        <w:rPr>
          <w:ins w:id="602" w:author="marc anthony" w:date="2024-07-04T00:16:00Z"/>
          <w:rFonts w:ascii="Arial" w:eastAsia="Times New Roman" w:hAnsi="Arial" w:cs="Arial"/>
          <w:b/>
          <w:sz w:val="28"/>
          <w:szCs w:val="28"/>
          <w:lang w:val="es-ES" w:eastAsia="es-ES"/>
        </w:rPr>
      </w:pPr>
    </w:p>
    <w:p w14:paraId="123F980F" w14:textId="77777777" w:rsidR="002F0B5F" w:rsidRDefault="002F0B5F" w:rsidP="002F0B5F">
      <w:pPr>
        <w:rPr>
          <w:ins w:id="603" w:author="marc anthony" w:date="2024-07-04T00:16:00Z"/>
        </w:rPr>
      </w:pPr>
    </w:p>
    <w:p w14:paraId="2CB92FA6" w14:textId="77777777" w:rsidR="002F0B5F" w:rsidRDefault="002F0B5F" w:rsidP="002F0B5F">
      <w:pPr>
        <w:rPr>
          <w:ins w:id="604" w:author="marc anthony" w:date="2024-07-04T00:16:00Z"/>
          <w:rFonts w:ascii="Arial" w:eastAsia="Times New Roman" w:hAnsi="Arial" w:cs="Arial"/>
          <w:b/>
          <w:sz w:val="28"/>
          <w:szCs w:val="28"/>
          <w:lang w:val="es-ES" w:eastAsia="es-ES"/>
        </w:rPr>
      </w:pPr>
    </w:p>
    <w:p w14:paraId="5765AF9F" w14:textId="77777777" w:rsidR="002F0B5F" w:rsidRDefault="002F0B5F" w:rsidP="002F0B5F">
      <w:pPr>
        <w:rPr>
          <w:ins w:id="605" w:author="marc anthony" w:date="2024-07-04T00:16:00Z"/>
          <w:rFonts w:ascii="Arial" w:eastAsia="Times New Roman" w:hAnsi="Arial" w:cs="Arial"/>
          <w:b/>
          <w:sz w:val="28"/>
          <w:szCs w:val="28"/>
          <w:lang w:val="es-ES" w:eastAsia="es-ES"/>
        </w:rPr>
      </w:pPr>
    </w:p>
    <w:p w14:paraId="144EC717" w14:textId="77777777" w:rsidR="002F0B5F" w:rsidRDefault="002F0B5F" w:rsidP="002F0B5F">
      <w:pPr>
        <w:rPr>
          <w:ins w:id="606" w:author="marc anthony" w:date="2024-07-04T00:16:00Z"/>
          <w:rFonts w:ascii="Arial" w:eastAsia="Times New Roman" w:hAnsi="Arial" w:cs="Arial"/>
          <w:b/>
          <w:sz w:val="28"/>
          <w:szCs w:val="28"/>
          <w:lang w:val="es-ES" w:eastAsia="es-ES"/>
        </w:rPr>
      </w:pPr>
    </w:p>
    <w:p w14:paraId="7833A7BB" w14:textId="77777777" w:rsidR="002F0B5F" w:rsidRDefault="002F0B5F" w:rsidP="002F0B5F">
      <w:pPr>
        <w:rPr>
          <w:ins w:id="607" w:author="marc anthony" w:date="2024-07-04T00:16:00Z"/>
          <w:rFonts w:ascii="Arial" w:eastAsia="Times New Roman" w:hAnsi="Arial" w:cs="Arial"/>
          <w:b/>
          <w:sz w:val="28"/>
          <w:szCs w:val="28"/>
          <w:lang w:val="es-ES" w:eastAsia="es-ES"/>
        </w:rPr>
      </w:pPr>
    </w:p>
    <w:p w14:paraId="675CD11C" w14:textId="77777777" w:rsidR="002F0B5F" w:rsidRDefault="002F0B5F" w:rsidP="002F0B5F">
      <w:pPr>
        <w:rPr>
          <w:ins w:id="608" w:author="marc anthony" w:date="2024-07-04T00:16:00Z"/>
          <w:rFonts w:ascii="Arial" w:eastAsia="Times New Roman" w:hAnsi="Arial" w:cs="Arial"/>
          <w:b/>
          <w:sz w:val="28"/>
          <w:szCs w:val="28"/>
          <w:lang w:val="es-ES" w:eastAsia="es-ES"/>
        </w:rPr>
      </w:pPr>
    </w:p>
    <w:p w14:paraId="10FAB785" w14:textId="77777777" w:rsidR="002F0B5F" w:rsidRDefault="002F0B5F" w:rsidP="002F0B5F">
      <w:pPr>
        <w:rPr>
          <w:ins w:id="609" w:author="marc anthony" w:date="2024-07-04T00:16:00Z"/>
          <w:rFonts w:ascii="Arial" w:eastAsia="Times New Roman" w:hAnsi="Arial" w:cs="Arial"/>
          <w:b/>
          <w:sz w:val="28"/>
          <w:szCs w:val="28"/>
          <w:lang w:val="es-ES" w:eastAsia="es-ES"/>
        </w:rPr>
      </w:pPr>
    </w:p>
    <w:p w14:paraId="1AF175FA" w14:textId="77777777" w:rsidR="002F0B5F" w:rsidRDefault="002F0B5F" w:rsidP="002F0B5F">
      <w:pPr>
        <w:rPr>
          <w:ins w:id="610" w:author="marc anthony" w:date="2024-07-04T00:16:00Z"/>
          <w:rFonts w:ascii="Arial" w:eastAsia="Times New Roman" w:hAnsi="Arial" w:cs="Arial"/>
          <w:b/>
          <w:sz w:val="28"/>
          <w:szCs w:val="28"/>
          <w:lang w:val="es-ES" w:eastAsia="es-ES"/>
        </w:rPr>
      </w:pPr>
    </w:p>
    <w:p w14:paraId="28A162CB" w14:textId="77777777" w:rsidR="002F0B5F" w:rsidRDefault="002F0B5F" w:rsidP="002F0B5F">
      <w:pPr>
        <w:rPr>
          <w:ins w:id="611" w:author="marc anthony" w:date="2024-07-04T00:16:00Z"/>
          <w:rFonts w:ascii="Arial" w:eastAsia="Times New Roman" w:hAnsi="Arial" w:cs="Arial"/>
          <w:b/>
          <w:sz w:val="28"/>
          <w:szCs w:val="28"/>
          <w:lang w:val="es-ES" w:eastAsia="es-ES"/>
        </w:rPr>
      </w:pPr>
    </w:p>
    <w:p w14:paraId="2C72F701" w14:textId="77777777" w:rsidR="002F0B5F" w:rsidRDefault="002F0B5F" w:rsidP="002F0B5F">
      <w:pPr>
        <w:rPr>
          <w:ins w:id="612" w:author="marc anthony" w:date="2024-07-04T00:16:00Z"/>
          <w:rFonts w:ascii="Arial" w:eastAsia="Times New Roman" w:hAnsi="Arial" w:cs="Arial"/>
          <w:b/>
          <w:sz w:val="28"/>
          <w:szCs w:val="28"/>
          <w:lang w:val="es-ES" w:eastAsia="es-ES"/>
        </w:rPr>
      </w:pPr>
    </w:p>
    <w:p w14:paraId="517AB582" w14:textId="77777777" w:rsidR="002F0B5F" w:rsidRDefault="002F0B5F" w:rsidP="002F0B5F">
      <w:pPr>
        <w:rPr>
          <w:ins w:id="613" w:author="marc anthony" w:date="2024-07-04T00:16:00Z"/>
          <w:rFonts w:ascii="Arial" w:eastAsia="Times New Roman" w:hAnsi="Arial" w:cs="Arial"/>
          <w:b/>
          <w:sz w:val="28"/>
          <w:szCs w:val="28"/>
          <w:lang w:val="es-ES" w:eastAsia="es-ES"/>
        </w:rPr>
      </w:pPr>
    </w:p>
    <w:p w14:paraId="6B921564" w14:textId="77777777" w:rsidR="002F0B5F" w:rsidRDefault="002F0B5F" w:rsidP="002F0B5F">
      <w:pPr>
        <w:rPr>
          <w:ins w:id="614" w:author="marc anthony" w:date="2024-07-04T00:16:00Z"/>
          <w:rFonts w:ascii="Arial" w:eastAsia="Times New Roman" w:hAnsi="Arial" w:cs="Arial"/>
          <w:b/>
          <w:sz w:val="28"/>
          <w:szCs w:val="28"/>
          <w:lang w:val="es-ES" w:eastAsia="es-ES"/>
        </w:rPr>
      </w:pPr>
    </w:p>
    <w:p w14:paraId="5E4B7D03" w14:textId="77777777" w:rsidR="002F0B5F" w:rsidRDefault="002F0B5F" w:rsidP="002F0B5F">
      <w:pPr>
        <w:rPr>
          <w:ins w:id="615" w:author="marc anthony" w:date="2024-07-04T00:16:00Z"/>
          <w:rFonts w:ascii="Arial" w:eastAsia="Times New Roman" w:hAnsi="Arial" w:cs="Arial"/>
          <w:b/>
          <w:sz w:val="28"/>
          <w:szCs w:val="28"/>
          <w:lang w:val="es-ES" w:eastAsia="es-ES"/>
        </w:rPr>
      </w:pPr>
    </w:p>
    <w:p w14:paraId="1107B449" w14:textId="403581E5" w:rsidR="002F0B5F" w:rsidRDefault="002F0B5F" w:rsidP="002F0B5F">
      <w:pPr>
        <w:jc w:val="center"/>
        <w:rPr>
          <w:ins w:id="616" w:author="marc anthony" w:date="2024-07-04T00:17:00Z"/>
          <w:rFonts w:ascii="Arial" w:eastAsia="Times New Roman" w:hAnsi="Arial" w:cs="Arial"/>
          <w:b/>
          <w:sz w:val="180"/>
          <w:szCs w:val="180"/>
          <w:lang w:val="es-ES" w:eastAsia="es-ES"/>
        </w:rPr>
      </w:pPr>
      <w:ins w:id="617" w:author="marc anthony" w:date="2024-07-04T00:16:00Z">
        <w:r w:rsidRPr="00EB32A9">
          <w:rPr>
            <w:noProof/>
            <w:lang w:eastAsia="es-MX"/>
          </w:rPr>
          <w:drawing>
            <wp:anchor distT="0" distB="0" distL="114300" distR="114300" simplePos="0" relativeHeight="251727872" behindDoc="1" locked="0" layoutInCell="1" allowOverlap="1" wp14:anchorId="4EB80125" wp14:editId="0410D4DE">
              <wp:simplePos x="0" y="0"/>
              <wp:positionH relativeFrom="column">
                <wp:posOffset>1956435</wp:posOffset>
              </wp:positionH>
              <wp:positionV relativeFrom="paragraph">
                <wp:posOffset>706247</wp:posOffset>
              </wp:positionV>
              <wp:extent cx="4446395" cy="4603450"/>
              <wp:effectExtent l="495300" t="476250" r="487680" b="483235"/>
              <wp:wrapNone/>
              <wp:docPr id="3"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ic:cNvPicPr>
                        <a:picLocks noChangeAspect="1" noChangeArrowheads="1"/>
                      </pic:cNvPicPr>
                    </pic:nvPicPr>
                    <pic:blipFill>
                      <a:blip r:embed="rId9">
                        <a:duotone>
                          <a:schemeClr val="bg2">
                            <a:shade val="45000"/>
                            <a:satMod val="135000"/>
                          </a:schemeClr>
                          <a:prstClr val="white"/>
                        </a:duotone>
                        <a:lum bright="25000"/>
                        <a:extLst>
                          <a:ext uri="{28A0092B-C50C-407E-A947-70E740481C1C}">
                            <a14:useLocalDpi xmlns:a14="http://schemas.microsoft.com/office/drawing/2010/main" val="0"/>
                          </a:ext>
                        </a:extLst>
                      </a:blip>
                      <a:srcRect/>
                      <a:stretch>
                        <a:fillRect/>
                      </a:stretch>
                    </pic:blipFill>
                    <pic:spPr bwMode="auto">
                      <a:xfrm rot="20755619">
                        <a:off x="0" y="0"/>
                        <a:ext cx="4446395" cy="4603450"/>
                      </a:xfrm>
                      <a:prstGeom prst="rect">
                        <a:avLst/>
                      </a:prstGeom>
                      <a:noFill/>
                    </pic:spPr>
                  </pic:pic>
                </a:graphicData>
              </a:graphic>
            </wp:anchor>
          </w:drawing>
        </w:r>
        <w:r w:rsidRPr="008859B3">
          <w:rPr>
            <w:rFonts w:ascii="Arial" w:eastAsia="Times New Roman" w:hAnsi="Arial" w:cs="Arial"/>
            <w:b/>
            <w:sz w:val="180"/>
            <w:szCs w:val="180"/>
            <w:lang w:val="es-ES" w:eastAsia="es-ES"/>
          </w:rPr>
          <w:t xml:space="preserve">Capítulo </w:t>
        </w:r>
        <w:r>
          <w:rPr>
            <w:rFonts w:ascii="Arial" w:eastAsia="Times New Roman" w:hAnsi="Arial" w:cs="Arial"/>
            <w:b/>
            <w:sz w:val="180"/>
            <w:szCs w:val="180"/>
            <w:lang w:val="es-ES" w:eastAsia="es-ES"/>
          </w:rPr>
          <w:t>II</w:t>
        </w:r>
      </w:ins>
    </w:p>
    <w:p w14:paraId="2C4F8529" w14:textId="0CC7D599" w:rsidR="002F0B5F" w:rsidRDefault="002F0B5F" w:rsidP="002F0B5F">
      <w:pPr>
        <w:jc w:val="center"/>
        <w:rPr>
          <w:ins w:id="618" w:author="marc anthony" w:date="2024-07-04T00:16:00Z"/>
          <w:rFonts w:ascii="Arial" w:eastAsia="Times New Roman" w:hAnsi="Arial" w:cs="Arial"/>
          <w:b/>
          <w:sz w:val="180"/>
          <w:szCs w:val="180"/>
          <w:lang w:val="es-ES" w:eastAsia="es-ES"/>
        </w:rPr>
      </w:pPr>
      <w:ins w:id="619" w:author="marc anthony" w:date="2024-07-04T00:17:00Z">
        <w:r>
          <w:rPr>
            <w:rFonts w:ascii="Arial" w:eastAsia="Times New Roman" w:hAnsi="Arial" w:cs="Arial"/>
            <w:b/>
            <w:sz w:val="180"/>
            <w:szCs w:val="180"/>
            <w:lang w:val="es-ES" w:eastAsia="es-ES"/>
          </w:rPr>
          <w:t xml:space="preserve">Marco </w:t>
        </w:r>
      </w:ins>
      <w:ins w:id="620" w:author="marc anthony" w:date="2024-07-04T00:18:00Z">
        <w:r>
          <w:rPr>
            <w:rFonts w:ascii="Arial" w:eastAsia="Times New Roman" w:hAnsi="Arial" w:cs="Arial"/>
            <w:b/>
            <w:sz w:val="180"/>
            <w:szCs w:val="180"/>
            <w:lang w:val="es-ES" w:eastAsia="es-ES"/>
          </w:rPr>
          <w:t>teórico</w:t>
        </w:r>
      </w:ins>
    </w:p>
    <w:p w14:paraId="6F9BFFFA" w14:textId="77777777" w:rsidR="002F0B5F" w:rsidRPr="008859B3" w:rsidRDefault="002F0B5F" w:rsidP="002F0B5F">
      <w:pPr>
        <w:jc w:val="center"/>
        <w:rPr>
          <w:ins w:id="621" w:author="marc anthony" w:date="2024-07-04T00:16:00Z"/>
          <w:rFonts w:ascii="Arial" w:eastAsia="Times New Roman" w:hAnsi="Arial" w:cs="Arial"/>
          <w:b/>
          <w:sz w:val="180"/>
          <w:szCs w:val="180"/>
          <w:lang w:val="es-ES" w:eastAsia="es-ES"/>
        </w:rPr>
      </w:pPr>
    </w:p>
    <w:p w14:paraId="2A8D946D" w14:textId="77777777" w:rsidR="0046385F" w:rsidRDefault="0046385F">
      <w:r>
        <w:br w:type="page"/>
      </w:r>
    </w:p>
    <w:p w14:paraId="0F98AD82" w14:textId="77777777" w:rsidR="001355F1" w:rsidRPr="007215C0" w:rsidRDefault="001355F1">
      <w:pPr>
        <w:spacing w:before="100" w:beforeAutospacing="1" w:after="100" w:afterAutospacing="1" w:line="240" w:lineRule="auto"/>
        <w:jc w:val="both"/>
        <w:outlineLvl w:val="2"/>
        <w:rPr>
          <w:ins w:id="622" w:author="marc anthony" w:date="2024-08-02T21:36:00Z"/>
          <w:rFonts w:ascii="Arial" w:eastAsia="Times New Roman" w:hAnsi="Arial" w:cs="Arial"/>
          <w:b/>
          <w:bCs/>
          <w:sz w:val="28"/>
          <w:szCs w:val="28"/>
          <w:lang w:eastAsia="es-MX"/>
          <w:rPrChange w:id="623" w:author="marc anthony" w:date="2024-08-03T20:49:00Z">
            <w:rPr>
              <w:ins w:id="624" w:author="marc anthony" w:date="2024-08-02T21:36:00Z"/>
              <w:rFonts w:ascii="Times New Roman" w:eastAsia="Times New Roman" w:hAnsi="Times New Roman" w:cs="Times New Roman"/>
              <w:b/>
              <w:bCs/>
              <w:sz w:val="27"/>
              <w:szCs w:val="27"/>
              <w:lang w:eastAsia="es-MX"/>
            </w:rPr>
          </w:rPrChange>
        </w:rPr>
        <w:pPrChange w:id="625" w:author="marc anthony" w:date="2024-08-03T20:50:00Z">
          <w:pPr>
            <w:spacing w:before="100" w:beforeAutospacing="1" w:after="100" w:afterAutospacing="1" w:line="240" w:lineRule="auto"/>
            <w:outlineLvl w:val="2"/>
          </w:pPr>
        </w:pPrChange>
      </w:pPr>
      <w:ins w:id="626" w:author="marc anthony" w:date="2024-08-02T21:36:00Z">
        <w:r w:rsidRPr="007215C0">
          <w:rPr>
            <w:rFonts w:ascii="Arial" w:eastAsia="Times New Roman" w:hAnsi="Arial" w:cs="Arial"/>
            <w:b/>
            <w:bCs/>
            <w:sz w:val="28"/>
            <w:szCs w:val="28"/>
            <w:lang w:eastAsia="es-MX"/>
            <w:rPrChange w:id="627" w:author="marc anthony" w:date="2024-08-03T20:49:00Z">
              <w:rPr>
                <w:rFonts w:ascii="Times New Roman" w:eastAsia="Times New Roman" w:hAnsi="Times New Roman" w:cs="Times New Roman"/>
                <w:b/>
                <w:bCs/>
                <w:sz w:val="27"/>
                <w:szCs w:val="27"/>
                <w:lang w:eastAsia="es-MX"/>
              </w:rPr>
            </w:rPrChange>
          </w:rPr>
          <w:lastRenderedPageBreak/>
          <w:t>2.1 Tecnologías de la Información y la Comunicación (TIC)</w:t>
        </w:r>
      </w:ins>
    </w:p>
    <w:p w14:paraId="6F451DA7" w14:textId="77777777" w:rsidR="001355F1" w:rsidRPr="001355F1" w:rsidRDefault="001355F1">
      <w:pPr>
        <w:spacing w:before="100" w:beforeAutospacing="1" w:after="100" w:afterAutospacing="1" w:line="240" w:lineRule="auto"/>
        <w:jc w:val="both"/>
        <w:rPr>
          <w:ins w:id="628" w:author="marc anthony" w:date="2024-08-02T21:36:00Z"/>
          <w:rFonts w:ascii="Arial" w:eastAsia="Times New Roman" w:hAnsi="Arial" w:cs="Arial"/>
          <w:sz w:val="24"/>
          <w:szCs w:val="24"/>
          <w:lang w:eastAsia="es-MX"/>
          <w:rPrChange w:id="629" w:author="marc anthony" w:date="2024-08-02T21:37:00Z">
            <w:rPr>
              <w:ins w:id="630" w:author="marc anthony" w:date="2024-08-02T21:36:00Z"/>
              <w:rFonts w:ascii="Times New Roman" w:eastAsia="Times New Roman" w:hAnsi="Times New Roman" w:cs="Times New Roman"/>
              <w:sz w:val="24"/>
              <w:szCs w:val="24"/>
              <w:lang w:eastAsia="es-MX"/>
            </w:rPr>
          </w:rPrChange>
        </w:rPr>
        <w:pPrChange w:id="631" w:author="marc anthony" w:date="2024-08-03T20:50:00Z">
          <w:pPr>
            <w:spacing w:before="100" w:beforeAutospacing="1" w:after="100" w:afterAutospacing="1" w:line="240" w:lineRule="auto"/>
          </w:pPr>
        </w:pPrChange>
      </w:pPr>
      <w:ins w:id="632" w:author="marc anthony" w:date="2024-08-02T21:36:00Z">
        <w:r w:rsidRPr="001355F1">
          <w:rPr>
            <w:rFonts w:ascii="Arial" w:eastAsia="Times New Roman" w:hAnsi="Arial" w:cs="Arial"/>
            <w:sz w:val="24"/>
            <w:szCs w:val="24"/>
            <w:lang w:eastAsia="es-MX"/>
            <w:rPrChange w:id="633" w:author="marc anthony" w:date="2024-08-02T21:37:00Z">
              <w:rPr>
                <w:rFonts w:ascii="Times New Roman" w:eastAsia="Times New Roman" w:hAnsi="Times New Roman" w:cs="Times New Roman"/>
                <w:sz w:val="24"/>
                <w:szCs w:val="24"/>
                <w:lang w:eastAsia="es-MX"/>
              </w:rPr>
            </w:rPrChange>
          </w:rPr>
          <w:t>Las Tecnologías de la Información y la Comunicación (TIC) desempeñan un papel fundamental en el desarrollo y mantenimiento de la intranet. Las TIC abarcan una amplia gama de tecnologías y herramientas que facilitan la creación, almacenamiento, compartición y uso de información en formato digital. Estas tecnologías incluyen hardware, software, redes y otros dispositivos tecnológicos que permiten a las empresas mejorar la eficiencia operativa y la comunicación interna.</w:t>
        </w:r>
      </w:ins>
    </w:p>
    <w:p w14:paraId="498F902B" w14:textId="77777777" w:rsidR="001355F1" w:rsidRPr="007215C0" w:rsidRDefault="001355F1">
      <w:pPr>
        <w:spacing w:before="100" w:beforeAutospacing="1" w:after="100" w:afterAutospacing="1" w:line="240" w:lineRule="auto"/>
        <w:jc w:val="both"/>
        <w:outlineLvl w:val="3"/>
        <w:rPr>
          <w:ins w:id="634" w:author="marc anthony" w:date="2024-08-02T21:36:00Z"/>
          <w:rFonts w:ascii="Arial" w:eastAsia="Times New Roman" w:hAnsi="Arial" w:cs="Arial"/>
          <w:b/>
          <w:bCs/>
          <w:sz w:val="28"/>
          <w:szCs w:val="28"/>
          <w:lang w:eastAsia="es-MX"/>
          <w:rPrChange w:id="635" w:author="marc anthony" w:date="2024-08-03T20:49:00Z">
            <w:rPr>
              <w:ins w:id="636" w:author="marc anthony" w:date="2024-08-02T21:36:00Z"/>
              <w:rFonts w:ascii="Times New Roman" w:eastAsia="Times New Roman" w:hAnsi="Times New Roman" w:cs="Times New Roman"/>
              <w:b/>
              <w:bCs/>
              <w:sz w:val="24"/>
              <w:szCs w:val="24"/>
              <w:lang w:eastAsia="es-MX"/>
            </w:rPr>
          </w:rPrChange>
        </w:rPr>
        <w:pPrChange w:id="637" w:author="marc anthony" w:date="2024-08-03T20:50:00Z">
          <w:pPr>
            <w:spacing w:before="100" w:beforeAutospacing="1" w:after="100" w:afterAutospacing="1" w:line="240" w:lineRule="auto"/>
            <w:outlineLvl w:val="3"/>
          </w:pPr>
        </w:pPrChange>
      </w:pPr>
      <w:ins w:id="638" w:author="marc anthony" w:date="2024-08-02T21:36:00Z">
        <w:r w:rsidRPr="007215C0">
          <w:rPr>
            <w:rFonts w:ascii="Arial" w:eastAsia="Times New Roman" w:hAnsi="Arial" w:cs="Arial"/>
            <w:b/>
            <w:bCs/>
            <w:sz w:val="28"/>
            <w:szCs w:val="28"/>
            <w:lang w:eastAsia="es-MX"/>
            <w:rPrChange w:id="639" w:author="marc anthony" w:date="2024-08-03T20:49:00Z">
              <w:rPr>
                <w:rFonts w:ascii="Times New Roman" w:eastAsia="Times New Roman" w:hAnsi="Times New Roman" w:cs="Times New Roman"/>
                <w:b/>
                <w:bCs/>
                <w:sz w:val="24"/>
                <w:szCs w:val="24"/>
                <w:lang w:eastAsia="es-MX"/>
              </w:rPr>
            </w:rPrChange>
          </w:rPr>
          <w:t>2.1.1 Infraestructura tecnológica</w:t>
        </w:r>
      </w:ins>
    </w:p>
    <w:p w14:paraId="239AAF3E" w14:textId="77777777" w:rsidR="001355F1" w:rsidRPr="001355F1" w:rsidRDefault="001355F1">
      <w:pPr>
        <w:spacing w:before="100" w:beforeAutospacing="1" w:after="100" w:afterAutospacing="1" w:line="240" w:lineRule="auto"/>
        <w:jc w:val="both"/>
        <w:rPr>
          <w:ins w:id="640" w:author="marc anthony" w:date="2024-08-02T21:36:00Z"/>
          <w:rFonts w:ascii="Arial" w:eastAsia="Times New Roman" w:hAnsi="Arial" w:cs="Arial"/>
          <w:sz w:val="24"/>
          <w:szCs w:val="24"/>
          <w:lang w:eastAsia="es-MX"/>
          <w:rPrChange w:id="641" w:author="marc anthony" w:date="2024-08-02T21:37:00Z">
            <w:rPr>
              <w:ins w:id="642" w:author="marc anthony" w:date="2024-08-02T21:36:00Z"/>
              <w:rFonts w:ascii="Times New Roman" w:eastAsia="Times New Roman" w:hAnsi="Times New Roman" w:cs="Times New Roman"/>
              <w:sz w:val="24"/>
              <w:szCs w:val="24"/>
              <w:lang w:eastAsia="es-MX"/>
            </w:rPr>
          </w:rPrChange>
        </w:rPr>
        <w:pPrChange w:id="643" w:author="marc anthony" w:date="2024-08-03T20:50:00Z">
          <w:pPr>
            <w:spacing w:before="100" w:beforeAutospacing="1" w:after="100" w:afterAutospacing="1" w:line="240" w:lineRule="auto"/>
          </w:pPr>
        </w:pPrChange>
      </w:pPr>
      <w:ins w:id="644" w:author="marc anthony" w:date="2024-08-02T21:36:00Z">
        <w:r w:rsidRPr="001355F1">
          <w:rPr>
            <w:rFonts w:ascii="Arial" w:eastAsia="Times New Roman" w:hAnsi="Arial" w:cs="Arial"/>
            <w:sz w:val="24"/>
            <w:szCs w:val="24"/>
            <w:lang w:eastAsia="es-MX"/>
            <w:rPrChange w:id="645" w:author="marc anthony" w:date="2024-08-02T21:37:00Z">
              <w:rPr>
                <w:rFonts w:ascii="Times New Roman" w:eastAsia="Times New Roman" w:hAnsi="Times New Roman" w:cs="Times New Roman"/>
                <w:sz w:val="24"/>
                <w:szCs w:val="24"/>
                <w:lang w:eastAsia="es-MX"/>
              </w:rPr>
            </w:rPrChange>
          </w:rPr>
          <w:t>La infraestructura tecnológica de la intranet incluye servidores, redes y dispositivos de almacenamiento que permiten el acceso y la gestión de los datos. El uso de servicios en la nube proporciona mayor flexibilidad y escalabilidad, facilitando el almacenamiento y la sincronización de archivos en servidores distribuidos en centros de datos remotos. La elección de hardware robusto y confiable, junto con una configuración adecuada de la red, garantiza que la intranet sea accesible de manera constante y segura para todos los usuarios autorizados.</w:t>
        </w:r>
      </w:ins>
    </w:p>
    <w:p w14:paraId="0041AD67" w14:textId="77777777" w:rsidR="001355F1" w:rsidRPr="007215C0" w:rsidRDefault="001355F1">
      <w:pPr>
        <w:spacing w:before="100" w:beforeAutospacing="1" w:after="100" w:afterAutospacing="1" w:line="240" w:lineRule="auto"/>
        <w:jc w:val="both"/>
        <w:outlineLvl w:val="3"/>
        <w:rPr>
          <w:ins w:id="646" w:author="marc anthony" w:date="2024-08-02T21:36:00Z"/>
          <w:rFonts w:ascii="Arial" w:eastAsia="Times New Roman" w:hAnsi="Arial" w:cs="Arial"/>
          <w:b/>
          <w:bCs/>
          <w:sz w:val="28"/>
          <w:szCs w:val="28"/>
          <w:lang w:eastAsia="es-MX"/>
          <w:rPrChange w:id="647" w:author="marc anthony" w:date="2024-08-03T20:49:00Z">
            <w:rPr>
              <w:ins w:id="648" w:author="marc anthony" w:date="2024-08-02T21:36:00Z"/>
              <w:rFonts w:ascii="Times New Roman" w:eastAsia="Times New Roman" w:hAnsi="Times New Roman" w:cs="Times New Roman"/>
              <w:b/>
              <w:bCs/>
              <w:sz w:val="24"/>
              <w:szCs w:val="24"/>
              <w:lang w:eastAsia="es-MX"/>
            </w:rPr>
          </w:rPrChange>
        </w:rPr>
        <w:pPrChange w:id="649" w:author="marc anthony" w:date="2024-08-03T20:50:00Z">
          <w:pPr>
            <w:spacing w:before="100" w:beforeAutospacing="1" w:after="100" w:afterAutospacing="1" w:line="240" w:lineRule="auto"/>
            <w:outlineLvl w:val="3"/>
          </w:pPr>
        </w:pPrChange>
      </w:pPr>
      <w:ins w:id="650" w:author="marc anthony" w:date="2024-08-02T21:36:00Z">
        <w:r w:rsidRPr="007215C0">
          <w:rPr>
            <w:rFonts w:ascii="Arial" w:eastAsia="Times New Roman" w:hAnsi="Arial" w:cs="Arial"/>
            <w:b/>
            <w:bCs/>
            <w:sz w:val="28"/>
            <w:szCs w:val="28"/>
            <w:lang w:eastAsia="es-MX"/>
            <w:rPrChange w:id="651" w:author="marc anthony" w:date="2024-08-03T20:49:00Z">
              <w:rPr>
                <w:rFonts w:ascii="Times New Roman" w:eastAsia="Times New Roman" w:hAnsi="Times New Roman" w:cs="Times New Roman"/>
                <w:b/>
                <w:bCs/>
                <w:sz w:val="24"/>
                <w:szCs w:val="24"/>
                <w:lang w:eastAsia="es-MX"/>
              </w:rPr>
            </w:rPrChange>
          </w:rPr>
          <w:t>2.1.2 Identidad digital</w:t>
        </w:r>
      </w:ins>
    </w:p>
    <w:p w14:paraId="72A5EDA8" w14:textId="77777777" w:rsidR="001355F1" w:rsidRPr="007215C0" w:rsidRDefault="001355F1">
      <w:pPr>
        <w:spacing w:before="100" w:beforeAutospacing="1" w:after="100" w:afterAutospacing="1" w:line="240" w:lineRule="auto"/>
        <w:jc w:val="both"/>
        <w:rPr>
          <w:ins w:id="652" w:author="marc anthony" w:date="2024-08-02T21:36:00Z"/>
          <w:rFonts w:ascii="Arial" w:eastAsia="Times New Roman" w:hAnsi="Arial" w:cs="Arial"/>
          <w:sz w:val="28"/>
          <w:szCs w:val="28"/>
          <w:lang w:eastAsia="es-MX"/>
          <w:rPrChange w:id="653" w:author="marc anthony" w:date="2024-08-03T20:49:00Z">
            <w:rPr>
              <w:ins w:id="654" w:author="marc anthony" w:date="2024-08-02T21:36:00Z"/>
              <w:rFonts w:ascii="Times New Roman" w:eastAsia="Times New Roman" w:hAnsi="Times New Roman" w:cs="Times New Roman"/>
              <w:sz w:val="24"/>
              <w:szCs w:val="24"/>
              <w:lang w:eastAsia="es-MX"/>
            </w:rPr>
          </w:rPrChange>
        </w:rPr>
        <w:pPrChange w:id="655" w:author="marc anthony" w:date="2024-08-03T20:50:00Z">
          <w:pPr>
            <w:spacing w:before="100" w:beforeAutospacing="1" w:after="100" w:afterAutospacing="1" w:line="240" w:lineRule="auto"/>
          </w:pPr>
        </w:pPrChange>
      </w:pPr>
      <w:ins w:id="656" w:author="marc anthony" w:date="2024-08-02T21:36:00Z">
        <w:r w:rsidRPr="001355F1">
          <w:rPr>
            <w:rFonts w:ascii="Arial" w:eastAsia="Times New Roman" w:hAnsi="Arial" w:cs="Arial"/>
            <w:sz w:val="24"/>
            <w:szCs w:val="24"/>
            <w:lang w:eastAsia="es-MX"/>
            <w:rPrChange w:id="657" w:author="marc anthony" w:date="2024-08-02T21:37:00Z">
              <w:rPr>
                <w:rFonts w:ascii="Times New Roman" w:eastAsia="Times New Roman" w:hAnsi="Times New Roman" w:cs="Times New Roman"/>
                <w:sz w:val="24"/>
                <w:szCs w:val="24"/>
                <w:lang w:eastAsia="es-MX"/>
              </w:rPr>
            </w:rPrChange>
          </w:rPr>
          <w:t>La identidad digital se refiere a la representación en línea de la organización en el entorno digital. Incluye todos los elementos visibles y digitales que comunican quiénes son, qué hacen y cómo se relacionan con el mundo en línea. En el contexto de la intranet, la identidad digital facilita el acceso seguro y personalizado a los recursos de la empresa. Esto incluye la implementación de sistemas de autenticación y autorización que aseguran que solo los empleados y usuarios autorizados puedan acceder a información y aplicaciones específicas según su rol dentro de la organización.</w:t>
        </w:r>
      </w:ins>
    </w:p>
    <w:p w14:paraId="629B2A6F" w14:textId="77777777" w:rsidR="001355F1" w:rsidRPr="007215C0" w:rsidRDefault="001355F1">
      <w:pPr>
        <w:spacing w:before="100" w:beforeAutospacing="1" w:after="100" w:afterAutospacing="1" w:line="240" w:lineRule="auto"/>
        <w:jc w:val="both"/>
        <w:outlineLvl w:val="2"/>
        <w:rPr>
          <w:ins w:id="658" w:author="marc anthony" w:date="2024-08-02T21:36:00Z"/>
          <w:rFonts w:ascii="Arial" w:eastAsia="Times New Roman" w:hAnsi="Arial" w:cs="Arial"/>
          <w:b/>
          <w:bCs/>
          <w:sz w:val="28"/>
          <w:szCs w:val="28"/>
          <w:lang w:eastAsia="es-MX"/>
          <w:rPrChange w:id="659" w:author="marc anthony" w:date="2024-08-03T20:49:00Z">
            <w:rPr>
              <w:ins w:id="660" w:author="marc anthony" w:date="2024-08-02T21:36:00Z"/>
              <w:rFonts w:ascii="Times New Roman" w:eastAsia="Times New Roman" w:hAnsi="Times New Roman" w:cs="Times New Roman"/>
              <w:b/>
              <w:bCs/>
              <w:sz w:val="27"/>
              <w:szCs w:val="27"/>
              <w:lang w:eastAsia="es-MX"/>
            </w:rPr>
          </w:rPrChange>
        </w:rPr>
        <w:pPrChange w:id="661" w:author="marc anthony" w:date="2024-08-03T20:50:00Z">
          <w:pPr>
            <w:spacing w:before="100" w:beforeAutospacing="1" w:after="100" w:afterAutospacing="1" w:line="240" w:lineRule="auto"/>
            <w:outlineLvl w:val="2"/>
          </w:pPr>
        </w:pPrChange>
      </w:pPr>
      <w:ins w:id="662" w:author="marc anthony" w:date="2024-08-02T21:36:00Z">
        <w:r w:rsidRPr="007215C0">
          <w:rPr>
            <w:rFonts w:ascii="Arial" w:eastAsia="Times New Roman" w:hAnsi="Arial" w:cs="Arial"/>
            <w:b/>
            <w:bCs/>
            <w:sz w:val="28"/>
            <w:szCs w:val="28"/>
            <w:lang w:eastAsia="es-MX"/>
            <w:rPrChange w:id="663" w:author="marc anthony" w:date="2024-08-03T20:49:00Z">
              <w:rPr>
                <w:rFonts w:ascii="Times New Roman" w:eastAsia="Times New Roman" w:hAnsi="Times New Roman" w:cs="Times New Roman"/>
                <w:b/>
                <w:bCs/>
                <w:sz w:val="27"/>
                <w:szCs w:val="27"/>
                <w:lang w:eastAsia="es-MX"/>
              </w:rPr>
            </w:rPrChange>
          </w:rPr>
          <w:t>2.2 Seguridad informática básica</w:t>
        </w:r>
      </w:ins>
    </w:p>
    <w:p w14:paraId="75B7DBD5" w14:textId="77777777" w:rsidR="001355F1" w:rsidRPr="001355F1" w:rsidRDefault="001355F1">
      <w:pPr>
        <w:spacing w:before="100" w:beforeAutospacing="1" w:after="100" w:afterAutospacing="1" w:line="240" w:lineRule="auto"/>
        <w:jc w:val="both"/>
        <w:rPr>
          <w:ins w:id="664" w:author="marc anthony" w:date="2024-08-02T21:36:00Z"/>
          <w:rFonts w:ascii="Arial" w:eastAsia="Times New Roman" w:hAnsi="Arial" w:cs="Arial"/>
          <w:sz w:val="24"/>
          <w:szCs w:val="24"/>
          <w:lang w:eastAsia="es-MX"/>
          <w:rPrChange w:id="665" w:author="marc anthony" w:date="2024-08-02T21:37:00Z">
            <w:rPr>
              <w:ins w:id="666" w:author="marc anthony" w:date="2024-08-02T21:36:00Z"/>
              <w:rFonts w:ascii="Times New Roman" w:eastAsia="Times New Roman" w:hAnsi="Times New Roman" w:cs="Times New Roman"/>
              <w:sz w:val="24"/>
              <w:szCs w:val="24"/>
              <w:lang w:eastAsia="es-MX"/>
            </w:rPr>
          </w:rPrChange>
        </w:rPr>
        <w:pPrChange w:id="667" w:author="marc anthony" w:date="2024-08-03T20:50:00Z">
          <w:pPr>
            <w:spacing w:before="100" w:beforeAutospacing="1" w:after="100" w:afterAutospacing="1" w:line="240" w:lineRule="auto"/>
          </w:pPr>
        </w:pPrChange>
      </w:pPr>
      <w:ins w:id="668" w:author="marc anthony" w:date="2024-08-02T21:36:00Z">
        <w:r w:rsidRPr="001355F1">
          <w:rPr>
            <w:rFonts w:ascii="Arial" w:eastAsia="Times New Roman" w:hAnsi="Arial" w:cs="Arial"/>
            <w:sz w:val="24"/>
            <w:szCs w:val="24"/>
            <w:lang w:eastAsia="es-MX"/>
            <w:rPrChange w:id="669" w:author="marc anthony" w:date="2024-08-02T21:37:00Z">
              <w:rPr>
                <w:rFonts w:ascii="Times New Roman" w:eastAsia="Times New Roman" w:hAnsi="Times New Roman" w:cs="Times New Roman"/>
                <w:sz w:val="24"/>
                <w:szCs w:val="24"/>
                <w:lang w:eastAsia="es-MX"/>
              </w:rPr>
            </w:rPrChange>
          </w:rPr>
          <w:t>La seguridad informática es fundamental para proteger la integridad, la confidencialidad y la disponibilidad de la información dentro de la intranet. A continuación, se presentan algunos aspectos clave de la seguridad informática básica:</w:t>
        </w:r>
      </w:ins>
    </w:p>
    <w:p w14:paraId="29796FB8" w14:textId="77777777" w:rsidR="001355F1" w:rsidRPr="007215C0" w:rsidRDefault="001355F1">
      <w:pPr>
        <w:spacing w:before="100" w:beforeAutospacing="1" w:after="100" w:afterAutospacing="1" w:line="240" w:lineRule="auto"/>
        <w:jc w:val="both"/>
        <w:outlineLvl w:val="3"/>
        <w:rPr>
          <w:ins w:id="670" w:author="marc anthony" w:date="2024-08-02T21:36:00Z"/>
          <w:rFonts w:ascii="Arial" w:eastAsia="Times New Roman" w:hAnsi="Arial" w:cs="Arial"/>
          <w:b/>
          <w:bCs/>
          <w:sz w:val="28"/>
          <w:szCs w:val="28"/>
          <w:lang w:eastAsia="es-MX"/>
          <w:rPrChange w:id="671" w:author="marc anthony" w:date="2024-08-03T20:49:00Z">
            <w:rPr>
              <w:ins w:id="672" w:author="marc anthony" w:date="2024-08-02T21:36:00Z"/>
              <w:rFonts w:ascii="Times New Roman" w:eastAsia="Times New Roman" w:hAnsi="Times New Roman" w:cs="Times New Roman"/>
              <w:b/>
              <w:bCs/>
              <w:sz w:val="24"/>
              <w:szCs w:val="24"/>
              <w:lang w:eastAsia="es-MX"/>
            </w:rPr>
          </w:rPrChange>
        </w:rPr>
        <w:pPrChange w:id="673" w:author="marc anthony" w:date="2024-08-03T20:50:00Z">
          <w:pPr>
            <w:spacing w:before="100" w:beforeAutospacing="1" w:after="100" w:afterAutospacing="1" w:line="240" w:lineRule="auto"/>
            <w:outlineLvl w:val="3"/>
          </w:pPr>
        </w:pPrChange>
      </w:pPr>
      <w:ins w:id="674" w:author="marc anthony" w:date="2024-08-02T21:36:00Z">
        <w:r w:rsidRPr="007215C0">
          <w:rPr>
            <w:rFonts w:ascii="Arial" w:eastAsia="Times New Roman" w:hAnsi="Arial" w:cs="Arial"/>
            <w:b/>
            <w:bCs/>
            <w:sz w:val="28"/>
            <w:szCs w:val="28"/>
            <w:lang w:eastAsia="es-MX"/>
            <w:rPrChange w:id="675" w:author="marc anthony" w:date="2024-08-03T20:49:00Z">
              <w:rPr>
                <w:rFonts w:ascii="Times New Roman" w:eastAsia="Times New Roman" w:hAnsi="Times New Roman" w:cs="Times New Roman"/>
                <w:b/>
                <w:bCs/>
                <w:sz w:val="24"/>
                <w:szCs w:val="24"/>
                <w:lang w:eastAsia="es-MX"/>
              </w:rPr>
            </w:rPrChange>
          </w:rPr>
          <w:t>2.2.1 Evaluación de riesgos</w:t>
        </w:r>
      </w:ins>
    </w:p>
    <w:p w14:paraId="32BFAAB4" w14:textId="77777777" w:rsidR="001355F1" w:rsidRPr="001355F1" w:rsidRDefault="001355F1">
      <w:pPr>
        <w:spacing w:before="100" w:beforeAutospacing="1" w:after="100" w:afterAutospacing="1" w:line="240" w:lineRule="auto"/>
        <w:jc w:val="both"/>
        <w:rPr>
          <w:ins w:id="676" w:author="marc anthony" w:date="2024-08-02T21:36:00Z"/>
          <w:rFonts w:ascii="Arial" w:eastAsia="Times New Roman" w:hAnsi="Arial" w:cs="Arial"/>
          <w:sz w:val="24"/>
          <w:szCs w:val="24"/>
          <w:lang w:eastAsia="es-MX"/>
          <w:rPrChange w:id="677" w:author="marc anthony" w:date="2024-08-02T21:37:00Z">
            <w:rPr>
              <w:ins w:id="678" w:author="marc anthony" w:date="2024-08-02T21:36:00Z"/>
              <w:rFonts w:ascii="Times New Roman" w:eastAsia="Times New Roman" w:hAnsi="Times New Roman" w:cs="Times New Roman"/>
              <w:sz w:val="24"/>
              <w:szCs w:val="24"/>
              <w:lang w:eastAsia="es-MX"/>
            </w:rPr>
          </w:rPrChange>
        </w:rPr>
        <w:pPrChange w:id="679" w:author="marc anthony" w:date="2024-08-03T20:50:00Z">
          <w:pPr>
            <w:spacing w:before="100" w:beforeAutospacing="1" w:after="100" w:afterAutospacing="1" w:line="240" w:lineRule="auto"/>
          </w:pPr>
        </w:pPrChange>
      </w:pPr>
      <w:ins w:id="680" w:author="marc anthony" w:date="2024-08-02T21:36:00Z">
        <w:r w:rsidRPr="001355F1">
          <w:rPr>
            <w:rFonts w:ascii="Arial" w:eastAsia="Times New Roman" w:hAnsi="Arial" w:cs="Arial"/>
            <w:sz w:val="24"/>
            <w:szCs w:val="24"/>
            <w:lang w:eastAsia="es-MX"/>
            <w:rPrChange w:id="681" w:author="marc anthony" w:date="2024-08-02T21:37:00Z">
              <w:rPr>
                <w:rFonts w:ascii="Times New Roman" w:eastAsia="Times New Roman" w:hAnsi="Times New Roman" w:cs="Times New Roman"/>
                <w:sz w:val="24"/>
                <w:szCs w:val="24"/>
                <w:lang w:eastAsia="es-MX"/>
              </w:rPr>
            </w:rPrChange>
          </w:rPr>
          <w:t>La evaluación de riesgos implica un análisis exhaustivo de las amenazas y vulnerabilidades que enfrenta la organización. La identificación de estos riesgos permite implementar medidas preventivas y correctivas para mitigar su impacto. Esto puede incluir la realización de auditorías de seguridad, pruebas de penetración y el uso de herramientas de gestión de riesgos para monitorear y evaluar continuamente la seguridad del sistema.</w:t>
        </w:r>
      </w:ins>
    </w:p>
    <w:p w14:paraId="7E049274" w14:textId="77777777" w:rsidR="001355F1" w:rsidRPr="007215C0" w:rsidRDefault="001355F1">
      <w:pPr>
        <w:spacing w:before="100" w:beforeAutospacing="1" w:after="100" w:afterAutospacing="1" w:line="240" w:lineRule="auto"/>
        <w:jc w:val="both"/>
        <w:outlineLvl w:val="3"/>
        <w:rPr>
          <w:ins w:id="682" w:author="marc anthony" w:date="2024-08-02T21:36:00Z"/>
          <w:rFonts w:ascii="Arial" w:eastAsia="Times New Roman" w:hAnsi="Arial" w:cs="Arial"/>
          <w:b/>
          <w:bCs/>
          <w:sz w:val="28"/>
          <w:szCs w:val="28"/>
          <w:lang w:eastAsia="es-MX"/>
          <w:rPrChange w:id="683" w:author="marc anthony" w:date="2024-08-03T20:49:00Z">
            <w:rPr>
              <w:ins w:id="684" w:author="marc anthony" w:date="2024-08-02T21:36:00Z"/>
              <w:rFonts w:ascii="Times New Roman" w:eastAsia="Times New Roman" w:hAnsi="Times New Roman" w:cs="Times New Roman"/>
              <w:b/>
              <w:bCs/>
              <w:sz w:val="24"/>
              <w:szCs w:val="24"/>
              <w:lang w:eastAsia="es-MX"/>
            </w:rPr>
          </w:rPrChange>
        </w:rPr>
        <w:pPrChange w:id="685" w:author="marc anthony" w:date="2024-08-03T20:50:00Z">
          <w:pPr>
            <w:spacing w:before="100" w:beforeAutospacing="1" w:after="100" w:afterAutospacing="1" w:line="240" w:lineRule="auto"/>
            <w:outlineLvl w:val="3"/>
          </w:pPr>
        </w:pPrChange>
      </w:pPr>
      <w:ins w:id="686" w:author="marc anthony" w:date="2024-08-02T21:36:00Z">
        <w:r w:rsidRPr="007215C0">
          <w:rPr>
            <w:rFonts w:ascii="Arial" w:eastAsia="Times New Roman" w:hAnsi="Arial" w:cs="Arial"/>
            <w:b/>
            <w:bCs/>
            <w:sz w:val="28"/>
            <w:szCs w:val="28"/>
            <w:lang w:eastAsia="es-MX"/>
            <w:rPrChange w:id="687" w:author="marc anthony" w:date="2024-08-03T20:49:00Z">
              <w:rPr>
                <w:rFonts w:ascii="Times New Roman" w:eastAsia="Times New Roman" w:hAnsi="Times New Roman" w:cs="Times New Roman"/>
                <w:b/>
                <w:bCs/>
                <w:sz w:val="24"/>
                <w:szCs w:val="24"/>
                <w:lang w:eastAsia="es-MX"/>
              </w:rPr>
            </w:rPrChange>
          </w:rPr>
          <w:t>2.2.2 Políticas de seguridad informática</w:t>
        </w:r>
      </w:ins>
    </w:p>
    <w:p w14:paraId="10736EE5" w14:textId="77777777" w:rsidR="001355F1" w:rsidRPr="001355F1" w:rsidRDefault="001355F1">
      <w:pPr>
        <w:spacing w:before="100" w:beforeAutospacing="1" w:after="100" w:afterAutospacing="1" w:line="240" w:lineRule="auto"/>
        <w:jc w:val="both"/>
        <w:rPr>
          <w:ins w:id="688" w:author="marc anthony" w:date="2024-08-02T21:36:00Z"/>
          <w:rFonts w:ascii="Arial" w:eastAsia="Times New Roman" w:hAnsi="Arial" w:cs="Arial"/>
          <w:sz w:val="24"/>
          <w:szCs w:val="24"/>
          <w:lang w:eastAsia="es-MX"/>
          <w:rPrChange w:id="689" w:author="marc anthony" w:date="2024-08-02T21:37:00Z">
            <w:rPr>
              <w:ins w:id="690" w:author="marc anthony" w:date="2024-08-02T21:36:00Z"/>
              <w:rFonts w:ascii="Times New Roman" w:eastAsia="Times New Roman" w:hAnsi="Times New Roman" w:cs="Times New Roman"/>
              <w:sz w:val="24"/>
              <w:szCs w:val="24"/>
              <w:lang w:eastAsia="es-MX"/>
            </w:rPr>
          </w:rPrChange>
        </w:rPr>
        <w:pPrChange w:id="691" w:author="marc anthony" w:date="2024-08-03T20:50:00Z">
          <w:pPr>
            <w:spacing w:before="100" w:beforeAutospacing="1" w:after="100" w:afterAutospacing="1" w:line="240" w:lineRule="auto"/>
          </w:pPr>
        </w:pPrChange>
      </w:pPr>
      <w:ins w:id="692" w:author="marc anthony" w:date="2024-08-02T21:36:00Z">
        <w:r w:rsidRPr="001355F1">
          <w:rPr>
            <w:rFonts w:ascii="Arial" w:eastAsia="Times New Roman" w:hAnsi="Arial" w:cs="Arial"/>
            <w:sz w:val="24"/>
            <w:szCs w:val="24"/>
            <w:lang w:eastAsia="es-MX"/>
            <w:rPrChange w:id="693" w:author="marc anthony" w:date="2024-08-02T21:37:00Z">
              <w:rPr>
                <w:rFonts w:ascii="Times New Roman" w:eastAsia="Times New Roman" w:hAnsi="Times New Roman" w:cs="Times New Roman"/>
                <w:sz w:val="24"/>
                <w:szCs w:val="24"/>
                <w:lang w:eastAsia="es-MX"/>
              </w:rPr>
            </w:rPrChange>
          </w:rPr>
          <w:t xml:space="preserve">Las políticas de seguridad informática establecen pautas y estándares para el uso seguro de la tecnología y la gestión de la información. Estas políticas deben ser claras, accesibles </w:t>
        </w:r>
        <w:r w:rsidRPr="001355F1">
          <w:rPr>
            <w:rFonts w:ascii="Arial" w:eastAsia="Times New Roman" w:hAnsi="Arial" w:cs="Arial"/>
            <w:sz w:val="24"/>
            <w:szCs w:val="24"/>
            <w:lang w:eastAsia="es-MX"/>
            <w:rPrChange w:id="694" w:author="marc anthony" w:date="2024-08-02T21:37:00Z">
              <w:rPr>
                <w:rFonts w:ascii="Times New Roman" w:eastAsia="Times New Roman" w:hAnsi="Times New Roman" w:cs="Times New Roman"/>
                <w:sz w:val="24"/>
                <w:szCs w:val="24"/>
                <w:lang w:eastAsia="es-MX"/>
              </w:rPr>
            </w:rPrChange>
          </w:rPr>
          <w:lastRenderedPageBreak/>
          <w:t>y revisadas periódicamente para adaptarse a las nuevas amenazas. Las políticas pueden abarcar aspectos como el uso de contraseñas seguras, la gestión de accesos, la protección contra malware y la respuesta a incidentes de seguridad.</w:t>
        </w:r>
      </w:ins>
    </w:p>
    <w:p w14:paraId="3771F952" w14:textId="77777777" w:rsidR="001355F1" w:rsidRPr="007215C0" w:rsidRDefault="001355F1">
      <w:pPr>
        <w:spacing w:before="100" w:beforeAutospacing="1" w:after="100" w:afterAutospacing="1" w:line="240" w:lineRule="auto"/>
        <w:jc w:val="both"/>
        <w:outlineLvl w:val="3"/>
        <w:rPr>
          <w:ins w:id="695" w:author="marc anthony" w:date="2024-08-02T21:36:00Z"/>
          <w:rFonts w:ascii="Arial" w:eastAsia="Times New Roman" w:hAnsi="Arial" w:cs="Arial"/>
          <w:b/>
          <w:bCs/>
          <w:sz w:val="28"/>
          <w:szCs w:val="28"/>
          <w:lang w:eastAsia="es-MX"/>
          <w:rPrChange w:id="696" w:author="marc anthony" w:date="2024-08-03T20:49:00Z">
            <w:rPr>
              <w:ins w:id="697" w:author="marc anthony" w:date="2024-08-02T21:36:00Z"/>
              <w:rFonts w:ascii="Times New Roman" w:eastAsia="Times New Roman" w:hAnsi="Times New Roman" w:cs="Times New Roman"/>
              <w:b/>
              <w:bCs/>
              <w:sz w:val="24"/>
              <w:szCs w:val="24"/>
              <w:lang w:eastAsia="es-MX"/>
            </w:rPr>
          </w:rPrChange>
        </w:rPr>
        <w:pPrChange w:id="698" w:author="marc anthony" w:date="2024-08-03T20:50:00Z">
          <w:pPr>
            <w:spacing w:before="100" w:beforeAutospacing="1" w:after="100" w:afterAutospacing="1" w:line="240" w:lineRule="auto"/>
            <w:outlineLvl w:val="3"/>
          </w:pPr>
        </w:pPrChange>
      </w:pPr>
      <w:ins w:id="699" w:author="marc anthony" w:date="2024-08-02T21:36:00Z">
        <w:r w:rsidRPr="007215C0">
          <w:rPr>
            <w:rFonts w:ascii="Arial" w:eastAsia="Times New Roman" w:hAnsi="Arial" w:cs="Arial"/>
            <w:b/>
            <w:bCs/>
            <w:sz w:val="28"/>
            <w:szCs w:val="28"/>
            <w:lang w:eastAsia="es-MX"/>
            <w:rPrChange w:id="700" w:author="marc anthony" w:date="2024-08-03T20:49:00Z">
              <w:rPr>
                <w:rFonts w:ascii="Times New Roman" w:eastAsia="Times New Roman" w:hAnsi="Times New Roman" w:cs="Times New Roman"/>
                <w:b/>
                <w:bCs/>
                <w:sz w:val="24"/>
                <w:szCs w:val="24"/>
                <w:lang w:eastAsia="es-MX"/>
              </w:rPr>
            </w:rPrChange>
          </w:rPr>
          <w:t>2.2.3 Actualizaciones y mantenimiento</w:t>
        </w:r>
      </w:ins>
    </w:p>
    <w:p w14:paraId="2A76861F" w14:textId="77777777" w:rsidR="001355F1" w:rsidRPr="001355F1" w:rsidRDefault="001355F1">
      <w:pPr>
        <w:spacing w:before="100" w:beforeAutospacing="1" w:after="100" w:afterAutospacing="1" w:line="240" w:lineRule="auto"/>
        <w:jc w:val="both"/>
        <w:rPr>
          <w:ins w:id="701" w:author="marc anthony" w:date="2024-08-02T21:36:00Z"/>
          <w:rFonts w:ascii="Arial" w:eastAsia="Times New Roman" w:hAnsi="Arial" w:cs="Arial"/>
          <w:sz w:val="24"/>
          <w:szCs w:val="24"/>
          <w:lang w:eastAsia="es-MX"/>
          <w:rPrChange w:id="702" w:author="marc anthony" w:date="2024-08-02T21:37:00Z">
            <w:rPr>
              <w:ins w:id="703" w:author="marc anthony" w:date="2024-08-02T21:36:00Z"/>
              <w:rFonts w:ascii="Times New Roman" w:eastAsia="Times New Roman" w:hAnsi="Times New Roman" w:cs="Times New Roman"/>
              <w:sz w:val="24"/>
              <w:szCs w:val="24"/>
              <w:lang w:eastAsia="es-MX"/>
            </w:rPr>
          </w:rPrChange>
        </w:rPr>
        <w:pPrChange w:id="704" w:author="marc anthony" w:date="2024-08-03T20:50:00Z">
          <w:pPr>
            <w:spacing w:before="100" w:beforeAutospacing="1" w:after="100" w:afterAutospacing="1" w:line="240" w:lineRule="auto"/>
          </w:pPr>
        </w:pPrChange>
      </w:pPr>
      <w:ins w:id="705" w:author="marc anthony" w:date="2024-08-02T21:36:00Z">
        <w:r w:rsidRPr="001355F1">
          <w:rPr>
            <w:rFonts w:ascii="Arial" w:eastAsia="Times New Roman" w:hAnsi="Arial" w:cs="Arial"/>
            <w:sz w:val="24"/>
            <w:szCs w:val="24"/>
            <w:lang w:eastAsia="es-MX"/>
            <w:rPrChange w:id="706" w:author="marc anthony" w:date="2024-08-02T21:37:00Z">
              <w:rPr>
                <w:rFonts w:ascii="Times New Roman" w:eastAsia="Times New Roman" w:hAnsi="Times New Roman" w:cs="Times New Roman"/>
                <w:sz w:val="24"/>
                <w:szCs w:val="24"/>
                <w:lang w:eastAsia="es-MX"/>
              </w:rPr>
            </w:rPrChange>
          </w:rPr>
          <w:t>Las actualizaciones y el mantenimiento continuo son esenciales para mantener la seguridad informática. Esto incluye actualizar regularmente el software, aplicar parches de seguridad y revisar las políticas de seguridad. Mantener los sistemas operativos, aplicaciones y dispositivos de red actualizados ayuda a proteger contra vulnerabilidades conocidas y reduce el riesgo de ataques cibernéticos.</w:t>
        </w:r>
      </w:ins>
    </w:p>
    <w:p w14:paraId="20042A1B" w14:textId="77777777" w:rsidR="001355F1" w:rsidRPr="007215C0" w:rsidRDefault="001355F1">
      <w:pPr>
        <w:spacing w:before="100" w:beforeAutospacing="1" w:after="100" w:afterAutospacing="1" w:line="240" w:lineRule="auto"/>
        <w:jc w:val="both"/>
        <w:outlineLvl w:val="3"/>
        <w:rPr>
          <w:ins w:id="707" w:author="marc anthony" w:date="2024-08-02T21:36:00Z"/>
          <w:rFonts w:ascii="Arial" w:eastAsia="Times New Roman" w:hAnsi="Arial" w:cs="Arial"/>
          <w:b/>
          <w:bCs/>
          <w:sz w:val="28"/>
          <w:szCs w:val="28"/>
          <w:lang w:eastAsia="es-MX"/>
          <w:rPrChange w:id="708" w:author="marc anthony" w:date="2024-08-03T20:49:00Z">
            <w:rPr>
              <w:ins w:id="709" w:author="marc anthony" w:date="2024-08-02T21:36:00Z"/>
              <w:rFonts w:ascii="Times New Roman" w:eastAsia="Times New Roman" w:hAnsi="Times New Roman" w:cs="Times New Roman"/>
              <w:b/>
              <w:bCs/>
              <w:sz w:val="24"/>
              <w:szCs w:val="24"/>
              <w:lang w:eastAsia="es-MX"/>
            </w:rPr>
          </w:rPrChange>
        </w:rPr>
        <w:pPrChange w:id="710" w:author="marc anthony" w:date="2024-08-03T20:50:00Z">
          <w:pPr>
            <w:spacing w:before="100" w:beforeAutospacing="1" w:after="100" w:afterAutospacing="1" w:line="240" w:lineRule="auto"/>
            <w:outlineLvl w:val="3"/>
          </w:pPr>
        </w:pPrChange>
      </w:pPr>
      <w:ins w:id="711" w:author="marc anthony" w:date="2024-08-02T21:36:00Z">
        <w:r w:rsidRPr="007215C0">
          <w:rPr>
            <w:rFonts w:ascii="Arial" w:eastAsia="Times New Roman" w:hAnsi="Arial" w:cs="Arial"/>
            <w:b/>
            <w:bCs/>
            <w:sz w:val="28"/>
            <w:szCs w:val="28"/>
            <w:lang w:eastAsia="es-MX"/>
            <w:rPrChange w:id="712" w:author="marc anthony" w:date="2024-08-03T20:49:00Z">
              <w:rPr>
                <w:rFonts w:ascii="Times New Roman" w:eastAsia="Times New Roman" w:hAnsi="Times New Roman" w:cs="Times New Roman"/>
                <w:b/>
                <w:bCs/>
                <w:sz w:val="24"/>
                <w:szCs w:val="24"/>
                <w:lang w:eastAsia="es-MX"/>
              </w:rPr>
            </w:rPrChange>
          </w:rPr>
          <w:t>2.2.4 Capacitación en seguridad informática</w:t>
        </w:r>
      </w:ins>
    </w:p>
    <w:p w14:paraId="5AD0154A" w14:textId="77777777" w:rsidR="001355F1" w:rsidRPr="001355F1" w:rsidRDefault="001355F1">
      <w:pPr>
        <w:spacing w:before="100" w:beforeAutospacing="1" w:after="100" w:afterAutospacing="1" w:line="240" w:lineRule="auto"/>
        <w:jc w:val="both"/>
        <w:rPr>
          <w:ins w:id="713" w:author="marc anthony" w:date="2024-08-02T21:36:00Z"/>
          <w:rFonts w:ascii="Arial" w:eastAsia="Times New Roman" w:hAnsi="Arial" w:cs="Arial"/>
          <w:sz w:val="24"/>
          <w:szCs w:val="24"/>
          <w:lang w:eastAsia="es-MX"/>
          <w:rPrChange w:id="714" w:author="marc anthony" w:date="2024-08-02T21:37:00Z">
            <w:rPr>
              <w:ins w:id="715" w:author="marc anthony" w:date="2024-08-02T21:36:00Z"/>
              <w:rFonts w:ascii="Times New Roman" w:eastAsia="Times New Roman" w:hAnsi="Times New Roman" w:cs="Times New Roman"/>
              <w:sz w:val="24"/>
              <w:szCs w:val="24"/>
              <w:lang w:eastAsia="es-MX"/>
            </w:rPr>
          </w:rPrChange>
        </w:rPr>
        <w:pPrChange w:id="716" w:author="marc anthony" w:date="2024-08-03T20:50:00Z">
          <w:pPr>
            <w:spacing w:before="100" w:beforeAutospacing="1" w:after="100" w:afterAutospacing="1" w:line="240" w:lineRule="auto"/>
          </w:pPr>
        </w:pPrChange>
      </w:pPr>
      <w:ins w:id="717" w:author="marc anthony" w:date="2024-08-02T21:36:00Z">
        <w:r w:rsidRPr="001355F1">
          <w:rPr>
            <w:rFonts w:ascii="Arial" w:eastAsia="Times New Roman" w:hAnsi="Arial" w:cs="Arial"/>
            <w:sz w:val="24"/>
            <w:szCs w:val="24"/>
            <w:lang w:eastAsia="es-MX"/>
            <w:rPrChange w:id="718" w:author="marc anthony" w:date="2024-08-02T21:37:00Z">
              <w:rPr>
                <w:rFonts w:ascii="Times New Roman" w:eastAsia="Times New Roman" w:hAnsi="Times New Roman" w:cs="Times New Roman"/>
                <w:sz w:val="24"/>
                <w:szCs w:val="24"/>
                <w:lang w:eastAsia="es-MX"/>
              </w:rPr>
            </w:rPrChange>
          </w:rPr>
          <w:t>La capacitación en seguridad informática es fundamental para crear una cultura de seguridad dentro de la organización. Los empleados deben recibir capacitación periódica, ya sea virtual o en persona, sobre políticas y procedimientos de seguridad. Esto incluye la concienciación sobre las amenazas comunes, como el phishing y el malware, y las mejores prácticas para proteger la información confidencial.</w:t>
        </w:r>
      </w:ins>
    </w:p>
    <w:p w14:paraId="7BCD9CA8" w14:textId="77777777" w:rsidR="001355F1" w:rsidRPr="007215C0" w:rsidRDefault="001355F1">
      <w:pPr>
        <w:spacing w:before="100" w:beforeAutospacing="1" w:after="100" w:afterAutospacing="1" w:line="240" w:lineRule="auto"/>
        <w:jc w:val="both"/>
        <w:outlineLvl w:val="2"/>
        <w:rPr>
          <w:ins w:id="719" w:author="marc anthony" w:date="2024-08-02T21:36:00Z"/>
          <w:rFonts w:ascii="Arial" w:eastAsia="Times New Roman" w:hAnsi="Arial" w:cs="Arial"/>
          <w:b/>
          <w:bCs/>
          <w:sz w:val="28"/>
          <w:szCs w:val="28"/>
          <w:lang w:eastAsia="es-MX"/>
          <w:rPrChange w:id="720" w:author="marc anthony" w:date="2024-08-03T20:49:00Z">
            <w:rPr>
              <w:ins w:id="721" w:author="marc anthony" w:date="2024-08-02T21:36:00Z"/>
              <w:rFonts w:ascii="Times New Roman" w:eastAsia="Times New Roman" w:hAnsi="Times New Roman" w:cs="Times New Roman"/>
              <w:b/>
              <w:bCs/>
              <w:sz w:val="27"/>
              <w:szCs w:val="27"/>
              <w:lang w:eastAsia="es-MX"/>
            </w:rPr>
          </w:rPrChange>
        </w:rPr>
        <w:pPrChange w:id="722" w:author="marc anthony" w:date="2024-08-03T20:50:00Z">
          <w:pPr>
            <w:spacing w:before="100" w:beforeAutospacing="1" w:after="100" w:afterAutospacing="1" w:line="240" w:lineRule="auto"/>
            <w:outlineLvl w:val="2"/>
          </w:pPr>
        </w:pPrChange>
      </w:pPr>
      <w:ins w:id="723" w:author="marc anthony" w:date="2024-08-02T21:36:00Z">
        <w:r w:rsidRPr="007215C0">
          <w:rPr>
            <w:rFonts w:ascii="Arial" w:eastAsia="Times New Roman" w:hAnsi="Arial" w:cs="Arial"/>
            <w:b/>
            <w:bCs/>
            <w:sz w:val="28"/>
            <w:szCs w:val="28"/>
            <w:lang w:eastAsia="es-MX"/>
            <w:rPrChange w:id="724" w:author="marc anthony" w:date="2024-08-03T20:49:00Z">
              <w:rPr>
                <w:rFonts w:ascii="Times New Roman" w:eastAsia="Times New Roman" w:hAnsi="Times New Roman" w:cs="Times New Roman"/>
                <w:b/>
                <w:bCs/>
                <w:sz w:val="27"/>
                <w:szCs w:val="27"/>
                <w:lang w:eastAsia="es-MX"/>
              </w:rPr>
            </w:rPrChange>
          </w:rPr>
          <w:t>2.3 Metodologías de desarrollo de software</w:t>
        </w:r>
      </w:ins>
    </w:p>
    <w:p w14:paraId="19FFE500" w14:textId="77777777" w:rsidR="001355F1" w:rsidRPr="001355F1" w:rsidRDefault="001355F1">
      <w:pPr>
        <w:spacing w:before="100" w:beforeAutospacing="1" w:after="100" w:afterAutospacing="1" w:line="240" w:lineRule="auto"/>
        <w:jc w:val="both"/>
        <w:rPr>
          <w:ins w:id="725" w:author="marc anthony" w:date="2024-08-02T21:36:00Z"/>
          <w:rFonts w:ascii="Arial" w:eastAsia="Times New Roman" w:hAnsi="Arial" w:cs="Arial"/>
          <w:sz w:val="24"/>
          <w:szCs w:val="24"/>
          <w:lang w:eastAsia="es-MX"/>
          <w:rPrChange w:id="726" w:author="marc anthony" w:date="2024-08-02T21:37:00Z">
            <w:rPr>
              <w:ins w:id="727" w:author="marc anthony" w:date="2024-08-02T21:36:00Z"/>
              <w:rFonts w:ascii="Times New Roman" w:eastAsia="Times New Roman" w:hAnsi="Times New Roman" w:cs="Times New Roman"/>
              <w:sz w:val="24"/>
              <w:szCs w:val="24"/>
              <w:lang w:eastAsia="es-MX"/>
            </w:rPr>
          </w:rPrChange>
        </w:rPr>
        <w:pPrChange w:id="728" w:author="marc anthony" w:date="2024-08-03T20:50:00Z">
          <w:pPr>
            <w:spacing w:before="100" w:beforeAutospacing="1" w:after="100" w:afterAutospacing="1" w:line="240" w:lineRule="auto"/>
          </w:pPr>
        </w:pPrChange>
      </w:pPr>
      <w:ins w:id="729" w:author="marc anthony" w:date="2024-08-02T21:36:00Z">
        <w:r w:rsidRPr="001355F1">
          <w:rPr>
            <w:rFonts w:ascii="Arial" w:eastAsia="Times New Roman" w:hAnsi="Arial" w:cs="Arial"/>
            <w:sz w:val="24"/>
            <w:szCs w:val="24"/>
            <w:lang w:eastAsia="es-MX"/>
            <w:rPrChange w:id="730" w:author="marc anthony" w:date="2024-08-02T21:37:00Z">
              <w:rPr>
                <w:rFonts w:ascii="Times New Roman" w:eastAsia="Times New Roman" w:hAnsi="Times New Roman" w:cs="Times New Roman"/>
                <w:sz w:val="24"/>
                <w:szCs w:val="24"/>
                <w:lang w:eastAsia="es-MX"/>
              </w:rPr>
            </w:rPrChange>
          </w:rPr>
          <w:t>El desarrollo de software para la intranet se beneficia de diversas metodologías que guían el proceso de diseño, implementación y mantenimiento. Las metodologías ágiles y tradicionales están entre las más utilizadas.</w:t>
        </w:r>
      </w:ins>
    </w:p>
    <w:p w14:paraId="0900F02B" w14:textId="77777777" w:rsidR="001355F1" w:rsidRPr="007215C0" w:rsidRDefault="001355F1">
      <w:pPr>
        <w:spacing w:before="100" w:beforeAutospacing="1" w:after="100" w:afterAutospacing="1" w:line="240" w:lineRule="auto"/>
        <w:jc w:val="both"/>
        <w:outlineLvl w:val="3"/>
        <w:rPr>
          <w:ins w:id="731" w:author="marc anthony" w:date="2024-08-02T21:36:00Z"/>
          <w:rFonts w:ascii="Arial" w:eastAsia="Times New Roman" w:hAnsi="Arial" w:cs="Arial"/>
          <w:b/>
          <w:bCs/>
          <w:sz w:val="28"/>
          <w:szCs w:val="28"/>
          <w:lang w:eastAsia="es-MX"/>
          <w:rPrChange w:id="732" w:author="marc anthony" w:date="2024-08-03T20:49:00Z">
            <w:rPr>
              <w:ins w:id="733" w:author="marc anthony" w:date="2024-08-02T21:36:00Z"/>
              <w:rFonts w:ascii="Times New Roman" w:eastAsia="Times New Roman" w:hAnsi="Times New Roman" w:cs="Times New Roman"/>
              <w:b/>
              <w:bCs/>
              <w:sz w:val="24"/>
              <w:szCs w:val="24"/>
              <w:lang w:eastAsia="es-MX"/>
            </w:rPr>
          </w:rPrChange>
        </w:rPr>
        <w:pPrChange w:id="734" w:author="marc anthony" w:date="2024-08-03T20:50:00Z">
          <w:pPr>
            <w:spacing w:before="100" w:beforeAutospacing="1" w:after="100" w:afterAutospacing="1" w:line="240" w:lineRule="auto"/>
            <w:outlineLvl w:val="3"/>
          </w:pPr>
        </w:pPrChange>
      </w:pPr>
      <w:ins w:id="735" w:author="marc anthony" w:date="2024-08-02T21:36:00Z">
        <w:r w:rsidRPr="007215C0">
          <w:rPr>
            <w:rFonts w:ascii="Arial" w:eastAsia="Times New Roman" w:hAnsi="Arial" w:cs="Arial"/>
            <w:b/>
            <w:bCs/>
            <w:sz w:val="28"/>
            <w:szCs w:val="28"/>
            <w:lang w:eastAsia="es-MX"/>
            <w:rPrChange w:id="736" w:author="marc anthony" w:date="2024-08-03T20:49:00Z">
              <w:rPr>
                <w:rFonts w:ascii="Times New Roman" w:eastAsia="Times New Roman" w:hAnsi="Times New Roman" w:cs="Times New Roman"/>
                <w:b/>
                <w:bCs/>
                <w:sz w:val="24"/>
                <w:szCs w:val="24"/>
                <w:lang w:eastAsia="es-MX"/>
              </w:rPr>
            </w:rPrChange>
          </w:rPr>
          <w:t>2.3.1 Metodologías ágiles</w:t>
        </w:r>
      </w:ins>
    </w:p>
    <w:p w14:paraId="040A59D2" w14:textId="77777777" w:rsidR="001355F1" w:rsidRPr="001355F1" w:rsidRDefault="001355F1">
      <w:pPr>
        <w:spacing w:before="100" w:beforeAutospacing="1" w:after="100" w:afterAutospacing="1" w:line="240" w:lineRule="auto"/>
        <w:jc w:val="both"/>
        <w:rPr>
          <w:ins w:id="737" w:author="marc anthony" w:date="2024-08-02T21:36:00Z"/>
          <w:rFonts w:ascii="Arial" w:eastAsia="Times New Roman" w:hAnsi="Arial" w:cs="Arial"/>
          <w:sz w:val="24"/>
          <w:szCs w:val="24"/>
          <w:lang w:eastAsia="es-MX"/>
          <w:rPrChange w:id="738" w:author="marc anthony" w:date="2024-08-02T21:37:00Z">
            <w:rPr>
              <w:ins w:id="739" w:author="marc anthony" w:date="2024-08-02T21:36:00Z"/>
              <w:rFonts w:ascii="Times New Roman" w:eastAsia="Times New Roman" w:hAnsi="Times New Roman" w:cs="Times New Roman"/>
              <w:sz w:val="24"/>
              <w:szCs w:val="24"/>
              <w:lang w:eastAsia="es-MX"/>
            </w:rPr>
          </w:rPrChange>
        </w:rPr>
        <w:pPrChange w:id="740" w:author="marc anthony" w:date="2024-08-03T20:50:00Z">
          <w:pPr>
            <w:spacing w:before="100" w:beforeAutospacing="1" w:after="100" w:afterAutospacing="1" w:line="240" w:lineRule="auto"/>
          </w:pPr>
        </w:pPrChange>
      </w:pPr>
      <w:ins w:id="741" w:author="marc anthony" w:date="2024-08-02T21:36:00Z">
        <w:r w:rsidRPr="001355F1">
          <w:rPr>
            <w:rFonts w:ascii="Arial" w:eastAsia="Times New Roman" w:hAnsi="Arial" w:cs="Arial"/>
            <w:sz w:val="24"/>
            <w:szCs w:val="24"/>
            <w:lang w:eastAsia="es-MX"/>
            <w:rPrChange w:id="742" w:author="marc anthony" w:date="2024-08-02T21:37:00Z">
              <w:rPr>
                <w:rFonts w:ascii="Times New Roman" w:eastAsia="Times New Roman" w:hAnsi="Times New Roman" w:cs="Times New Roman"/>
                <w:sz w:val="24"/>
                <w:szCs w:val="24"/>
                <w:lang w:eastAsia="es-MX"/>
              </w:rPr>
            </w:rPrChange>
          </w:rPr>
          <w:t>Las metodologías ágiles, como Scrum y Kanban, se enfocan en la entrega rápida y continua de pequeñas partes del proyecto, lo que permite realizar ajustes frecuentes en función de la retroalimentación del cliente y del equipo de desarrollo. Estas metodologías promueven la colaboración y la flexibilidad, permitiendo que los equipos respondan rápidamente a los cambios y mejoren continuamente el producto final.</w:t>
        </w:r>
      </w:ins>
    </w:p>
    <w:p w14:paraId="1C24899C" w14:textId="77777777" w:rsidR="001355F1" w:rsidRPr="007215C0" w:rsidRDefault="001355F1">
      <w:pPr>
        <w:spacing w:before="100" w:beforeAutospacing="1" w:after="100" w:afterAutospacing="1" w:line="240" w:lineRule="auto"/>
        <w:jc w:val="both"/>
        <w:outlineLvl w:val="2"/>
        <w:rPr>
          <w:ins w:id="743" w:author="marc anthony" w:date="2024-08-02T21:36:00Z"/>
          <w:rFonts w:ascii="Arial" w:eastAsia="Times New Roman" w:hAnsi="Arial" w:cs="Arial"/>
          <w:b/>
          <w:bCs/>
          <w:sz w:val="28"/>
          <w:szCs w:val="28"/>
          <w:lang w:eastAsia="es-MX"/>
          <w:rPrChange w:id="744" w:author="marc anthony" w:date="2024-08-03T20:49:00Z">
            <w:rPr>
              <w:ins w:id="745" w:author="marc anthony" w:date="2024-08-02T21:36:00Z"/>
              <w:rFonts w:ascii="Times New Roman" w:eastAsia="Times New Roman" w:hAnsi="Times New Roman" w:cs="Times New Roman"/>
              <w:b/>
              <w:bCs/>
              <w:sz w:val="27"/>
              <w:szCs w:val="27"/>
              <w:lang w:eastAsia="es-MX"/>
            </w:rPr>
          </w:rPrChange>
        </w:rPr>
        <w:pPrChange w:id="746" w:author="marc anthony" w:date="2024-08-03T20:50:00Z">
          <w:pPr>
            <w:spacing w:before="100" w:beforeAutospacing="1" w:after="100" w:afterAutospacing="1" w:line="240" w:lineRule="auto"/>
            <w:outlineLvl w:val="2"/>
          </w:pPr>
        </w:pPrChange>
      </w:pPr>
      <w:ins w:id="747" w:author="marc anthony" w:date="2024-08-02T21:36:00Z">
        <w:r w:rsidRPr="007215C0">
          <w:rPr>
            <w:rFonts w:ascii="Arial" w:eastAsia="Times New Roman" w:hAnsi="Arial" w:cs="Arial"/>
            <w:b/>
            <w:bCs/>
            <w:sz w:val="28"/>
            <w:szCs w:val="28"/>
            <w:lang w:eastAsia="es-MX"/>
            <w:rPrChange w:id="748" w:author="marc anthony" w:date="2024-08-03T20:49:00Z">
              <w:rPr>
                <w:rFonts w:ascii="Times New Roman" w:eastAsia="Times New Roman" w:hAnsi="Times New Roman" w:cs="Times New Roman"/>
                <w:b/>
                <w:bCs/>
                <w:sz w:val="27"/>
                <w:szCs w:val="27"/>
                <w:lang w:eastAsia="es-MX"/>
              </w:rPr>
            </w:rPrChange>
          </w:rPr>
          <w:t>2.4 Innovación tecnológica en el sector empresarial</w:t>
        </w:r>
      </w:ins>
    </w:p>
    <w:p w14:paraId="40BFE19D" w14:textId="77777777" w:rsidR="001355F1" w:rsidRPr="001355F1" w:rsidRDefault="001355F1">
      <w:pPr>
        <w:spacing w:before="100" w:beforeAutospacing="1" w:after="100" w:afterAutospacing="1" w:line="240" w:lineRule="auto"/>
        <w:jc w:val="both"/>
        <w:rPr>
          <w:ins w:id="749" w:author="marc anthony" w:date="2024-08-02T21:36:00Z"/>
          <w:rFonts w:ascii="Arial" w:eastAsia="Times New Roman" w:hAnsi="Arial" w:cs="Arial"/>
          <w:sz w:val="24"/>
          <w:szCs w:val="24"/>
          <w:lang w:eastAsia="es-MX"/>
          <w:rPrChange w:id="750" w:author="marc anthony" w:date="2024-08-02T21:37:00Z">
            <w:rPr>
              <w:ins w:id="751" w:author="marc anthony" w:date="2024-08-02T21:36:00Z"/>
              <w:rFonts w:ascii="Times New Roman" w:eastAsia="Times New Roman" w:hAnsi="Times New Roman" w:cs="Times New Roman"/>
              <w:sz w:val="24"/>
              <w:szCs w:val="24"/>
              <w:lang w:eastAsia="es-MX"/>
            </w:rPr>
          </w:rPrChange>
        </w:rPr>
        <w:pPrChange w:id="752" w:author="marc anthony" w:date="2024-08-03T20:50:00Z">
          <w:pPr>
            <w:spacing w:before="100" w:beforeAutospacing="1" w:after="100" w:afterAutospacing="1" w:line="240" w:lineRule="auto"/>
          </w:pPr>
        </w:pPrChange>
      </w:pPr>
      <w:ins w:id="753" w:author="marc anthony" w:date="2024-08-02T21:36:00Z">
        <w:r w:rsidRPr="001355F1">
          <w:rPr>
            <w:rFonts w:ascii="Arial" w:eastAsia="Times New Roman" w:hAnsi="Arial" w:cs="Arial"/>
            <w:sz w:val="24"/>
            <w:szCs w:val="24"/>
            <w:lang w:eastAsia="es-MX"/>
            <w:rPrChange w:id="754" w:author="marc anthony" w:date="2024-08-02T21:37:00Z">
              <w:rPr>
                <w:rFonts w:ascii="Times New Roman" w:eastAsia="Times New Roman" w:hAnsi="Times New Roman" w:cs="Times New Roman"/>
                <w:sz w:val="24"/>
                <w:szCs w:val="24"/>
                <w:lang w:eastAsia="es-MX"/>
              </w:rPr>
            </w:rPrChange>
          </w:rPr>
          <w:t>La innovación tecnológica es un factor clave para la competitividad empresarial. La implementación de soluciones tecnológicas avanzadas, como una intranet, transforma los procesos internos y mejora significativamente la productividad y la eficiencia.</w:t>
        </w:r>
      </w:ins>
    </w:p>
    <w:p w14:paraId="1C3F29DD" w14:textId="77777777" w:rsidR="001355F1" w:rsidRPr="007215C0" w:rsidRDefault="001355F1">
      <w:pPr>
        <w:spacing w:before="100" w:beforeAutospacing="1" w:after="100" w:afterAutospacing="1" w:line="240" w:lineRule="auto"/>
        <w:jc w:val="both"/>
        <w:outlineLvl w:val="3"/>
        <w:rPr>
          <w:ins w:id="755" w:author="marc anthony" w:date="2024-08-02T21:36:00Z"/>
          <w:rFonts w:ascii="Arial" w:eastAsia="Times New Roman" w:hAnsi="Arial" w:cs="Arial"/>
          <w:b/>
          <w:bCs/>
          <w:sz w:val="28"/>
          <w:szCs w:val="28"/>
          <w:lang w:eastAsia="es-MX"/>
          <w:rPrChange w:id="756" w:author="marc anthony" w:date="2024-08-03T20:50:00Z">
            <w:rPr>
              <w:ins w:id="757" w:author="marc anthony" w:date="2024-08-02T21:36:00Z"/>
              <w:rFonts w:ascii="Times New Roman" w:eastAsia="Times New Roman" w:hAnsi="Times New Roman" w:cs="Times New Roman"/>
              <w:b/>
              <w:bCs/>
              <w:sz w:val="24"/>
              <w:szCs w:val="24"/>
              <w:lang w:eastAsia="es-MX"/>
            </w:rPr>
          </w:rPrChange>
        </w:rPr>
        <w:pPrChange w:id="758" w:author="marc anthony" w:date="2024-08-03T20:50:00Z">
          <w:pPr>
            <w:spacing w:before="100" w:beforeAutospacing="1" w:after="100" w:afterAutospacing="1" w:line="240" w:lineRule="auto"/>
            <w:outlineLvl w:val="3"/>
          </w:pPr>
        </w:pPrChange>
      </w:pPr>
      <w:ins w:id="759" w:author="marc anthony" w:date="2024-08-02T21:36:00Z">
        <w:r w:rsidRPr="007215C0">
          <w:rPr>
            <w:rFonts w:ascii="Arial" w:eastAsia="Times New Roman" w:hAnsi="Arial" w:cs="Arial"/>
            <w:b/>
            <w:bCs/>
            <w:sz w:val="28"/>
            <w:szCs w:val="28"/>
            <w:lang w:eastAsia="es-MX"/>
            <w:rPrChange w:id="760" w:author="marc anthony" w:date="2024-08-03T20:50:00Z">
              <w:rPr>
                <w:rFonts w:ascii="Times New Roman" w:eastAsia="Times New Roman" w:hAnsi="Times New Roman" w:cs="Times New Roman"/>
                <w:b/>
                <w:bCs/>
                <w:sz w:val="24"/>
                <w:szCs w:val="24"/>
                <w:lang w:eastAsia="es-MX"/>
              </w:rPr>
            </w:rPrChange>
          </w:rPr>
          <w:t>2.4.1 Estudios de caso</w:t>
        </w:r>
      </w:ins>
    </w:p>
    <w:p w14:paraId="3E35D75B" w14:textId="77777777" w:rsidR="001355F1" w:rsidRPr="001355F1" w:rsidRDefault="001355F1">
      <w:pPr>
        <w:spacing w:before="100" w:beforeAutospacing="1" w:after="100" w:afterAutospacing="1" w:line="240" w:lineRule="auto"/>
        <w:jc w:val="both"/>
        <w:rPr>
          <w:ins w:id="761" w:author="marc anthony" w:date="2024-08-02T21:36:00Z"/>
          <w:rFonts w:ascii="Arial" w:eastAsia="Times New Roman" w:hAnsi="Arial" w:cs="Arial"/>
          <w:sz w:val="24"/>
          <w:szCs w:val="24"/>
          <w:lang w:eastAsia="es-MX"/>
          <w:rPrChange w:id="762" w:author="marc anthony" w:date="2024-08-02T21:37:00Z">
            <w:rPr>
              <w:ins w:id="763" w:author="marc anthony" w:date="2024-08-02T21:36:00Z"/>
              <w:rFonts w:ascii="Times New Roman" w:eastAsia="Times New Roman" w:hAnsi="Times New Roman" w:cs="Times New Roman"/>
              <w:sz w:val="24"/>
              <w:szCs w:val="24"/>
              <w:lang w:eastAsia="es-MX"/>
            </w:rPr>
          </w:rPrChange>
        </w:rPr>
        <w:pPrChange w:id="764" w:author="marc anthony" w:date="2024-08-03T20:50:00Z">
          <w:pPr>
            <w:spacing w:before="100" w:beforeAutospacing="1" w:after="100" w:afterAutospacing="1" w:line="240" w:lineRule="auto"/>
          </w:pPr>
        </w:pPrChange>
      </w:pPr>
      <w:ins w:id="765" w:author="marc anthony" w:date="2024-08-02T21:36:00Z">
        <w:r w:rsidRPr="001355F1">
          <w:rPr>
            <w:rFonts w:ascii="Arial" w:eastAsia="Times New Roman" w:hAnsi="Arial" w:cs="Arial"/>
            <w:sz w:val="24"/>
            <w:szCs w:val="24"/>
            <w:lang w:eastAsia="es-MX"/>
            <w:rPrChange w:id="766" w:author="marc anthony" w:date="2024-08-02T21:37:00Z">
              <w:rPr>
                <w:rFonts w:ascii="Times New Roman" w:eastAsia="Times New Roman" w:hAnsi="Times New Roman" w:cs="Times New Roman"/>
                <w:sz w:val="24"/>
                <w:szCs w:val="24"/>
                <w:lang w:eastAsia="es-MX"/>
              </w:rPr>
            </w:rPrChange>
          </w:rPr>
          <w:t>Los estudios de caso sobre la implementación de intranets en otras empresas proporcionan valiosas lecciones y mejores prácticas. Estos casos muestran cómo las intranets mejoran la comunicación, la colaboración y la gestión de la información en varias organizaciones. Analizar estudios de caso permite identificar estrategias efectivas y evitar errores comunes en la implementación de nuevas tecnologías.</w:t>
        </w:r>
      </w:ins>
    </w:p>
    <w:p w14:paraId="32939042" w14:textId="77777777" w:rsidR="001355F1" w:rsidRPr="007215C0" w:rsidRDefault="001355F1">
      <w:pPr>
        <w:spacing w:before="100" w:beforeAutospacing="1" w:after="100" w:afterAutospacing="1" w:line="240" w:lineRule="auto"/>
        <w:jc w:val="both"/>
        <w:outlineLvl w:val="3"/>
        <w:rPr>
          <w:ins w:id="767" w:author="marc anthony" w:date="2024-08-02T21:36:00Z"/>
          <w:rFonts w:ascii="Arial" w:eastAsia="Times New Roman" w:hAnsi="Arial" w:cs="Arial"/>
          <w:b/>
          <w:bCs/>
          <w:sz w:val="28"/>
          <w:szCs w:val="28"/>
          <w:lang w:eastAsia="es-MX"/>
          <w:rPrChange w:id="768" w:author="marc anthony" w:date="2024-08-03T20:50:00Z">
            <w:rPr>
              <w:ins w:id="769" w:author="marc anthony" w:date="2024-08-02T21:36:00Z"/>
              <w:rFonts w:ascii="Times New Roman" w:eastAsia="Times New Roman" w:hAnsi="Times New Roman" w:cs="Times New Roman"/>
              <w:b/>
              <w:bCs/>
              <w:sz w:val="24"/>
              <w:szCs w:val="24"/>
              <w:lang w:eastAsia="es-MX"/>
            </w:rPr>
          </w:rPrChange>
        </w:rPr>
        <w:pPrChange w:id="770" w:author="marc anthony" w:date="2024-08-03T20:50:00Z">
          <w:pPr>
            <w:spacing w:before="100" w:beforeAutospacing="1" w:after="100" w:afterAutospacing="1" w:line="240" w:lineRule="auto"/>
            <w:outlineLvl w:val="3"/>
          </w:pPr>
        </w:pPrChange>
      </w:pPr>
      <w:ins w:id="771" w:author="marc anthony" w:date="2024-08-02T21:36:00Z">
        <w:r w:rsidRPr="007215C0">
          <w:rPr>
            <w:rFonts w:ascii="Arial" w:eastAsia="Times New Roman" w:hAnsi="Arial" w:cs="Arial"/>
            <w:b/>
            <w:bCs/>
            <w:sz w:val="28"/>
            <w:szCs w:val="28"/>
            <w:lang w:eastAsia="es-MX"/>
            <w:rPrChange w:id="772" w:author="marc anthony" w:date="2024-08-03T20:50:00Z">
              <w:rPr>
                <w:rFonts w:ascii="Times New Roman" w:eastAsia="Times New Roman" w:hAnsi="Times New Roman" w:cs="Times New Roman"/>
                <w:b/>
                <w:bCs/>
                <w:sz w:val="24"/>
                <w:szCs w:val="24"/>
                <w:lang w:eastAsia="es-MX"/>
              </w:rPr>
            </w:rPrChange>
          </w:rPr>
          <w:lastRenderedPageBreak/>
          <w:t>2.4.2 Beneficios de la innovación tecnológica</w:t>
        </w:r>
      </w:ins>
    </w:p>
    <w:p w14:paraId="6211F16A" w14:textId="77777777" w:rsidR="001355F1" w:rsidRPr="001355F1" w:rsidRDefault="001355F1">
      <w:pPr>
        <w:spacing w:before="100" w:beforeAutospacing="1" w:after="100" w:afterAutospacing="1" w:line="240" w:lineRule="auto"/>
        <w:jc w:val="both"/>
        <w:rPr>
          <w:ins w:id="773" w:author="marc anthony" w:date="2024-08-02T21:36:00Z"/>
          <w:rFonts w:ascii="Arial" w:eastAsia="Times New Roman" w:hAnsi="Arial" w:cs="Arial"/>
          <w:sz w:val="24"/>
          <w:szCs w:val="24"/>
          <w:lang w:eastAsia="es-MX"/>
          <w:rPrChange w:id="774" w:author="marc anthony" w:date="2024-08-02T21:37:00Z">
            <w:rPr>
              <w:ins w:id="775" w:author="marc anthony" w:date="2024-08-02T21:36:00Z"/>
              <w:rFonts w:ascii="Times New Roman" w:eastAsia="Times New Roman" w:hAnsi="Times New Roman" w:cs="Times New Roman"/>
              <w:sz w:val="24"/>
              <w:szCs w:val="24"/>
              <w:lang w:eastAsia="es-MX"/>
            </w:rPr>
          </w:rPrChange>
        </w:rPr>
        <w:pPrChange w:id="776" w:author="marc anthony" w:date="2024-08-03T20:50:00Z">
          <w:pPr>
            <w:spacing w:before="100" w:beforeAutospacing="1" w:after="100" w:afterAutospacing="1" w:line="240" w:lineRule="auto"/>
          </w:pPr>
        </w:pPrChange>
      </w:pPr>
      <w:ins w:id="777" w:author="marc anthony" w:date="2024-08-02T21:36:00Z">
        <w:r w:rsidRPr="001355F1">
          <w:rPr>
            <w:rFonts w:ascii="Arial" w:eastAsia="Times New Roman" w:hAnsi="Arial" w:cs="Arial"/>
            <w:sz w:val="24"/>
            <w:szCs w:val="24"/>
            <w:lang w:eastAsia="es-MX"/>
            <w:rPrChange w:id="778" w:author="marc anthony" w:date="2024-08-02T21:37:00Z">
              <w:rPr>
                <w:rFonts w:ascii="Times New Roman" w:eastAsia="Times New Roman" w:hAnsi="Times New Roman" w:cs="Times New Roman"/>
                <w:sz w:val="24"/>
                <w:szCs w:val="24"/>
                <w:lang w:eastAsia="es-MX"/>
              </w:rPr>
            </w:rPrChange>
          </w:rPr>
          <w:t>Los beneficios de adoptar nuevas tecnologías incluyen menores costos operativos, mejor toma de decisiones basada en datos y la creación de nuevas oportunidades comerciales. La tecnología también facilita la adaptación a los cambios del mercado y a las demandas de los clientes. La capacidad de innovar y adoptar nuevas tecnologías es esencial para mantenerse competitivo en un mercado en constante evolución.</w:t>
        </w:r>
      </w:ins>
    </w:p>
    <w:p w14:paraId="65676D9C" w14:textId="77777777" w:rsidR="001355F1" w:rsidRPr="007215C0" w:rsidRDefault="001355F1">
      <w:pPr>
        <w:spacing w:before="100" w:beforeAutospacing="1" w:after="100" w:afterAutospacing="1" w:line="240" w:lineRule="auto"/>
        <w:jc w:val="both"/>
        <w:outlineLvl w:val="2"/>
        <w:rPr>
          <w:ins w:id="779" w:author="marc anthony" w:date="2024-08-02T21:36:00Z"/>
          <w:rFonts w:ascii="Arial" w:eastAsia="Times New Roman" w:hAnsi="Arial" w:cs="Arial"/>
          <w:b/>
          <w:bCs/>
          <w:sz w:val="28"/>
          <w:szCs w:val="28"/>
          <w:lang w:eastAsia="es-MX"/>
          <w:rPrChange w:id="780" w:author="marc anthony" w:date="2024-08-03T20:50:00Z">
            <w:rPr>
              <w:ins w:id="781" w:author="marc anthony" w:date="2024-08-02T21:36:00Z"/>
              <w:rFonts w:ascii="Times New Roman" w:eastAsia="Times New Roman" w:hAnsi="Times New Roman" w:cs="Times New Roman"/>
              <w:b/>
              <w:bCs/>
              <w:sz w:val="27"/>
              <w:szCs w:val="27"/>
              <w:lang w:eastAsia="es-MX"/>
            </w:rPr>
          </w:rPrChange>
        </w:rPr>
        <w:pPrChange w:id="782" w:author="marc anthony" w:date="2024-08-03T20:50:00Z">
          <w:pPr>
            <w:spacing w:before="100" w:beforeAutospacing="1" w:after="100" w:afterAutospacing="1" w:line="240" w:lineRule="auto"/>
            <w:outlineLvl w:val="2"/>
          </w:pPr>
        </w:pPrChange>
      </w:pPr>
      <w:ins w:id="783" w:author="marc anthony" w:date="2024-08-02T21:36:00Z">
        <w:r w:rsidRPr="007215C0">
          <w:rPr>
            <w:rFonts w:ascii="Arial" w:eastAsia="Times New Roman" w:hAnsi="Arial" w:cs="Arial"/>
            <w:b/>
            <w:bCs/>
            <w:sz w:val="28"/>
            <w:szCs w:val="28"/>
            <w:lang w:eastAsia="es-MX"/>
            <w:rPrChange w:id="784" w:author="marc anthony" w:date="2024-08-03T20:50:00Z">
              <w:rPr>
                <w:rFonts w:ascii="Times New Roman" w:eastAsia="Times New Roman" w:hAnsi="Times New Roman" w:cs="Times New Roman"/>
                <w:b/>
                <w:bCs/>
                <w:sz w:val="27"/>
                <w:szCs w:val="27"/>
                <w:lang w:eastAsia="es-MX"/>
              </w:rPr>
            </w:rPrChange>
          </w:rPr>
          <w:t>2.5 Lenguajes de programación y herramientas utilizadas</w:t>
        </w:r>
      </w:ins>
    </w:p>
    <w:p w14:paraId="4BE4EE69" w14:textId="77777777" w:rsidR="001355F1" w:rsidRPr="001355F1" w:rsidRDefault="001355F1">
      <w:pPr>
        <w:spacing w:before="100" w:beforeAutospacing="1" w:after="100" w:afterAutospacing="1" w:line="240" w:lineRule="auto"/>
        <w:jc w:val="both"/>
        <w:rPr>
          <w:ins w:id="785" w:author="marc anthony" w:date="2024-08-02T21:36:00Z"/>
          <w:rFonts w:ascii="Arial" w:eastAsia="Times New Roman" w:hAnsi="Arial" w:cs="Arial"/>
          <w:sz w:val="24"/>
          <w:szCs w:val="24"/>
          <w:lang w:eastAsia="es-MX"/>
          <w:rPrChange w:id="786" w:author="marc anthony" w:date="2024-08-02T21:37:00Z">
            <w:rPr>
              <w:ins w:id="787" w:author="marc anthony" w:date="2024-08-02T21:36:00Z"/>
              <w:rFonts w:ascii="Times New Roman" w:eastAsia="Times New Roman" w:hAnsi="Times New Roman" w:cs="Times New Roman"/>
              <w:sz w:val="24"/>
              <w:szCs w:val="24"/>
              <w:lang w:eastAsia="es-MX"/>
            </w:rPr>
          </w:rPrChange>
        </w:rPr>
        <w:pPrChange w:id="788" w:author="marc anthony" w:date="2024-08-03T20:50:00Z">
          <w:pPr>
            <w:spacing w:before="100" w:beforeAutospacing="1" w:after="100" w:afterAutospacing="1" w:line="240" w:lineRule="auto"/>
          </w:pPr>
        </w:pPrChange>
      </w:pPr>
      <w:ins w:id="789" w:author="marc anthony" w:date="2024-08-02T21:36:00Z">
        <w:r w:rsidRPr="001355F1">
          <w:rPr>
            <w:rFonts w:ascii="Arial" w:eastAsia="Times New Roman" w:hAnsi="Arial" w:cs="Arial"/>
            <w:sz w:val="24"/>
            <w:szCs w:val="24"/>
            <w:lang w:eastAsia="es-MX"/>
            <w:rPrChange w:id="790" w:author="marc anthony" w:date="2024-08-02T21:37:00Z">
              <w:rPr>
                <w:rFonts w:ascii="Times New Roman" w:eastAsia="Times New Roman" w:hAnsi="Times New Roman" w:cs="Times New Roman"/>
                <w:sz w:val="24"/>
                <w:szCs w:val="24"/>
                <w:lang w:eastAsia="es-MX"/>
              </w:rPr>
            </w:rPrChange>
          </w:rPr>
          <w:t>El desarrollo de la intranet se llevó a cabo utilizando una variedad de lenguajes de programación y herramientas de desarrollo, seleccionados por su capacidad para cumplir con los requisitos del proyecto y su alineamiento con la filosofía del software de código abierto.</w:t>
        </w:r>
      </w:ins>
    </w:p>
    <w:p w14:paraId="289B0BD6" w14:textId="77777777" w:rsidR="001355F1" w:rsidRPr="007215C0" w:rsidRDefault="001355F1">
      <w:pPr>
        <w:spacing w:before="100" w:beforeAutospacing="1" w:after="100" w:afterAutospacing="1" w:line="240" w:lineRule="auto"/>
        <w:jc w:val="both"/>
        <w:outlineLvl w:val="3"/>
        <w:rPr>
          <w:ins w:id="791" w:author="marc anthony" w:date="2024-08-02T21:36:00Z"/>
          <w:rFonts w:ascii="Arial" w:eastAsia="Times New Roman" w:hAnsi="Arial" w:cs="Arial"/>
          <w:b/>
          <w:bCs/>
          <w:sz w:val="28"/>
          <w:szCs w:val="28"/>
          <w:lang w:eastAsia="es-MX"/>
          <w:rPrChange w:id="792" w:author="marc anthony" w:date="2024-08-03T20:50:00Z">
            <w:rPr>
              <w:ins w:id="793" w:author="marc anthony" w:date="2024-08-02T21:36:00Z"/>
              <w:rFonts w:ascii="Times New Roman" w:eastAsia="Times New Roman" w:hAnsi="Times New Roman" w:cs="Times New Roman"/>
              <w:b/>
              <w:bCs/>
              <w:sz w:val="24"/>
              <w:szCs w:val="24"/>
              <w:lang w:eastAsia="es-MX"/>
            </w:rPr>
          </w:rPrChange>
        </w:rPr>
        <w:pPrChange w:id="794" w:author="marc anthony" w:date="2024-08-03T20:50:00Z">
          <w:pPr>
            <w:spacing w:before="100" w:beforeAutospacing="1" w:after="100" w:afterAutospacing="1" w:line="240" w:lineRule="auto"/>
            <w:outlineLvl w:val="3"/>
          </w:pPr>
        </w:pPrChange>
      </w:pPr>
      <w:ins w:id="795" w:author="marc anthony" w:date="2024-08-02T21:36:00Z">
        <w:r w:rsidRPr="007215C0">
          <w:rPr>
            <w:rFonts w:ascii="Arial" w:eastAsia="Times New Roman" w:hAnsi="Arial" w:cs="Arial"/>
            <w:b/>
            <w:bCs/>
            <w:sz w:val="28"/>
            <w:szCs w:val="28"/>
            <w:lang w:eastAsia="es-MX"/>
            <w:rPrChange w:id="796" w:author="marc anthony" w:date="2024-08-03T20:50:00Z">
              <w:rPr>
                <w:rFonts w:ascii="Times New Roman" w:eastAsia="Times New Roman" w:hAnsi="Times New Roman" w:cs="Times New Roman"/>
                <w:b/>
                <w:bCs/>
                <w:sz w:val="24"/>
                <w:szCs w:val="24"/>
                <w:lang w:eastAsia="es-MX"/>
              </w:rPr>
            </w:rPrChange>
          </w:rPr>
          <w:t>2.5.1 HTML y CSS</w:t>
        </w:r>
      </w:ins>
    </w:p>
    <w:p w14:paraId="5F21D47A" w14:textId="77777777" w:rsidR="001355F1" w:rsidRPr="001355F1" w:rsidRDefault="001355F1">
      <w:pPr>
        <w:spacing w:before="100" w:beforeAutospacing="1" w:after="100" w:afterAutospacing="1" w:line="240" w:lineRule="auto"/>
        <w:jc w:val="both"/>
        <w:rPr>
          <w:ins w:id="797" w:author="marc anthony" w:date="2024-08-02T21:36:00Z"/>
          <w:rFonts w:ascii="Arial" w:eastAsia="Times New Roman" w:hAnsi="Arial" w:cs="Arial"/>
          <w:sz w:val="24"/>
          <w:szCs w:val="24"/>
          <w:lang w:eastAsia="es-MX"/>
          <w:rPrChange w:id="798" w:author="marc anthony" w:date="2024-08-02T21:37:00Z">
            <w:rPr>
              <w:ins w:id="799" w:author="marc anthony" w:date="2024-08-02T21:36:00Z"/>
              <w:rFonts w:ascii="Times New Roman" w:eastAsia="Times New Roman" w:hAnsi="Times New Roman" w:cs="Times New Roman"/>
              <w:sz w:val="24"/>
              <w:szCs w:val="24"/>
              <w:lang w:eastAsia="es-MX"/>
            </w:rPr>
          </w:rPrChange>
        </w:rPr>
        <w:pPrChange w:id="800" w:author="marc anthony" w:date="2024-08-03T20:50:00Z">
          <w:pPr>
            <w:spacing w:before="100" w:beforeAutospacing="1" w:after="100" w:afterAutospacing="1" w:line="240" w:lineRule="auto"/>
          </w:pPr>
        </w:pPrChange>
      </w:pPr>
      <w:ins w:id="801" w:author="marc anthony" w:date="2024-08-02T21:36:00Z">
        <w:r w:rsidRPr="001355F1">
          <w:rPr>
            <w:rFonts w:ascii="Arial" w:eastAsia="Times New Roman" w:hAnsi="Arial" w:cs="Arial"/>
            <w:sz w:val="24"/>
            <w:szCs w:val="24"/>
            <w:lang w:eastAsia="es-MX"/>
            <w:rPrChange w:id="802" w:author="marc anthony" w:date="2024-08-02T21:37:00Z">
              <w:rPr>
                <w:rFonts w:ascii="Times New Roman" w:eastAsia="Times New Roman" w:hAnsi="Times New Roman" w:cs="Times New Roman"/>
                <w:sz w:val="24"/>
                <w:szCs w:val="24"/>
                <w:lang w:eastAsia="es-MX"/>
              </w:rPr>
            </w:rPrChange>
          </w:rPr>
          <w:t>Para estructurar y diseñar las páginas web de la intranet se utilizan HTML y CSS. HTML se encarga de la estructura y el contenido, mientras que CSS se usa para definir los estilos visuales, asegurando una presentación coherente y atractiva. Se aplican técnicas de diseño responsivo para garantizar que la intranet sea accesible desde una variedad de dispositivos y resoluciones de pantalla.</w:t>
        </w:r>
      </w:ins>
    </w:p>
    <w:p w14:paraId="2FE12DF4" w14:textId="77777777" w:rsidR="001355F1" w:rsidRPr="007215C0" w:rsidRDefault="001355F1">
      <w:pPr>
        <w:spacing w:before="100" w:beforeAutospacing="1" w:after="100" w:afterAutospacing="1" w:line="240" w:lineRule="auto"/>
        <w:jc w:val="both"/>
        <w:outlineLvl w:val="3"/>
        <w:rPr>
          <w:ins w:id="803" w:author="marc anthony" w:date="2024-08-02T21:36:00Z"/>
          <w:rFonts w:ascii="Arial" w:eastAsia="Times New Roman" w:hAnsi="Arial" w:cs="Arial"/>
          <w:b/>
          <w:bCs/>
          <w:sz w:val="28"/>
          <w:szCs w:val="28"/>
          <w:lang w:eastAsia="es-MX"/>
          <w:rPrChange w:id="804" w:author="marc anthony" w:date="2024-08-03T20:50:00Z">
            <w:rPr>
              <w:ins w:id="805" w:author="marc anthony" w:date="2024-08-02T21:36:00Z"/>
              <w:rFonts w:ascii="Times New Roman" w:eastAsia="Times New Roman" w:hAnsi="Times New Roman" w:cs="Times New Roman"/>
              <w:b/>
              <w:bCs/>
              <w:sz w:val="24"/>
              <w:szCs w:val="24"/>
              <w:lang w:eastAsia="es-MX"/>
            </w:rPr>
          </w:rPrChange>
        </w:rPr>
        <w:pPrChange w:id="806" w:author="marc anthony" w:date="2024-08-03T20:50:00Z">
          <w:pPr>
            <w:spacing w:before="100" w:beforeAutospacing="1" w:after="100" w:afterAutospacing="1" w:line="240" w:lineRule="auto"/>
            <w:outlineLvl w:val="3"/>
          </w:pPr>
        </w:pPrChange>
      </w:pPr>
      <w:ins w:id="807" w:author="marc anthony" w:date="2024-08-02T21:36:00Z">
        <w:r w:rsidRPr="007215C0">
          <w:rPr>
            <w:rFonts w:ascii="Arial" w:eastAsia="Times New Roman" w:hAnsi="Arial" w:cs="Arial"/>
            <w:b/>
            <w:bCs/>
            <w:sz w:val="28"/>
            <w:szCs w:val="28"/>
            <w:lang w:eastAsia="es-MX"/>
            <w:rPrChange w:id="808" w:author="marc anthony" w:date="2024-08-03T20:50:00Z">
              <w:rPr>
                <w:rFonts w:ascii="Times New Roman" w:eastAsia="Times New Roman" w:hAnsi="Times New Roman" w:cs="Times New Roman"/>
                <w:b/>
                <w:bCs/>
                <w:sz w:val="24"/>
                <w:szCs w:val="24"/>
                <w:lang w:eastAsia="es-MX"/>
              </w:rPr>
            </w:rPrChange>
          </w:rPr>
          <w:t>2.5.2 JavaScript</w:t>
        </w:r>
      </w:ins>
    </w:p>
    <w:p w14:paraId="6CACB71D" w14:textId="77777777" w:rsidR="001355F1" w:rsidRPr="001355F1" w:rsidRDefault="001355F1">
      <w:pPr>
        <w:spacing w:before="100" w:beforeAutospacing="1" w:after="100" w:afterAutospacing="1" w:line="240" w:lineRule="auto"/>
        <w:jc w:val="both"/>
        <w:rPr>
          <w:ins w:id="809" w:author="marc anthony" w:date="2024-08-02T21:36:00Z"/>
          <w:rFonts w:ascii="Arial" w:eastAsia="Times New Roman" w:hAnsi="Arial" w:cs="Arial"/>
          <w:sz w:val="24"/>
          <w:szCs w:val="24"/>
          <w:lang w:eastAsia="es-MX"/>
          <w:rPrChange w:id="810" w:author="marc anthony" w:date="2024-08-02T21:37:00Z">
            <w:rPr>
              <w:ins w:id="811" w:author="marc anthony" w:date="2024-08-02T21:36:00Z"/>
              <w:rFonts w:ascii="Times New Roman" w:eastAsia="Times New Roman" w:hAnsi="Times New Roman" w:cs="Times New Roman"/>
              <w:sz w:val="24"/>
              <w:szCs w:val="24"/>
              <w:lang w:eastAsia="es-MX"/>
            </w:rPr>
          </w:rPrChange>
        </w:rPr>
        <w:pPrChange w:id="812" w:author="marc anthony" w:date="2024-08-03T20:50:00Z">
          <w:pPr>
            <w:spacing w:before="100" w:beforeAutospacing="1" w:after="100" w:afterAutospacing="1" w:line="240" w:lineRule="auto"/>
          </w:pPr>
        </w:pPrChange>
      </w:pPr>
      <w:ins w:id="813" w:author="marc anthony" w:date="2024-08-02T21:36:00Z">
        <w:r w:rsidRPr="001355F1">
          <w:rPr>
            <w:rFonts w:ascii="Arial" w:eastAsia="Times New Roman" w:hAnsi="Arial" w:cs="Arial"/>
            <w:sz w:val="24"/>
            <w:szCs w:val="24"/>
            <w:lang w:eastAsia="es-MX"/>
            <w:rPrChange w:id="814" w:author="marc anthony" w:date="2024-08-02T21:37:00Z">
              <w:rPr>
                <w:rFonts w:ascii="Times New Roman" w:eastAsia="Times New Roman" w:hAnsi="Times New Roman" w:cs="Times New Roman"/>
                <w:sz w:val="24"/>
                <w:szCs w:val="24"/>
                <w:lang w:eastAsia="es-MX"/>
              </w:rPr>
            </w:rPrChange>
          </w:rPr>
          <w:t xml:space="preserve">Se utiliza JavaScript ampliamente para desarrollar funciones interactivas y dinámicas en el </w:t>
        </w:r>
        <w:proofErr w:type="spellStart"/>
        <w:r w:rsidRPr="001355F1">
          <w:rPr>
            <w:rFonts w:ascii="Arial" w:eastAsia="Times New Roman" w:hAnsi="Arial" w:cs="Arial"/>
            <w:sz w:val="24"/>
            <w:szCs w:val="24"/>
            <w:lang w:eastAsia="es-MX"/>
            <w:rPrChange w:id="815" w:author="marc anthony" w:date="2024-08-02T21:37:00Z">
              <w:rPr>
                <w:rFonts w:ascii="Times New Roman" w:eastAsia="Times New Roman" w:hAnsi="Times New Roman" w:cs="Times New Roman"/>
                <w:sz w:val="24"/>
                <w:szCs w:val="24"/>
                <w:lang w:eastAsia="es-MX"/>
              </w:rPr>
            </w:rPrChange>
          </w:rPr>
          <w:t>frontend</w:t>
        </w:r>
        <w:proofErr w:type="spellEnd"/>
        <w:r w:rsidRPr="001355F1">
          <w:rPr>
            <w:rFonts w:ascii="Arial" w:eastAsia="Times New Roman" w:hAnsi="Arial" w:cs="Arial"/>
            <w:sz w:val="24"/>
            <w:szCs w:val="24"/>
            <w:lang w:eastAsia="es-MX"/>
            <w:rPrChange w:id="816" w:author="marc anthony" w:date="2024-08-02T21:37:00Z">
              <w:rPr>
                <w:rFonts w:ascii="Times New Roman" w:eastAsia="Times New Roman" w:hAnsi="Times New Roman" w:cs="Times New Roman"/>
                <w:sz w:val="24"/>
                <w:szCs w:val="24"/>
                <w:lang w:eastAsia="es-MX"/>
              </w:rPr>
            </w:rPrChange>
          </w:rPr>
          <w:t xml:space="preserve"> de la intranet. Este lenguaje permite interfaces de usuario más intuitivas y responsivas, mejorando la experiencia del usuario. Además, se utilizan </w:t>
        </w:r>
        <w:proofErr w:type="spellStart"/>
        <w:r w:rsidRPr="001355F1">
          <w:rPr>
            <w:rFonts w:ascii="Arial" w:eastAsia="Times New Roman" w:hAnsi="Arial" w:cs="Arial"/>
            <w:sz w:val="24"/>
            <w:szCs w:val="24"/>
            <w:lang w:eastAsia="es-MX"/>
            <w:rPrChange w:id="817" w:author="marc anthony" w:date="2024-08-02T21:37:00Z">
              <w:rPr>
                <w:rFonts w:ascii="Times New Roman" w:eastAsia="Times New Roman" w:hAnsi="Times New Roman" w:cs="Times New Roman"/>
                <w:sz w:val="24"/>
                <w:szCs w:val="24"/>
                <w:lang w:eastAsia="es-MX"/>
              </w:rPr>
            </w:rPrChange>
          </w:rPr>
          <w:t>frameworks</w:t>
        </w:r>
        <w:proofErr w:type="spellEnd"/>
        <w:r w:rsidRPr="001355F1">
          <w:rPr>
            <w:rFonts w:ascii="Arial" w:eastAsia="Times New Roman" w:hAnsi="Arial" w:cs="Arial"/>
            <w:sz w:val="24"/>
            <w:szCs w:val="24"/>
            <w:lang w:eastAsia="es-MX"/>
            <w:rPrChange w:id="818" w:author="marc anthony" w:date="2024-08-02T21:37:00Z">
              <w:rPr>
                <w:rFonts w:ascii="Times New Roman" w:eastAsia="Times New Roman" w:hAnsi="Times New Roman" w:cs="Times New Roman"/>
                <w:sz w:val="24"/>
                <w:szCs w:val="24"/>
                <w:lang w:eastAsia="es-MX"/>
              </w:rPr>
            </w:rPrChange>
          </w:rPr>
          <w:t xml:space="preserve"> y bibliotecas como jQuery, </w:t>
        </w:r>
        <w:proofErr w:type="spellStart"/>
        <w:r w:rsidRPr="001355F1">
          <w:rPr>
            <w:rFonts w:ascii="Arial" w:eastAsia="Times New Roman" w:hAnsi="Arial" w:cs="Arial"/>
            <w:sz w:val="24"/>
            <w:szCs w:val="24"/>
            <w:lang w:eastAsia="es-MX"/>
            <w:rPrChange w:id="819" w:author="marc anthony" w:date="2024-08-02T21:37:00Z">
              <w:rPr>
                <w:rFonts w:ascii="Times New Roman" w:eastAsia="Times New Roman" w:hAnsi="Times New Roman" w:cs="Times New Roman"/>
                <w:sz w:val="24"/>
                <w:szCs w:val="24"/>
                <w:lang w:eastAsia="es-MX"/>
              </w:rPr>
            </w:rPrChange>
          </w:rPr>
          <w:t>React</w:t>
        </w:r>
        <w:proofErr w:type="spellEnd"/>
        <w:r w:rsidRPr="001355F1">
          <w:rPr>
            <w:rFonts w:ascii="Arial" w:eastAsia="Times New Roman" w:hAnsi="Arial" w:cs="Arial"/>
            <w:sz w:val="24"/>
            <w:szCs w:val="24"/>
            <w:lang w:eastAsia="es-MX"/>
            <w:rPrChange w:id="820" w:author="marc anthony" w:date="2024-08-02T21:37:00Z">
              <w:rPr>
                <w:rFonts w:ascii="Times New Roman" w:eastAsia="Times New Roman" w:hAnsi="Times New Roman" w:cs="Times New Roman"/>
                <w:sz w:val="24"/>
                <w:szCs w:val="24"/>
                <w:lang w:eastAsia="es-MX"/>
              </w:rPr>
            </w:rPrChange>
          </w:rPr>
          <w:t xml:space="preserve"> o Vue.js para facilitar el desarrollo y mejorar la funcionalidad de la intranet.</w:t>
        </w:r>
      </w:ins>
    </w:p>
    <w:p w14:paraId="38F9CCB2" w14:textId="77777777" w:rsidR="001355F1" w:rsidRPr="007215C0" w:rsidRDefault="001355F1">
      <w:pPr>
        <w:spacing w:before="100" w:beforeAutospacing="1" w:after="100" w:afterAutospacing="1" w:line="240" w:lineRule="auto"/>
        <w:jc w:val="both"/>
        <w:outlineLvl w:val="3"/>
        <w:rPr>
          <w:ins w:id="821" w:author="marc anthony" w:date="2024-08-02T21:36:00Z"/>
          <w:rFonts w:ascii="Arial" w:eastAsia="Times New Roman" w:hAnsi="Arial" w:cs="Arial"/>
          <w:b/>
          <w:bCs/>
          <w:sz w:val="28"/>
          <w:szCs w:val="28"/>
          <w:lang w:eastAsia="es-MX"/>
          <w:rPrChange w:id="822" w:author="marc anthony" w:date="2024-08-03T20:50:00Z">
            <w:rPr>
              <w:ins w:id="823" w:author="marc anthony" w:date="2024-08-02T21:36:00Z"/>
              <w:rFonts w:ascii="Times New Roman" w:eastAsia="Times New Roman" w:hAnsi="Times New Roman" w:cs="Times New Roman"/>
              <w:b/>
              <w:bCs/>
              <w:sz w:val="24"/>
              <w:szCs w:val="24"/>
              <w:lang w:eastAsia="es-MX"/>
            </w:rPr>
          </w:rPrChange>
        </w:rPr>
        <w:pPrChange w:id="824" w:author="marc anthony" w:date="2024-08-03T20:50:00Z">
          <w:pPr>
            <w:spacing w:before="100" w:beforeAutospacing="1" w:after="100" w:afterAutospacing="1" w:line="240" w:lineRule="auto"/>
            <w:outlineLvl w:val="3"/>
          </w:pPr>
        </w:pPrChange>
      </w:pPr>
      <w:ins w:id="825" w:author="marc anthony" w:date="2024-08-02T21:36:00Z">
        <w:r w:rsidRPr="007215C0">
          <w:rPr>
            <w:rFonts w:ascii="Arial" w:eastAsia="Times New Roman" w:hAnsi="Arial" w:cs="Arial"/>
            <w:b/>
            <w:bCs/>
            <w:sz w:val="28"/>
            <w:szCs w:val="28"/>
            <w:lang w:eastAsia="es-MX"/>
            <w:rPrChange w:id="826" w:author="marc anthony" w:date="2024-08-03T20:50:00Z">
              <w:rPr>
                <w:rFonts w:ascii="Times New Roman" w:eastAsia="Times New Roman" w:hAnsi="Times New Roman" w:cs="Times New Roman"/>
                <w:b/>
                <w:bCs/>
                <w:sz w:val="24"/>
                <w:szCs w:val="24"/>
                <w:lang w:eastAsia="es-MX"/>
              </w:rPr>
            </w:rPrChange>
          </w:rPr>
          <w:t>2.5.3 PHP</w:t>
        </w:r>
      </w:ins>
    </w:p>
    <w:p w14:paraId="622E9790" w14:textId="77777777" w:rsidR="001355F1" w:rsidRPr="001355F1" w:rsidRDefault="001355F1">
      <w:pPr>
        <w:spacing w:before="100" w:beforeAutospacing="1" w:after="100" w:afterAutospacing="1" w:line="240" w:lineRule="auto"/>
        <w:jc w:val="both"/>
        <w:rPr>
          <w:ins w:id="827" w:author="marc anthony" w:date="2024-08-02T21:36:00Z"/>
          <w:rFonts w:ascii="Arial" w:eastAsia="Times New Roman" w:hAnsi="Arial" w:cs="Arial"/>
          <w:sz w:val="24"/>
          <w:szCs w:val="24"/>
          <w:lang w:eastAsia="es-MX"/>
          <w:rPrChange w:id="828" w:author="marc anthony" w:date="2024-08-02T21:37:00Z">
            <w:rPr>
              <w:ins w:id="829" w:author="marc anthony" w:date="2024-08-02T21:36:00Z"/>
              <w:rFonts w:ascii="Times New Roman" w:eastAsia="Times New Roman" w:hAnsi="Times New Roman" w:cs="Times New Roman"/>
              <w:sz w:val="24"/>
              <w:szCs w:val="24"/>
              <w:lang w:eastAsia="es-MX"/>
            </w:rPr>
          </w:rPrChange>
        </w:rPr>
        <w:pPrChange w:id="830" w:author="marc anthony" w:date="2024-08-03T20:50:00Z">
          <w:pPr>
            <w:spacing w:before="100" w:beforeAutospacing="1" w:after="100" w:afterAutospacing="1" w:line="240" w:lineRule="auto"/>
          </w:pPr>
        </w:pPrChange>
      </w:pPr>
      <w:ins w:id="831" w:author="marc anthony" w:date="2024-08-02T21:36:00Z">
        <w:r w:rsidRPr="001355F1">
          <w:rPr>
            <w:rFonts w:ascii="Arial" w:eastAsia="Times New Roman" w:hAnsi="Arial" w:cs="Arial"/>
            <w:sz w:val="24"/>
            <w:szCs w:val="24"/>
            <w:lang w:eastAsia="es-MX"/>
            <w:rPrChange w:id="832" w:author="marc anthony" w:date="2024-08-02T21:37:00Z">
              <w:rPr>
                <w:rFonts w:ascii="Times New Roman" w:eastAsia="Times New Roman" w:hAnsi="Times New Roman" w:cs="Times New Roman"/>
                <w:sz w:val="24"/>
                <w:szCs w:val="24"/>
                <w:lang w:eastAsia="es-MX"/>
              </w:rPr>
            </w:rPrChange>
          </w:rPr>
          <w:t xml:space="preserve">PHP es el lenguaje principal utilizado para el desarrollo del </w:t>
        </w:r>
        <w:proofErr w:type="spellStart"/>
        <w:r w:rsidRPr="001355F1">
          <w:rPr>
            <w:rFonts w:ascii="Arial" w:eastAsia="Times New Roman" w:hAnsi="Arial" w:cs="Arial"/>
            <w:sz w:val="24"/>
            <w:szCs w:val="24"/>
            <w:lang w:eastAsia="es-MX"/>
            <w:rPrChange w:id="833" w:author="marc anthony" w:date="2024-08-02T21:37:00Z">
              <w:rPr>
                <w:rFonts w:ascii="Times New Roman" w:eastAsia="Times New Roman" w:hAnsi="Times New Roman" w:cs="Times New Roman"/>
                <w:sz w:val="24"/>
                <w:szCs w:val="24"/>
                <w:lang w:eastAsia="es-MX"/>
              </w:rPr>
            </w:rPrChange>
          </w:rPr>
          <w:t>backend</w:t>
        </w:r>
        <w:proofErr w:type="spellEnd"/>
        <w:r w:rsidRPr="001355F1">
          <w:rPr>
            <w:rFonts w:ascii="Arial" w:eastAsia="Times New Roman" w:hAnsi="Arial" w:cs="Arial"/>
            <w:sz w:val="24"/>
            <w:szCs w:val="24"/>
            <w:lang w:eastAsia="es-MX"/>
            <w:rPrChange w:id="834" w:author="marc anthony" w:date="2024-08-02T21:37:00Z">
              <w:rPr>
                <w:rFonts w:ascii="Times New Roman" w:eastAsia="Times New Roman" w:hAnsi="Times New Roman" w:cs="Times New Roman"/>
                <w:sz w:val="24"/>
                <w:szCs w:val="24"/>
                <w:lang w:eastAsia="es-MX"/>
              </w:rPr>
            </w:rPrChange>
          </w:rPr>
          <w:t xml:space="preserve"> de la intranet. Su flexibilidad y amplio apoyo en la comunidad de desarrollo lo hacen ideal para este tipo de proyecto. PHP maneja las conexiones a los servidores y bases de datos, administrando la lógica del servidor y las interacciones del usuario. Además, se utilizan </w:t>
        </w:r>
        <w:proofErr w:type="spellStart"/>
        <w:r w:rsidRPr="001355F1">
          <w:rPr>
            <w:rFonts w:ascii="Arial" w:eastAsia="Times New Roman" w:hAnsi="Arial" w:cs="Arial"/>
            <w:sz w:val="24"/>
            <w:szCs w:val="24"/>
            <w:lang w:eastAsia="es-MX"/>
            <w:rPrChange w:id="835" w:author="marc anthony" w:date="2024-08-02T21:37:00Z">
              <w:rPr>
                <w:rFonts w:ascii="Times New Roman" w:eastAsia="Times New Roman" w:hAnsi="Times New Roman" w:cs="Times New Roman"/>
                <w:sz w:val="24"/>
                <w:szCs w:val="24"/>
                <w:lang w:eastAsia="es-MX"/>
              </w:rPr>
            </w:rPrChange>
          </w:rPr>
          <w:t>frameworks</w:t>
        </w:r>
        <w:proofErr w:type="spellEnd"/>
        <w:r w:rsidRPr="001355F1">
          <w:rPr>
            <w:rFonts w:ascii="Arial" w:eastAsia="Times New Roman" w:hAnsi="Arial" w:cs="Arial"/>
            <w:sz w:val="24"/>
            <w:szCs w:val="24"/>
            <w:lang w:eastAsia="es-MX"/>
            <w:rPrChange w:id="836" w:author="marc anthony" w:date="2024-08-02T21:37:00Z">
              <w:rPr>
                <w:rFonts w:ascii="Times New Roman" w:eastAsia="Times New Roman" w:hAnsi="Times New Roman" w:cs="Times New Roman"/>
                <w:sz w:val="24"/>
                <w:szCs w:val="24"/>
                <w:lang w:eastAsia="es-MX"/>
              </w:rPr>
            </w:rPrChange>
          </w:rPr>
          <w:t xml:space="preserve"> como Laravel para estructurar mejor el código y agilizar el desarrollo.</w:t>
        </w:r>
      </w:ins>
    </w:p>
    <w:p w14:paraId="3079536B" w14:textId="77777777" w:rsidR="001355F1" w:rsidRPr="007215C0" w:rsidRDefault="001355F1">
      <w:pPr>
        <w:spacing w:before="100" w:beforeAutospacing="1" w:after="100" w:afterAutospacing="1" w:line="240" w:lineRule="auto"/>
        <w:jc w:val="both"/>
        <w:outlineLvl w:val="3"/>
        <w:rPr>
          <w:ins w:id="837" w:author="marc anthony" w:date="2024-08-02T21:36:00Z"/>
          <w:rFonts w:ascii="Arial" w:eastAsia="Times New Roman" w:hAnsi="Arial" w:cs="Arial"/>
          <w:b/>
          <w:bCs/>
          <w:sz w:val="28"/>
          <w:szCs w:val="28"/>
          <w:lang w:eastAsia="es-MX"/>
          <w:rPrChange w:id="838" w:author="marc anthony" w:date="2024-08-03T20:50:00Z">
            <w:rPr>
              <w:ins w:id="839" w:author="marc anthony" w:date="2024-08-02T21:36:00Z"/>
              <w:rFonts w:ascii="Times New Roman" w:eastAsia="Times New Roman" w:hAnsi="Times New Roman" w:cs="Times New Roman"/>
              <w:b/>
              <w:bCs/>
              <w:sz w:val="24"/>
              <w:szCs w:val="24"/>
              <w:lang w:eastAsia="es-MX"/>
            </w:rPr>
          </w:rPrChange>
        </w:rPr>
        <w:pPrChange w:id="840" w:author="marc anthony" w:date="2024-08-03T20:50:00Z">
          <w:pPr>
            <w:spacing w:before="100" w:beforeAutospacing="1" w:after="100" w:afterAutospacing="1" w:line="240" w:lineRule="auto"/>
            <w:outlineLvl w:val="3"/>
          </w:pPr>
        </w:pPrChange>
      </w:pPr>
      <w:ins w:id="841" w:author="marc anthony" w:date="2024-08-02T21:36:00Z">
        <w:r w:rsidRPr="007215C0">
          <w:rPr>
            <w:rFonts w:ascii="Arial" w:eastAsia="Times New Roman" w:hAnsi="Arial" w:cs="Arial"/>
            <w:b/>
            <w:bCs/>
            <w:sz w:val="28"/>
            <w:szCs w:val="28"/>
            <w:lang w:eastAsia="es-MX"/>
            <w:rPrChange w:id="842" w:author="marc anthony" w:date="2024-08-03T20:50:00Z">
              <w:rPr>
                <w:rFonts w:ascii="Times New Roman" w:eastAsia="Times New Roman" w:hAnsi="Times New Roman" w:cs="Times New Roman"/>
                <w:b/>
                <w:bCs/>
                <w:sz w:val="24"/>
                <w:szCs w:val="24"/>
                <w:lang w:eastAsia="es-MX"/>
              </w:rPr>
            </w:rPrChange>
          </w:rPr>
          <w:t>2.5.4 MySQL</w:t>
        </w:r>
      </w:ins>
    </w:p>
    <w:p w14:paraId="3981FD1F" w14:textId="77777777" w:rsidR="001355F1" w:rsidRPr="001355F1" w:rsidRDefault="001355F1">
      <w:pPr>
        <w:spacing w:before="100" w:beforeAutospacing="1" w:after="100" w:afterAutospacing="1" w:line="240" w:lineRule="auto"/>
        <w:jc w:val="both"/>
        <w:rPr>
          <w:ins w:id="843" w:author="marc anthony" w:date="2024-08-02T21:36:00Z"/>
          <w:rFonts w:ascii="Arial" w:eastAsia="Times New Roman" w:hAnsi="Arial" w:cs="Arial"/>
          <w:sz w:val="24"/>
          <w:szCs w:val="24"/>
          <w:lang w:eastAsia="es-MX"/>
          <w:rPrChange w:id="844" w:author="marc anthony" w:date="2024-08-02T21:37:00Z">
            <w:rPr>
              <w:ins w:id="845" w:author="marc anthony" w:date="2024-08-02T21:36:00Z"/>
              <w:rFonts w:ascii="Times New Roman" w:eastAsia="Times New Roman" w:hAnsi="Times New Roman" w:cs="Times New Roman"/>
              <w:sz w:val="24"/>
              <w:szCs w:val="24"/>
              <w:lang w:eastAsia="es-MX"/>
            </w:rPr>
          </w:rPrChange>
        </w:rPr>
        <w:pPrChange w:id="846" w:author="marc anthony" w:date="2024-08-03T20:50:00Z">
          <w:pPr>
            <w:spacing w:before="100" w:beforeAutospacing="1" w:after="100" w:afterAutospacing="1" w:line="240" w:lineRule="auto"/>
          </w:pPr>
        </w:pPrChange>
      </w:pPr>
      <w:ins w:id="847" w:author="marc anthony" w:date="2024-08-02T21:36:00Z">
        <w:r w:rsidRPr="001355F1">
          <w:rPr>
            <w:rFonts w:ascii="Arial" w:eastAsia="Times New Roman" w:hAnsi="Arial" w:cs="Arial"/>
            <w:sz w:val="24"/>
            <w:szCs w:val="24"/>
            <w:lang w:eastAsia="es-MX"/>
            <w:rPrChange w:id="848" w:author="marc anthony" w:date="2024-08-02T21:37:00Z">
              <w:rPr>
                <w:rFonts w:ascii="Times New Roman" w:eastAsia="Times New Roman" w:hAnsi="Times New Roman" w:cs="Times New Roman"/>
                <w:sz w:val="24"/>
                <w:szCs w:val="24"/>
                <w:lang w:eastAsia="es-MX"/>
              </w:rPr>
            </w:rPrChange>
          </w:rPr>
          <w:t>MySQL se utiliza como sistema de administración de bases de datos, lo que permite una administración y almacenamiento eficiente de los datos. La combinación de PHP y MySQL proporciona una solución robusta y escalable para manejar grandes volúmenes de datos y realizar consultas eficientes. Las bases de datos se diseñan de manera que optimicen la recuperación de datos y aseguren la integridad de la información.</w:t>
        </w:r>
      </w:ins>
    </w:p>
    <w:p w14:paraId="4AD87284" w14:textId="77777777" w:rsidR="001355F1" w:rsidRPr="007215C0" w:rsidRDefault="001355F1">
      <w:pPr>
        <w:spacing w:before="100" w:beforeAutospacing="1" w:after="100" w:afterAutospacing="1" w:line="240" w:lineRule="auto"/>
        <w:jc w:val="both"/>
        <w:outlineLvl w:val="3"/>
        <w:rPr>
          <w:ins w:id="849" w:author="marc anthony" w:date="2024-08-02T21:36:00Z"/>
          <w:rFonts w:ascii="Arial" w:eastAsia="Times New Roman" w:hAnsi="Arial" w:cs="Arial"/>
          <w:b/>
          <w:bCs/>
          <w:sz w:val="28"/>
          <w:szCs w:val="28"/>
          <w:lang w:eastAsia="es-MX"/>
          <w:rPrChange w:id="850" w:author="marc anthony" w:date="2024-08-03T20:50:00Z">
            <w:rPr>
              <w:ins w:id="851" w:author="marc anthony" w:date="2024-08-02T21:36:00Z"/>
              <w:rFonts w:ascii="Times New Roman" w:eastAsia="Times New Roman" w:hAnsi="Times New Roman" w:cs="Times New Roman"/>
              <w:b/>
              <w:bCs/>
              <w:sz w:val="24"/>
              <w:szCs w:val="24"/>
              <w:lang w:eastAsia="es-MX"/>
            </w:rPr>
          </w:rPrChange>
        </w:rPr>
        <w:pPrChange w:id="852" w:author="marc anthony" w:date="2024-08-03T20:50:00Z">
          <w:pPr>
            <w:spacing w:before="100" w:beforeAutospacing="1" w:after="100" w:afterAutospacing="1" w:line="240" w:lineRule="auto"/>
            <w:outlineLvl w:val="3"/>
          </w:pPr>
        </w:pPrChange>
      </w:pPr>
      <w:ins w:id="853" w:author="marc anthony" w:date="2024-08-02T21:36:00Z">
        <w:r w:rsidRPr="007215C0">
          <w:rPr>
            <w:rFonts w:ascii="Arial" w:eastAsia="Times New Roman" w:hAnsi="Arial" w:cs="Arial"/>
            <w:b/>
            <w:bCs/>
            <w:sz w:val="28"/>
            <w:szCs w:val="28"/>
            <w:lang w:eastAsia="es-MX"/>
            <w:rPrChange w:id="854" w:author="marc anthony" w:date="2024-08-03T20:50:00Z">
              <w:rPr>
                <w:rFonts w:ascii="Times New Roman" w:eastAsia="Times New Roman" w:hAnsi="Times New Roman" w:cs="Times New Roman"/>
                <w:b/>
                <w:bCs/>
                <w:sz w:val="24"/>
                <w:szCs w:val="24"/>
                <w:lang w:eastAsia="es-MX"/>
              </w:rPr>
            </w:rPrChange>
          </w:rPr>
          <w:lastRenderedPageBreak/>
          <w:t>2.5.5 Herramientas de administración de versiones</w:t>
        </w:r>
      </w:ins>
    </w:p>
    <w:p w14:paraId="6CAE0D23" w14:textId="77777777" w:rsidR="001355F1" w:rsidRPr="001355F1" w:rsidRDefault="001355F1">
      <w:pPr>
        <w:spacing w:before="100" w:beforeAutospacing="1" w:after="100" w:afterAutospacing="1" w:line="240" w:lineRule="auto"/>
        <w:jc w:val="both"/>
        <w:rPr>
          <w:ins w:id="855" w:author="marc anthony" w:date="2024-08-02T21:36:00Z"/>
          <w:rFonts w:ascii="Arial" w:eastAsia="Times New Roman" w:hAnsi="Arial" w:cs="Arial"/>
          <w:sz w:val="24"/>
          <w:szCs w:val="24"/>
          <w:lang w:eastAsia="es-MX"/>
          <w:rPrChange w:id="856" w:author="marc anthony" w:date="2024-08-02T21:37:00Z">
            <w:rPr>
              <w:ins w:id="857" w:author="marc anthony" w:date="2024-08-02T21:36:00Z"/>
              <w:rFonts w:ascii="Times New Roman" w:eastAsia="Times New Roman" w:hAnsi="Times New Roman" w:cs="Times New Roman"/>
              <w:sz w:val="24"/>
              <w:szCs w:val="24"/>
              <w:lang w:eastAsia="es-MX"/>
            </w:rPr>
          </w:rPrChange>
        </w:rPr>
        <w:pPrChange w:id="858" w:author="marc anthony" w:date="2024-08-03T20:50:00Z">
          <w:pPr>
            <w:spacing w:before="100" w:beforeAutospacing="1" w:after="100" w:afterAutospacing="1" w:line="240" w:lineRule="auto"/>
          </w:pPr>
        </w:pPrChange>
      </w:pPr>
      <w:ins w:id="859" w:author="marc anthony" w:date="2024-08-02T21:36:00Z">
        <w:r w:rsidRPr="001355F1">
          <w:rPr>
            <w:rFonts w:ascii="Arial" w:eastAsia="Times New Roman" w:hAnsi="Arial" w:cs="Arial"/>
            <w:sz w:val="24"/>
            <w:szCs w:val="24"/>
            <w:lang w:eastAsia="es-MX"/>
            <w:rPrChange w:id="860" w:author="marc anthony" w:date="2024-08-02T21:37:00Z">
              <w:rPr>
                <w:rFonts w:ascii="Times New Roman" w:eastAsia="Times New Roman" w:hAnsi="Times New Roman" w:cs="Times New Roman"/>
                <w:sz w:val="24"/>
                <w:szCs w:val="24"/>
                <w:lang w:eastAsia="es-MX"/>
              </w:rPr>
            </w:rPrChange>
          </w:rPr>
          <w:t>Git se utiliza como sistema de control de versiones, lo que permite una administración eficiente del código fuente y facilita la colaboración entre desarrolladores. La plataforma GitHub proporciona un entorno de desarrollo colaborativo donde se administran los repositorios del proyecto. Estas herramientas permiten llevar un seguimiento detallado de los cambios en el código y facilitan la integración continua y el despliegue del software.</w:t>
        </w:r>
      </w:ins>
    </w:p>
    <w:p w14:paraId="6C3AFA16" w14:textId="77777777" w:rsidR="001355F1" w:rsidRPr="007215C0" w:rsidRDefault="001355F1">
      <w:pPr>
        <w:spacing w:before="100" w:beforeAutospacing="1" w:after="100" w:afterAutospacing="1" w:line="240" w:lineRule="auto"/>
        <w:jc w:val="both"/>
        <w:outlineLvl w:val="3"/>
        <w:rPr>
          <w:ins w:id="861" w:author="marc anthony" w:date="2024-08-02T21:36:00Z"/>
          <w:rFonts w:ascii="Arial" w:eastAsia="Times New Roman" w:hAnsi="Arial" w:cs="Arial"/>
          <w:b/>
          <w:bCs/>
          <w:sz w:val="28"/>
          <w:szCs w:val="28"/>
          <w:lang w:eastAsia="es-MX"/>
          <w:rPrChange w:id="862" w:author="marc anthony" w:date="2024-08-03T20:50:00Z">
            <w:rPr>
              <w:ins w:id="863" w:author="marc anthony" w:date="2024-08-02T21:36:00Z"/>
              <w:rFonts w:ascii="Times New Roman" w:eastAsia="Times New Roman" w:hAnsi="Times New Roman" w:cs="Times New Roman"/>
              <w:b/>
              <w:bCs/>
              <w:sz w:val="24"/>
              <w:szCs w:val="24"/>
              <w:lang w:eastAsia="es-MX"/>
            </w:rPr>
          </w:rPrChange>
        </w:rPr>
        <w:pPrChange w:id="864" w:author="marc anthony" w:date="2024-08-03T20:50:00Z">
          <w:pPr>
            <w:spacing w:before="100" w:beforeAutospacing="1" w:after="100" w:afterAutospacing="1" w:line="240" w:lineRule="auto"/>
            <w:outlineLvl w:val="3"/>
          </w:pPr>
        </w:pPrChange>
      </w:pPr>
      <w:ins w:id="865" w:author="marc anthony" w:date="2024-08-02T21:36:00Z">
        <w:r w:rsidRPr="007215C0">
          <w:rPr>
            <w:rFonts w:ascii="Arial" w:eastAsia="Times New Roman" w:hAnsi="Arial" w:cs="Arial"/>
            <w:b/>
            <w:bCs/>
            <w:sz w:val="28"/>
            <w:szCs w:val="28"/>
            <w:lang w:eastAsia="es-MX"/>
            <w:rPrChange w:id="866" w:author="marc anthony" w:date="2024-08-03T20:50:00Z">
              <w:rPr>
                <w:rFonts w:ascii="Times New Roman" w:eastAsia="Times New Roman" w:hAnsi="Times New Roman" w:cs="Times New Roman"/>
                <w:b/>
                <w:bCs/>
                <w:sz w:val="24"/>
                <w:szCs w:val="24"/>
                <w:lang w:eastAsia="es-MX"/>
              </w:rPr>
            </w:rPrChange>
          </w:rPr>
          <w:t>2.5.6 Entorno de desarrollo</w:t>
        </w:r>
      </w:ins>
    </w:p>
    <w:p w14:paraId="2D99204B" w14:textId="77777777" w:rsidR="001355F1" w:rsidRDefault="001355F1" w:rsidP="007215C0">
      <w:pPr>
        <w:spacing w:before="100" w:beforeAutospacing="1" w:after="100" w:afterAutospacing="1" w:line="240" w:lineRule="auto"/>
        <w:jc w:val="both"/>
        <w:rPr>
          <w:ins w:id="867" w:author="marc anthony" w:date="2024-08-03T20:44:00Z"/>
          <w:rFonts w:ascii="Arial" w:eastAsia="Times New Roman" w:hAnsi="Arial" w:cs="Arial"/>
          <w:sz w:val="24"/>
          <w:szCs w:val="24"/>
          <w:lang w:eastAsia="es-MX"/>
        </w:rPr>
      </w:pPr>
      <w:ins w:id="868" w:author="marc anthony" w:date="2024-08-02T21:36:00Z">
        <w:r w:rsidRPr="001355F1">
          <w:rPr>
            <w:rFonts w:ascii="Arial" w:eastAsia="Times New Roman" w:hAnsi="Arial" w:cs="Arial"/>
            <w:sz w:val="24"/>
            <w:szCs w:val="24"/>
            <w:lang w:eastAsia="es-MX"/>
            <w:rPrChange w:id="869" w:author="marc anthony" w:date="2024-08-02T21:37:00Z">
              <w:rPr>
                <w:rFonts w:ascii="Times New Roman" w:eastAsia="Times New Roman" w:hAnsi="Times New Roman" w:cs="Times New Roman"/>
                <w:sz w:val="24"/>
                <w:szCs w:val="24"/>
                <w:lang w:eastAsia="es-MX"/>
              </w:rPr>
            </w:rPrChange>
          </w:rPr>
          <w:t xml:space="preserve">El entorno de desarrollo incluye una combinación de herramientas y servicios en la nube que permiten un desarrollo ágil y una integración continua. Se utilizan entornos de desarrollo integrados (IDE) como Visual Studio </w:t>
        </w:r>
        <w:proofErr w:type="spellStart"/>
        <w:r w:rsidRPr="001355F1">
          <w:rPr>
            <w:rFonts w:ascii="Arial" w:eastAsia="Times New Roman" w:hAnsi="Arial" w:cs="Arial"/>
            <w:sz w:val="24"/>
            <w:szCs w:val="24"/>
            <w:lang w:eastAsia="es-MX"/>
            <w:rPrChange w:id="870" w:author="marc anthony" w:date="2024-08-02T21:37:00Z">
              <w:rPr>
                <w:rFonts w:ascii="Times New Roman" w:eastAsia="Times New Roman" w:hAnsi="Times New Roman" w:cs="Times New Roman"/>
                <w:sz w:val="24"/>
                <w:szCs w:val="24"/>
                <w:lang w:eastAsia="es-MX"/>
              </w:rPr>
            </w:rPrChange>
          </w:rPr>
          <w:t>Code</w:t>
        </w:r>
        <w:proofErr w:type="spellEnd"/>
        <w:r w:rsidRPr="001355F1">
          <w:rPr>
            <w:rFonts w:ascii="Arial" w:eastAsia="Times New Roman" w:hAnsi="Arial" w:cs="Arial"/>
            <w:sz w:val="24"/>
            <w:szCs w:val="24"/>
            <w:lang w:eastAsia="es-MX"/>
            <w:rPrChange w:id="871" w:author="marc anthony" w:date="2024-08-02T21:37:00Z">
              <w:rPr>
                <w:rFonts w:ascii="Times New Roman" w:eastAsia="Times New Roman" w:hAnsi="Times New Roman" w:cs="Times New Roman"/>
                <w:sz w:val="24"/>
                <w:szCs w:val="24"/>
                <w:lang w:eastAsia="es-MX"/>
              </w:rPr>
            </w:rPrChange>
          </w:rPr>
          <w:t xml:space="preserve">, que ofrecen funcionalidades avanzadas como depuración, resaltado de sintaxis y gestión de </w:t>
        </w:r>
        <w:proofErr w:type="spellStart"/>
        <w:r w:rsidRPr="001355F1">
          <w:rPr>
            <w:rFonts w:ascii="Arial" w:eastAsia="Times New Roman" w:hAnsi="Arial" w:cs="Arial"/>
            <w:sz w:val="24"/>
            <w:szCs w:val="24"/>
            <w:lang w:eastAsia="es-MX"/>
            <w:rPrChange w:id="872" w:author="marc anthony" w:date="2024-08-02T21:37:00Z">
              <w:rPr>
                <w:rFonts w:ascii="Times New Roman" w:eastAsia="Times New Roman" w:hAnsi="Times New Roman" w:cs="Times New Roman"/>
                <w:sz w:val="24"/>
                <w:szCs w:val="24"/>
                <w:lang w:eastAsia="es-MX"/>
              </w:rPr>
            </w:rPrChange>
          </w:rPr>
          <w:t>plugins</w:t>
        </w:r>
        <w:proofErr w:type="spellEnd"/>
        <w:r w:rsidRPr="001355F1">
          <w:rPr>
            <w:rFonts w:ascii="Arial" w:eastAsia="Times New Roman" w:hAnsi="Arial" w:cs="Arial"/>
            <w:sz w:val="24"/>
            <w:szCs w:val="24"/>
            <w:lang w:eastAsia="es-MX"/>
            <w:rPrChange w:id="873" w:author="marc anthony" w:date="2024-08-02T21:37:00Z">
              <w:rPr>
                <w:rFonts w:ascii="Times New Roman" w:eastAsia="Times New Roman" w:hAnsi="Times New Roman" w:cs="Times New Roman"/>
                <w:sz w:val="24"/>
                <w:szCs w:val="24"/>
                <w:lang w:eastAsia="es-MX"/>
              </w:rPr>
            </w:rPrChange>
          </w:rPr>
          <w:t>. Estos entornos facilitan el trabajo de los desarrolladores y mejoran la eficiencia del proceso de desarrollo.</w:t>
        </w:r>
      </w:ins>
    </w:p>
    <w:p w14:paraId="5EBC5C50" w14:textId="6FA39C95" w:rsidR="007215C0" w:rsidRDefault="007215C0">
      <w:pPr>
        <w:spacing w:before="100" w:beforeAutospacing="1" w:after="100" w:afterAutospacing="1" w:line="240" w:lineRule="auto"/>
        <w:jc w:val="both"/>
        <w:rPr>
          <w:ins w:id="874" w:author="marc anthony" w:date="2024-08-03T20:44:00Z"/>
          <w:rFonts w:ascii="Arial" w:eastAsia="Times New Roman" w:hAnsi="Arial" w:cs="Arial"/>
          <w:sz w:val="24"/>
          <w:szCs w:val="24"/>
          <w:lang w:eastAsia="es-MX"/>
        </w:rPr>
      </w:pPr>
    </w:p>
    <w:p w14:paraId="72BB02F3" w14:textId="77777777" w:rsidR="007215C0" w:rsidRDefault="007215C0">
      <w:pPr>
        <w:rPr>
          <w:ins w:id="875" w:author="marc anthony" w:date="2024-08-03T20:44:00Z"/>
          <w:rFonts w:ascii="Arial" w:eastAsia="Times New Roman" w:hAnsi="Arial" w:cs="Arial"/>
          <w:sz w:val="24"/>
          <w:szCs w:val="24"/>
          <w:lang w:eastAsia="es-MX"/>
        </w:rPr>
      </w:pPr>
      <w:ins w:id="876" w:author="marc anthony" w:date="2024-08-03T20:44:00Z">
        <w:r>
          <w:rPr>
            <w:rFonts w:ascii="Arial" w:eastAsia="Times New Roman" w:hAnsi="Arial" w:cs="Arial"/>
            <w:sz w:val="24"/>
            <w:szCs w:val="24"/>
            <w:lang w:eastAsia="es-MX"/>
          </w:rPr>
          <w:br w:type="page"/>
        </w:r>
      </w:ins>
    </w:p>
    <w:p w14:paraId="21CD9EB0" w14:textId="48B2C57D" w:rsidR="007215C0" w:rsidRDefault="007215C0" w:rsidP="007215C0">
      <w:pPr>
        <w:jc w:val="center"/>
        <w:rPr>
          <w:ins w:id="877" w:author="marc anthony" w:date="2024-08-03T20:44:00Z"/>
          <w:rFonts w:ascii="Arial" w:eastAsia="Times New Roman" w:hAnsi="Arial" w:cs="Arial"/>
          <w:b/>
          <w:sz w:val="180"/>
          <w:szCs w:val="180"/>
          <w:lang w:val="es-ES" w:eastAsia="es-ES"/>
        </w:rPr>
      </w:pPr>
      <w:ins w:id="878" w:author="marc anthony" w:date="2024-08-03T20:44:00Z">
        <w:r w:rsidRPr="00EB32A9">
          <w:rPr>
            <w:noProof/>
            <w:lang w:eastAsia="es-MX"/>
          </w:rPr>
          <w:lastRenderedPageBreak/>
          <w:drawing>
            <wp:anchor distT="0" distB="0" distL="114300" distR="114300" simplePos="0" relativeHeight="251729920" behindDoc="1" locked="0" layoutInCell="1" allowOverlap="1" wp14:anchorId="7F152ABA" wp14:editId="6A152C69">
              <wp:simplePos x="0" y="0"/>
              <wp:positionH relativeFrom="column">
                <wp:posOffset>1956435</wp:posOffset>
              </wp:positionH>
              <wp:positionV relativeFrom="paragraph">
                <wp:posOffset>706247</wp:posOffset>
              </wp:positionV>
              <wp:extent cx="4446395" cy="4603450"/>
              <wp:effectExtent l="495300" t="476250" r="487680" b="483235"/>
              <wp:wrapNone/>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ic:cNvPicPr>
                        <a:picLocks noChangeAspect="1" noChangeArrowheads="1"/>
                      </pic:cNvPicPr>
                    </pic:nvPicPr>
                    <pic:blipFill>
                      <a:blip r:embed="rId9">
                        <a:duotone>
                          <a:schemeClr val="bg2">
                            <a:shade val="45000"/>
                            <a:satMod val="135000"/>
                          </a:schemeClr>
                          <a:prstClr val="white"/>
                        </a:duotone>
                        <a:lum bright="25000"/>
                        <a:extLst>
                          <a:ext uri="{28A0092B-C50C-407E-A947-70E740481C1C}">
                            <a14:useLocalDpi xmlns:a14="http://schemas.microsoft.com/office/drawing/2010/main" val="0"/>
                          </a:ext>
                        </a:extLst>
                      </a:blip>
                      <a:srcRect/>
                      <a:stretch>
                        <a:fillRect/>
                      </a:stretch>
                    </pic:blipFill>
                    <pic:spPr bwMode="auto">
                      <a:xfrm rot="20755619">
                        <a:off x="0" y="0"/>
                        <a:ext cx="4446395" cy="4603450"/>
                      </a:xfrm>
                      <a:prstGeom prst="rect">
                        <a:avLst/>
                      </a:prstGeom>
                      <a:noFill/>
                    </pic:spPr>
                  </pic:pic>
                </a:graphicData>
              </a:graphic>
            </wp:anchor>
          </w:drawing>
        </w:r>
        <w:r w:rsidRPr="008859B3">
          <w:rPr>
            <w:rFonts w:ascii="Arial" w:eastAsia="Times New Roman" w:hAnsi="Arial" w:cs="Arial"/>
            <w:b/>
            <w:sz w:val="180"/>
            <w:szCs w:val="180"/>
            <w:lang w:val="es-ES" w:eastAsia="es-ES"/>
          </w:rPr>
          <w:t xml:space="preserve">Capítulo </w:t>
        </w:r>
        <w:r>
          <w:rPr>
            <w:rFonts w:ascii="Arial" w:eastAsia="Times New Roman" w:hAnsi="Arial" w:cs="Arial"/>
            <w:b/>
            <w:sz w:val="180"/>
            <w:szCs w:val="180"/>
            <w:lang w:val="es-ES" w:eastAsia="es-ES"/>
          </w:rPr>
          <w:t>II</w:t>
        </w:r>
      </w:ins>
      <w:ins w:id="879" w:author="marc anthony" w:date="2024-08-03T20:45:00Z">
        <w:r>
          <w:rPr>
            <w:rFonts w:ascii="Arial" w:eastAsia="Times New Roman" w:hAnsi="Arial" w:cs="Arial"/>
            <w:b/>
            <w:sz w:val="180"/>
            <w:szCs w:val="180"/>
            <w:lang w:val="es-ES" w:eastAsia="es-ES"/>
          </w:rPr>
          <w:t>I</w:t>
        </w:r>
      </w:ins>
    </w:p>
    <w:p w14:paraId="4D91DBA1" w14:textId="3B5AF220" w:rsidR="007215C0" w:rsidRPr="007215C0" w:rsidRDefault="007215C0">
      <w:pPr>
        <w:spacing w:before="100" w:beforeAutospacing="1" w:after="100" w:afterAutospacing="1" w:line="240" w:lineRule="auto"/>
        <w:jc w:val="center"/>
        <w:rPr>
          <w:ins w:id="880" w:author="marc anthony" w:date="2024-08-02T21:36:00Z"/>
          <w:rFonts w:ascii="Arial" w:eastAsia="Times New Roman" w:hAnsi="Arial" w:cs="Arial"/>
          <w:b/>
          <w:bCs/>
          <w:sz w:val="180"/>
          <w:szCs w:val="180"/>
          <w:lang w:eastAsia="es-MX"/>
          <w:rPrChange w:id="881" w:author="marc anthony" w:date="2024-08-03T20:45:00Z">
            <w:rPr>
              <w:ins w:id="882" w:author="marc anthony" w:date="2024-08-02T21:36:00Z"/>
              <w:rFonts w:ascii="Times New Roman" w:eastAsia="Times New Roman" w:hAnsi="Times New Roman" w:cs="Times New Roman"/>
              <w:sz w:val="24"/>
              <w:szCs w:val="24"/>
              <w:lang w:eastAsia="es-MX"/>
            </w:rPr>
          </w:rPrChange>
        </w:rPr>
        <w:pPrChange w:id="883" w:author="marc anthony" w:date="2024-08-03T20:45:00Z">
          <w:pPr>
            <w:spacing w:before="100" w:beforeAutospacing="1" w:after="100" w:afterAutospacing="1" w:line="240" w:lineRule="auto"/>
          </w:pPr>
        </w:pPrChange>
      </w:pPr>
      <w:ins w:id="884" w:author="marc anthony" w:date="2024-08-03T20:45:00Z">
        <w:r w:rsidRPr="007215C0">
          <w:rPr>
            <w:b/>
            <w:bCs/>
            <w:sz w:val="180"/>
            <w:szCs w:val="180"/>
            <w:rPrChange w:id="885" w:author="marc anthony" w:date="2024-08-03T20:45:00Z">
              <w:rPr/>
            </w:rPrChange>
          </w:rPr>
          <w:t>Desarrollo del Proyecto de Intranet</w:t>
        </w:r>
      </w:ins>
    </w:p>
    <w:p w14:paraId="07F9B1D4" w14:textId="77777777" w:rsidR="002F0B5F" w:rsidRDefault="002F0B5F">
      <w:pPr>
        <w:rPr>
          <w:ins w:id="886" w:author="marc anthony" w:date="2024-07-04T00:18:00Z"/>
        </w:rPr>
      </w:pPr>
    </w:p>
    <w:p w14:paraId="3B88BEB3" w14:textId="77777777" w:rsidR="002F0B5F" w:rsidRDefault="002F0B5F">
      <w:pPr>
        <w:rPr>
          <w:ins w:id="887" w:author="marc anthony" w:date="2024-07-04T00:18:00Z"/>
        </w:rPr>
      </w:pPr>
    </w:p>
    <w:p w14:paraId="53749D28" w14:textId="77777777" w:rsidR="002F0B5F" w:rsidRPr="00947CE8" w:rsidRDefault="002F0B5F">
      <w:pPr>
        <w:rPr>
          <w:ins w:id="888" w:author="marc anthony" w:date="2024-07-04T00:18:00Z"/>
        </w:rPr>
      </w:pPr>
    </w:p>
    <w:p w14:paraId="746C77D7" w14:textId="77777777" w:rsidR="002F0B5F" w:rsidRDefault="002F0B5F">
      <w:pPr>
        <w:rPr>
          <w:ins w:id="889" w:author="marc anthony" w:date="2024-07-04T00:18:00Z"/>
        </w:rPr>
      </w:pPr>
    </w:p>
    <w:p w14:paraId="05478CB7" w14:textId="77777777" w:rsidR="002F0B5F" w:rsidRDefault="002F0B5F">
      <w:pPr>
        <w:rPr>
          <w:ins w:id="890" w:author="marc anthony" w:date="2024-07-04T00:18:00Z"/>
        </w:rPr>
      </w:pPr>
    </w:p>
    <w:p w14:paraId="4408CD23" w14:textId="77777777" w:rsidR="002F0B5F" w:rsidRDefault="002F0B5F">
      <w:pPr>
        <w:rPr>
          <w:ins w:id="891" w:author="marc anthony" w:date="2024-07-04T00:18:00Z"/>
        </w:rPr>
      </w:pPr>
    </w:p>
    <w:p w14:paraId="6F55CBD0" w14:textId="77777777" w:rsidR="002F0B5F" w:rsidRDefault="002F0B5F">
      <w:pPr>
        <w:rPr>
          <w:ins w:id="892" w:author="marc anthony" w:date="2024-07-04T00:18:00Z"/>
        </w:rPr>
      </w:pPr>
    </w:p>
    <w:p w14:paraId="578EBD16" w14:textId="77777777" w:rsidR="002F0B5F" w:rsidRDefault="002F0B5F">
      <w:pPr>
        <w:rPr>
          <w:ins w:id="893" w:author="marc anthony" w:date="2024-07-04T00:18:00Z"/>
        </w:rPr>
      </w:pPr>
    </w:p>
    <w:p w14:paraId="48463874" w14:textId="77777777" w:rsidR="007215C0" w:rsidRDefault="007215C0" w:rsidP="007215C0">
      <w:pPr>
        <w:pStyle w:val="Ttulo3"/>
        <w:jc w:val="both"/>
        <w:rPr>
          <w:ins w:id="894" w:author="marc anthony" w:date="2024-08-03T20:48:00Z"/>
          <w:rFonts w:ascii="Arial" w:hAnsi="Arial" w:cs="Arial"/>
          <w:sz w:val="24"/>
          <w:szCs w:val="24"/>
        </w:rPr>
      </w:pPr>
    </w:p>
    <w:p w14:paraId="1603E5ED" w14:textId="6A227DEF" w:rsidR="007215C0" w:rsidRPr="007215C0" w:rsidRDefault="007215C0">
      <w:pPr>
        <w:pStyle w:val="Ttulo3"/>
        <w:jc w:val="both"/>
        <w:rPr>
          <w:ins w:id="895" w:author="marc anthony" w:date="2024-08-03T20:45:00Z"/>
          <w:rFonts w:ascii="Arial" w:hAnsi="Arial" w:cs="Arial"/>
          <w:sz w:val="28"/>
          <w:szCs w:val="28"/>
          <w:rPrChange w:id="896" w:author="marc anthony" w:date="2024-08-03T20:51:00Z">
            <w:rPr>
              <w:ins w:id="897" w:author="marc anthony" w:date="2024-08-03T20:45:00Z"/>
            </w:rPr>
          </w:rPrChange>
        </w:rPr>
        <w:pPrChange w:id="898" w:author="marc anthony" w:date="2024-08-03T20:46:00Z">
          <w:pPr>
            <w:pStyle w:val="Ttulo3"/>
          </w:pPr>
        </w:pPrChange>
      </w:pPr>
      <w:ins w:id="899" w:author="marc anthony" w:date="2024-08-03T20:45:00Z">
        <w:r w:rsidRPr="007215C0">
          <w:rPr>
            <w:rFonts w:ascii="Arial" w:hAnsi="Arial" w:cs="Arial"/>
            <w:sz w:val="28"/>
            <w:szCs w:val="28"/>
            <w:rPrChange w:id="900" w:author="marc anthony" w:date="2024-08-03T20:51:00Z">
              <w:rPr/>
            </w:rPrChange>
          </w:rPr>
          <w:lastRenderedPageBreak/>
          <w:t>3.1 Introducción</w:t>
        </w:r>
      </w:ins>
    </w:p>
    <w:p w14:paraId="2E986414" w14:textId="77777777" w:rsidR="007215C0" w:rsidRPr="007215C0" w:rsidRDefault="007215C0">
      <w:pPr>
        <w:pStyle w:val="NormalWeb"/>
        <w:jc w:val="both"/>
        <w:rPr>
          <w:ins w:id="901" w:author="marc anthony" w:date="2024-08-03T20:45:00Z"/>
          <w:rFonts w:ascii="Arial" w:hAnsi="Arial" w:cs="Arial"/>
          <w:rPrChange w:id="902" w:author="marc anthony" w:date="2024-08-03T20:46:00Z">
            <w:rPr>
              <w:ins w:id="903" w:author="marc anthony" w:date="2024-08-03T20:45:00Z"/>
            </w:rPr>
          </w:rPrChange>
        </w:rPr>
        <w:pPrChange w:id="904" w:author="marc anthony" w:date="2024-08-03T20:46:00Z">
          <w:pPr>
            <w:pStyle w:val="NormalWeb"/>
          </w:pPr>
        </w:pPrChange>
      </w:pPr>
      <w:ins w:id="905" w:author="marc anthony" w:date="2024-08-03T20:45:00Z">
        <w:r w:rsidRPr="007215C0">
          <w:rPr>
            <w:rFonts w:ascii="Arial" w:hAnsi="Arial" w:cs="Arial"/>
            <w:rPrChange w:id="906" w:author="marc anthony" w:date="2024-08-03T20:46:00Z">
              <w:rPr/>
            </w:rPrChange>
          </w:rPr>
          <w:t>En este capítulo se detallará el proceso completo del desarrollo del proyecto de intranet, abordando desde la conceptualización inicial hasta la implementación final. Este desarrollo involucró una planificación meticulosa, el uso de diversas tecnologías y metodologías, así como la integración de herramientas colaborativas para garantizar una plataforma robusta y eficiente. Se describirán los objetivos del proyecto, las fases de desarrollo, las tecnologías utilizadas, y se presentarán estudios de caso y resultados obtenidos.</w:t>
        </w:r>
      </w:ins>
    </w:p>
    <w:p w14:paraId="274428D6" w14:textId="77777777" w:rsidR="007215C0" w:rsidRPr="007215C0" w:rsidRDefault="007215C0">
      <w:pPr>
        <w:pStyle w:val="Ttulo3"/>
        <w:jc w:val="both"/>
        <w:rPr>
          <w:ins w:id="907" w:author="marc anthony" w:date="2024-08-03T20:45:00Z"/>
          <w:rFonts w:ascii="Arial" w:hAnsi="Arial" w:cs="Arial"/>
          <w:sz w:val="28"/>
          <w:szCs w:val="28"/>
          <w:rPrChange w:id="908" w:author="marc anthony" w:date="2024-08-03T20:51:00Z">
            <w:rPr>
              <w:ins w:id="909" w:author="marc anthony" w:date="2024-08-03T20:45:00Z"/>
            </w:rPr>
          </w:rPrChange>
        </w:rPr>
        <w:pPrChange w:id="910" w:author="marc anthony" w:date="2024-08-03T20:46:00Z">
          <w:pPr>
            <w:pStyle w:val="Ttulo3"/>
          </w:pPr>
        </w:pPrChange>
      </w:pPr>
      <w:ins w:id="911" w:author="marc anthony" w:date="2024-08-03T20:45:00Z">
        <w:r w:rsidRPr="007215C0">
          <w:rPr>
            <w:rFonts w:ascii="Arial" w:hAnsi="Arial" w:cs="Arial"/>
            <w:sz w:val="28"/>
            <w:szCs w:val="28"/>
            <w:rPrChange w:id="912" w:author="marc anthony" w:date="2024-08-03T20:51:00Z">
              <w:rPr/>
            </w:rPrChange>
          </w:rPr>
          <w:t>3.2 Objetivos del Proyecto</w:t>
        </w:r>
      </w:ins>
    </w:p>
    <w:p w14:paraId="7CDF5DD9" w14:textId="77777777" w:rsidR="007215C0" w:rsidRPr="007215C0" w:rsidRDefault="007215C0">
      <w:pPr>
        <w:pStyle w:val="NormalWeb"/>
        <w:jc w:val="both"/>
        <w:rPr>
          <w:ins w:id="913" w:author="marc anthony" w:date="2024-08-03T20:45:00Z"/>
          <w:rFonts w:ascii="Arial" w:hAnsi="Arial" w:cs="Arial"/>
          <w:rPrChange w:id="914" w:author="marc anthony" w:date="2024-08-03T20:46:00Z">
            <w:rPr>
              <w:ins w:id="915" w:author="marc anthony" w:date="2024-08-03T20:45:00Z"/>
            </w:rPr>
          </w:rPrChange>
        </w:rPr>
        <w:pPrChange w:id="916" w:author="marc anthony" w:date="2024-08-03T20:46:00Z">
          <w:pPr>
            <w:pStyle w:val="NormalWeb"/>
          </w:pPr>
        </w:pPrChange>
      </w:pPr>
      <w:ins w:id="917" w:author="marc anthony" w:date="2024-08-03T20:45:00Z">
        <w:r w:rsidRPr="007215C0">
          <w:rPr>
            <w:rFonts w:ascii="Arial" w:hAnsi="Arial" w:cs="Arial"/>
            <w:rPrChange w:id="918" w:author="marc anthony" w:date="2024-08-03T20:46:00Z">
              <w:rPr/>
            </w:rPrChange>
          </w:rPr>
          <w:t>El objetivo principal del proyecto fue crear una intranet que facilitara la comunicación interna y la gestión de la información dentro de la organización. Los objetivos específicos incluyeron:</w:t>
        </w:r>
      </w:ins>
    </w:p>
    <w:p w14:paraId="2020524F" w14:textId="77777777" w:rsidR="007215C0" w:rsidRPr="007215C0" w:rsidRDefault="007215C0">
      <w:pPr>
        <w:numPr>
          <w:ilvl w:val="0"/>
          <w:numId w:val="19"/>
        </w:numPr>
        <w:spacing w:before="100" w:beforeAutospacing="1" w:after="100" w:afterAutospacing="1" w:line="240" w:lineRule="auto"/>
        <w:jc w:val="both"/>
        <w:rPr>
          <w:ins w:id="919" w:author="marc anthony" w:date="2024-08-03T20:45:00Z"/>
          <w:rFonts w:ascii="Arial" w:hAnsi="Arial" w:cs="Arial"/>
          <w:sz w:val="24"/>
          <w:szCs w:val="24"/>
          <w:rPrChange w:id="920" w:author="marc anthony" w:date="2024-08-03T20:46:00Z">
            <w:rPr>
              <w:ins w:id="921" w:author="marc anthony" w:date="2024-08-03T20:45:00Z"/>
            </w:rPr>
          </w:rPrChange>
        </w:rPr>
        <w:pPrChange w:id="922" w:author="marc anthony" w:date="2024-08-03T20:46:00Z">
          <w:pPr>
            <w:numPr>
              <w:numId w:val="19"/>
            </w:numPr>
            <w:tabs>
              <w:tab w:val="num" w:pos="720"/>
            </w:tabs>
            <w:spacing w:before="100" w:beforeAutospacing="1" w:after="100" w:afterAutospacing="1" w:line="240" w:lineRule="auto"/>
            <w:ind w:left="720" w:hanging="360"/>
          </w:pPr>
        </w:pPrChange>
      </w:pPr>
      <w:ins w:id="923" w:author="marc anthony" w:date="2024-08-03T20:45:00Z">
        <w:r w:rsidRPr="007215C0">
          <w:rPr>
            <w:rStyle w:val="Textoennegrita"/>
            <w:rFonts w:ascii="Arial" w:hAnsi="Arial" w:cs="Arial"/>
            <w:sz w:val="24"/>
            <w:szCs w:val="24"/>
            <w:rPrChange w:id="924" w:author="marc anthony" w:date="2024-08-03T20:46:00Z">
              <w:rPr>
                <w:rStyle w:val="Textoennegrita"/>
              </w:rPr>
            </w:rPrChange>
          </w:rPr>
          <w:t>Mejorar la eficiencia operativa:</w:t>
        </w:r>
        <w:r w:rsidRPr="007215C0">
          <w:rPr>
            <w:rFonts w:ascii="Arial" w:hAnsi="Arial" w:cs="Arial"/>
            <w:sz w:val="24"/>
            <w:szCs w:val="24"/>
            <w:rPrChange w:id="925" w:author="marc anthony" w:date="2024-08-03T20:46:00Z">
              <w:rPr/>
            </w:rPrChange>
          </w:rPr>
          <w:t xml:space="preserve"> Automatizando procesos rutinarios y reduciendo la carga administrativa.</w:t>
        </w:r>
      </w:ins>
    </w:p>
    <w:p w14:paraId="13025993" w14:textId="77777777" w:rsidR="007215C0" w:rsidRPr="007215C0" w:rsidRDefault="007215C0">
      <w:pPr>
        <w:numPr>
          <w:ilvl w:val="0"/>
          <w:numId w:val="19"/>
        </w:numPr>
        <w:spacing w:before="100" w:beforeAutospacing="1" w:after="100" w:afterAutospacing="1" w:line="240" w:lineRule="auto"/>
        <w:jc w:val="both"/>
        <w:rPr>
          <w:ins w:id="926" w:author="marc anthony" w:date="2024-08-03T20:45:00Z"/>
          <w:rFonts w:ascii="Arial" w:hAnsi="Arial" w:cs="Arial"/>
          <w:sz w:val="24"/>
          <w:szCs w:val="24"/>
          <w:rPrChange w:id="927" w:author="marc anthony" w:date="2024-08-03T20:46:00Z">
            <w:rPr>
              <w:ins w:id="928" w:author="marc anthony" w:date="2024-08-03T20:45:00Z"/>
            </w:rPr>
          </w:rPrChange>
        </w:rPr>
        <w:pPrChange w:id="929" w:author="marc anthony" w:date="2024-08-03T20:46:00Z">
          <w:pPr>
            <w:numPr>
              <w:numId w:val="19"/>
            </w:numPr>
            <w:tabs>
              <w:tab w:val="num" w:pos="720"/>
            </w:tabs>
            <w:spacing w:before="100" w:beforeAutospacing="1" w:after="100" w:afterAutospacing="1" w:line="240" w:lineRule="auto"/>
            <w:ind w:left="720" w:hanging="360"/>
          </w:pPr>
        </w:pPrChange>
      </w:pPr>
      <w:ins w:id="930" w:author="marc anthony" w:date="2024-08-03T20:45:00Z">
        <w:r w:rsidRPr="007215C0">
          <w:rPr>
            <w:rStyle w:val="Textoennegrita"/>
            <w:rFonts w:ascii="Arial" w:hAnsi="Arial" w:cs="Arial"/>
            <w:sz w:val="24"/>
            <w:szCs w:val="24"/>
            <w:rPrChange w:id="931" w:author="marc anthony" w:date="2024-08-03T20:46:00Z">
              <w:rPr>
                <w:rStyle w:val="Textoennegrita"/>
              </w:rPr>
            </w:rPrChange>
          </w:rPr>
          <w:t>Facilitar la colaboración:</w:t>
        </w:r>
        <w:r w:rsidRPr="007215C0">
          <w:rPr>
            <w:rFonts w:ascii="Arial" w:hAnsi="Arial" w:cs="Arial"/>
            <w:sz w:val="24"/>
            <w:szCs w:val="24"/>
            <w:rPrChange w:id="932" w:author="marc anthony" w:date="2024-08-03T20:46:00Z">
              <w:rPr/>
            </w:rPrChange>
          </w:rPr>
          <w:t xml:space="preserve"> Proporcionando herramientas que permitan una mejor coordinación y trabajo en equipo entre los empleados y departamentos.</w:t>
        </w:r>
      </w:ins>
    </w:p>
    <w:p w14:paraId="5C330AB5" w14:textId="77777777" w:rsidR="007215C0" w:rsidRPr="007215C0" w:rsidRDefault="007215C0">
      <w:pPr>
        <w:numPr>
          <w:ilvl w:val="0"/>
          <w:numId w:val="19"/>
        </w:numPr>
        <w:spacing w:before="100" w:beforeAutospacing="1" w:after="100" w:afterAutospacing="1" w:line="240" w:lineRule="auto"/>
        <w:jc w:val="both"/>
        <w:rPr>
          <w:ins w:id="933" w:author="marc anthony" w:date="2024-08-03T20:45:00Z"/>
          <w:rFonts w:ascii="Arial" w:hAnsi="Arial" w:cs="Arial"/>
          <w:sz w:val="24"/>
          <w:szCs w:val="24"/>
          <w:rPrChange w:id="934" w:author="marc anthony" w:date="2024-08-03T20:46:00Z">
            <w:rPr>
              <w:ins w:id="935" w:author="marc anthony" w:date="2024-08-03T20:45:00Z"/>
            </w:rPr>
          </w:rPrChange>
        </w:rPr>
        <w:pPrChange w:id="936" w:author="marc anthony" w:date="2024-08-03T20:46:00Z">
          <w:pPr>
            <w:numPr>
              <w:numId w:val="19"/>
            </w:numPr>
            <w:tabs>
              <w:tab w:val="num" w:pos="720"/>
            </w:tabs>
            <w:spacing w:before="100" w:beforeAutospacing="1" w:after="100" w:afterAutospacing="1" w:line="240" w:lineRule="auto"/>
            <w:ind w:left="720" w:hanging="360"/>
          </w:pPr>
        </w:pPrChange>
      </w:pPr>
      <w:ins w:id="937" w:author="marc anthony" w:date="2024-08-03T20:45:00Z">
        <w:r w:rsidRPr="007215C0">
          <w:rPr>
            <w:rStyle w:val="Textoennegrita"/>
            <w:rFonts w:ascii="Arial" w:hAnsi="Arial" w:cs="Arial"/>
            <w:sz w:val="24"/>
            <w:szCs w:val="24"/>
            <w:rPrChange w:id="938" w:author="marc anthony" w:date="2024-08-03T20:46:00Z">
              <w:rPr>
                <w:rStyle w:val="Textoennegrita"/>
              </w:rPr>
            </w:rPrChange>
          </w:rPr>
          <w:t>Acceso seguro y centralizado:</w:t>
        </w:r>
        <w:r w:rsidRPr="007215C0">
          <w:rPr>
            <w:rFonts w:ascii="Arial" w:hAnsi="Arial" w:cs="Arial"/>
            <w:sz w:val="24"/>
            <w:szCs w:val="24"/>
            <w:rPrChange w:id="939" w:author="marc anthony" w:date="2024-08-03T20:46:00Z">
              <w:rPr/>
            </w:rPrChange>
          </w:rPr>
          <w:t xml:space="preserve"> Garantizar que toda la información relevante de la empresa estuviera disponible de manera segura y centralizada, accesible solo para los usuarios autorizados.</w:t>
        </w:r>
      </w:ins>
    </w:p>
    <w:p w14:paraId="2D2EA556" w14:textId="77777777" w:rsidR="007215C0" w:rsidRPr="007215C0" w:rsidRDefault="007215C0">
      <w:pPr>
        <w:numPr>
          <w:ilvl w:val="0"/>
          <w:numId w:val="19"/>
        </w:numPr>
        <w:spacing w:before="100" w:beforeAutospacing="1" w:after="100" w:afterAutospacing="1" w:line="240" w:lineRule="auto"/>
        <w:jc w:val="both"/>
        <w:rPr>
          <w:ins w:id="940" w:author="marc anthony" w:date="2024-08-03T20:45:00Z"/>
          <w:rFonts w:ascii="Arial" w:hAnsi="Arial" w:cs="Arial"/>
          <w:sz w:val="24"/>
          <w:szCs w:val="24"/>
          <w:rPrChange w:id="941" w:author="marc anthony" w:date="2024-08-03T20:46:00Z">
            <w:rPr>
              <w:ins w:id="942" w:author="marc anthony" w:date="2024-08-03T20:45:00Z"/>
            </w:rPr>
          </w:rPrChange>
        </w:rPr>
        <w:pPrChange w:id="943" w:author="marc anthony" w:date="2024-08-03T20:46:00Z">
          <w:pPr>
            <w:numPr>
              <w:numId w:val="19"/>
            </w:numPr>
            <w:tabs>
              <w:tab w:val="num" w:pos="720"/>
            </w:tabs>
            <w:spacing w:before="100" w:beforeAutospacing="1" w:after="100" w:afterAutospacing="1" w:line="240" w:lineRule="auto"/>
            <w:ind w:left="720" w:hanging="360"/>
          </w:pPr>
        </w:pPrChange>
      </w:pPr>
      <w:ins w:id="944" w:author="marc anthony" w:date="2024-08-03T20:45:00Z">
        <w:r w:rsidRPr="007215C0">
          <w:rPr>
            <w:rStyle w:val="Textoennegrita"/>
            <w:rFonts w:ascii="Arial" w:hAnsi="Arial" w:cs="Arial"/>
            <w:sz w:val="24"/>
            <w:szCs w:val="24"/>
            <w:rPrChange w:id="945" w:author="marc anthony" w:date="2024-08-03T20:46:00Z">
              <w:rPr>
                <w:rStyle w:val="Textoennegrita"/>
              </w:rPr>
            </w:rPrChange>
          </w:rPr>
          <w:t>Integración de herramientas:</w:t>
        </w:r>
        <w:r w:rsidRPr="007215C0">
          <w:rPr>
            <w:rFonts w:ascii="Arial" w:hAnsi="Arial" w:cs="Arial"/>
            <w:sz w:val="24"/>
            <w:szCs w:val="24"/>
            <w:rPrChange w:id="946" w:author="marc anthony" w:date="2024-08-03T20:46:00Z">
              <w:rPr/>
            </w:rPrChange>
          </w:rPr>
          <w:t xml:space="preserve"> Incorporar aplicaciones y servicios que optimizaran el flujo de trabajo y proporcionaran funcionalidades adicionales, como </w:t>
        </w:r>
        <w:proofErr w:type="spellStart"/>
        <w:r w:rsidRPr="007215C0">
          <w:rPr>
            <w:rFonts w:ascii="Arial" w:hAnsi="Arial" w:cs="Arial"/>
            <w:sz w:val="24"/>
            <w:szCs w:val="24"/>
            <w:rPrChange w:id="947" w:author="marc anthony" w:date="2024-08-03T20:46:00Z">
              <w:rPr/>
            </w:rPrChange>
          </w:rPr>
          <w:t>Seafile</w:t>
        </w:r>
        <w:proofErr w:type="spellEnd"/>
        <w:r w:rsidRPr="007215C0">
          <w:rPr>
            <w:rFonts w:ascii="Arial" w:hAnsi="Arial" w:cs="Arial"/>
            <w:sz w:val="24"/>
            <w:szCs w:val="24"/>
            <w:rPrChange w:id="948" w:author="marc anthony" w:date="2024-08-03T20:46:00Z">
              <w:rPr/>
            </w:rPrChange>
          </w:rPr>
          <w:t xml:space="preserve"> para la gestión de archivos y </w:t>
        </w:r>
        <w:proofErr w:type="spellStart"/>
        <w:r w:rsidRPr="007215C0">
          <w:rPr>
            <w:rFonts w:ascii="Arial" w:hAnsi="Arial" w:cs="Arial"/>
            <w:sz w:val="24"/>
            <w:szCs w:val="24"/>
            <w:rPrChange w:id="949" w:author="marc anthony" w:date="2024-08-03T20:46:00Z">
              <w:rPr/>
            </w:rPrChange>
          </w:rPr>
          <w:t>HumHub</w:t>
        </w:r>
        <w:proofErr w:type="spellEnd"/>
        <w:r w:rsidRPr="007215C0">
          <w:rPr>
            <w:rFonts w:ascii="Arial" w:hAnsi="Arial" w:cs="Arial"/>
            <w:sz w:val="24"/>
            <w:szCs w:val="24"/>
            <w:rPrChange w:id="950" w:author="marc anthony" w:date="2024-08-03T20:46:00Z">
              <w:rPr/>
            </w:rPrChange>
          </w:rPr>
          <w:t xml:space="preserve"> para la comunicación interna.</w:t>
        </w:r>
      </w:ins>
    </w:p>
    <w:p w14:paraId="71899713" w14:textId="77777777" w:rsidR="007215C0" w:rsidRPr="007215C0" w:rsidRDefault="007215C0">
      <w:pPr>
        <w:pStyle w:val="Ttulo3"/>
        <w:jc w:val="both"/>
        <w:rPr>
          <w:ins w:id="951" w:author="marc anthony" w:date="2024-08-03T20:45:00Z"/>
          <w:rFonts w:ascii="Arial" w:hAnsi="Arial" w:cs="Arial"/>
          <w:sz w:val="28"/>
          <w:szCs w:val="28"/>
          <w:rPrChange w:id="952" w:author="marc anthony" w:date="2024-08-03T20:51:00Z">
            <w:rPr>
              <w:ins w:id="953" w:author="marc anthony" w:date="2024-08-03T20:45:00Z"/>
            </w:rPr>
          </w:rPrChange>
        </w:rPr>
        <w:pPrChange w:id="954" w:author="marc anthony" w:date="2024-08-03T20:46:00Z">
          <w:pPr>
            <w:pStyle w:val="Ttulo3"/>
          </w:pPr>
        </w:pPrChange>
      </w:pPr>
      <w:ins w:id="955" w:author="marc anthony" w:date="2024-08-03T20:45:00Z">
        <w:r w:rsidRPr="007215C0">
          <w:rPr>
            <w:rFonts w:ascii="Arial" w:hAnsi="Arial" w:cs="Arial"/>
            <w:sz w:val="28"/>
            <w:szCs w:val="28"/>
            <w:rPrChange w:id="956" w:author="marc anthony" w:date="2024-08-03T20:51:00Z">
              <w:rPr/>
            </w:rPrChange>
          </w:rPr>
          <w:t>3.3 Alcance del Proyecto</w:t>
        </w:r>
      </w:ins>
    </w:p>
    <w:p w14:paraId="4675B501" w14:textId="77777777" w:rsidR="007215C0" w:rsidRPr="007215C0" w:rsidRDefault="007215C0">
      <w:pPr>
        <w:pStyle w:val="NormalWeb"/>
        <w:jc w:val="both"/>
        <w:rPr>
          <w:ins w:id="957" w:author="marc anthony" w:date="2024-08-03T20:45:00Z"/>
          <w:rFonts w:ascii="Arial" w:hAnsi="Arial" w:cs="Arial"/>
          <w:rPrChange w:id="958" w:author="marc anthony" w:date="2024-08-03T20:46:00Z">
            <w:rPr>
              <w:ins w:id="959" w:author="marc anthony" w:date="2024-08-03T20:45:00Z"/>
            </w:rPr>
          </w:rPrChange>
        </w:rPr>
        <w:pPrChange w:id="960" w:author="marc anthony" w:date="2024-08-03T20:46:00Z">
          <w:pPr>
            <w:pStyle w:val="NormalWeb"/>
          </w:pPr>
        </w:pPrChange>
      </w:pPr>
      <w:ins w:id="961" w:author="marc anthony" w:date="2024-08-03T20:45:00Z">
        <w:r w:rsidRPr="007215C0">
          <w:rPr>
            <w:rFonts w:ascii="Arial" w:hAnsi="Arial" w:cs="Arial"/>
            <w:rPrChange w:id="962" w:author="marc anthony" w:date="2024-08-03T20:46:00Z">
              <w:rPr/>
            </w:rPrChange>
          </w:rPr>
          <w:t>El alcance del proyecto incluyó el diseño, desarrollo e implementación de una intranet funcional que abarcara las siguientes áreas:</w:t>
        </w:r>
      </w:ins>
    </w:p>
    <w:p w14:paraId="2CADC001" w14:textId="77777777" w:rsidR="007215C0" w:rsidRPr="007215C0" w:rsidRDefault="007215C0">
      <w:pPr>
        <w:numPr>
          <w:ilvl w:val="0"/>
          <w:numId w:val="20"/>
        </w:numPr>
        <w:spacing w:before="100" w:beforeAutospacing="1" w:after="100" w:afterAutospacing="1" w:line="240" w:lineRule="auto"/>
        <w:jc w:val="both"/>
        <w:rPr>
          <w:ins w:id="963" w:author="marc anthony" w:date="2024-08-03T20:45:00Z"/>
          <w:rFonts w:ascii="Arial" w:hAnsi="Arial" w:cs="Arial"/>
          <w:sz w:val="24"/>
          <w:szCs w:val="24"/>
          <w:rPrChange w:id="964" w:author="marc anthony" w:date="2024-08-03T20:46:00Z">
            <w:rPr>
              <w:ins w:id="965" w:author="marc anthony" w:date="2024-08-03T20:45:00Z"/>
            </w:rPr>
          </w:rPrChange>
        </w:rPr>
        <w:pPrChange w:id="966" w:author="marc anthony" w:date="2024-08-03T20:46:00Z">
          <w:pPr>
            <w:numPr>
              <w:numId w:val="20"/>
            </w:numPr>
            <w:tabs>
              <w:tab w:val="num" w:pos="720"/>
            </w:tabs>
            <w:spacing w:before="100" w:beforeAutospacing="1" w:after="100" w:afterAutospacing="1" w:line="240" w:lineRule="auto"/>
            <w:ind w:left="720" w:hanging="360"/>
          </w:pPr>
        </w:pPrChange>
      </w:pPr>
      <w:ins w:id="967" w:author="marc anthony" w:date="2024-08-03T20:45:00Z">
        <w:r w:rsidRPr="007215C0">
          <w:rPr>
            <w:rStyle w:val="Textoennegrita"/>
            <w:rFonts w:ascii="Arial" w:hAnsi="Arial" w:cs="Arial"/>
            <w:sz w:val="24"/>
            <w:szCs w:val="24"/>
            <w:rPrChange w:id="968" w:author="marc anthony" w:date="2024-08-03T20:46:00Z">
              <w:rPr>
                <w:rStyle w:val="Textoennegrita"/>
              </w:rPr>
            </w:rPrChange>
          </w:rPr>
          <w:t>Diseño de interfaz de usuario:</w:t>
        </w:r>
        <w:r w:rsidRPr="007215C0">
          <w:rPr>
            <w:rFonts w:ascii="Arial" w:hAnsi="Arial" w:cs="Arial"/>
            <w:sz w:val="24"/>
            <w:szCs w:val="24"/>
            <w:rPrChange w:id="969" w:author="marc anthony" w:date="2024-08-03T20:46:00Z">
              <w:rPr/>
            </w:rPrChange>
          </w:rPr>
          <w:t xml:space="preserve"> Crear una interfaz intuitiva, fácil de usar y accesible desde cualquier dispositivo.</w:t>
        </w:r>
      </w:ins>
    </w:p>
    <w:p w14:paraId="20ABBBA2" w14:textId="77777777" w:rsidR="007215C0" w:rsidRPr="007215C0" w:rsidRDefault="007215C0">
      <w:pPr>
        <w:numPr>
          <w:ilvl w:val="0"/>
          <w:numId w:val="20"/>
        </w:numPr>
        <w:spacing w:before="100" w:beforeAutospacing="1" w:after="100" w:afterAutospacing="1" w:line="240" w:lineRule="auto"/>
        <w:jc w:val="both"/>
        <w:rPr>
          <w:ins w:id="970" w:author="marc anthony" w:date="2024-08-03T20:45:00Z"/>
          <w:rFonts w:ascii="Arial" w:hAnsi="Arial" w:cs="Arial"/>
          <w:sz w:val="24"/>
          <w:szCs w:val="24"/>
          <w:rPrChange w:id="971" w:author="marc anthony" w:date="2024-08-03T20:46:00Z">
            <w:rPr>
              <w:ins w:id="972" w:author="marc anthony" w:date="2024-08-03T20:45:00Z"/>
            </w:rPr>
          </w:rPrChange>
        </w:rPr>
        <w:pPrChange w:id="973" w:author="marc anthony" w:date="2024-08-03T20:46:00Z">
          <w:pPr>
            <w:numPr>
              <w:numId w:val="20"/>
            </w:numPr>
            <w:tabs>
              <w:tab w:val="num" w:pos="720"/>
            </w:tabs>
            <w:spacing w:before="100" w:beforeAutospacing="1" w:after="100" w:afterAutospacing="1" w:line="240" w:lineRule="auto"/>
            <w:ind w:left="720" w:hanging="360"/>
          </w:pPr>
        </w:pPrChange>
      </w:pPr>
      <w:ins w:id="974" w:author="marc anthony" w:date="2024-08-03T20:45:00Z">
        <w:r w:rsidRPr="007215C0">
          <w:rPr>
            <w:rStyle w:val="Textoennegrita"/>
            <w:rFonts w:ascii="Arial" w:hAnsi="Arial" w:cs="Arial"/>
            <w:sz w:val="24"/>
            <w:szCs w:val="24"/>
            <w:rPrChange w:id="975" w:author="marc anthony" w:date="2024-08-03T20:46:00Z">
              <w:rPr>
                <w:rStyle w:val="Textoennegrita"/>
              </w:rPr>
            </w:rPrChange>
          </w:rPr>
          <w:t>Desarrollo de módulos funcionales:</w:t>
        </w:r>
        <w:r w:rsidRPr="007215C0">
          <w:rPr>
            <w:rFonts w:ascii="Arial" w:hAnsi="Arial" w:cs="Arial"/>
            <w:sz w:val="24"/>
            <w:szCs w:val="24"/>
            <w:rPrChange w:id="976" w:author="marc anthony" w:date="2024-08-03T20:46:00Z">
              <w:rPr/>
            </w:rPrChange>
          </w:rPr>
          <w:t xml:space="preserve"> Implementar módulos específicos para la gestión de documentos, comunicación interna, recursos humanos y otros procesos críticos de la empresa.</w:t>
        </w:r>
      </w:ins>
    </w:p>
    <w:p w14:paraId="774A0473" w14:textId="77777777" w:rsidR="007215C0" w:rsidRPr="007215C0" w:rsidRDefault="007215C0">
      <w:pPr>
        <w:numPr>
          <w:ilvl w:val="0"/>
          <w:numId w:val="20"/>
        </w:numPr>
        <w:spacing w:before="100" w:beforeAutospacing="1" w:after="100" w:afterAutospacing="1" w:line="240" w:lineRule="auto"/>
        <w:jc w:val="both"/>
        <w:rPr>
          <w:ins w:id="977" w:author="marc anthony" w:date="2024-08-03T20:45:00Z"/>
          <w:rFonts w:ascii="Arial" w:hAnsi="Arial" w:cs="Arial"/>
          <w:sz w:val="24"/>
          <w:szCs w:val="24"/>
          <w:rPrChange w:id="978" w:author="marc anthony" w:date="2024-08-03T20:46:00Z">
            <w:rPr>
              <w:ins w:id="979" w:author="marc anthony" w:date="2024-08-03T20:45:00Z"/>
            </w:rPr>
          </w:rPrChange>
        </w:rPr>
        <w:pPrChange w:id="980" w:author="marc anthony" w:date="2024-08-03T20:46:00Z">
          <w:pPr>
            <w:numPr>
              <w:numId w:val="20"/>
            </w:numPr>
            <w:tabs>
              <w:tab w:val="num" w:pos="720"/>
            </w:tabs>
            <w:spacing w:before="100" w:beforeAutospacing="1" w:after="100" w:afterAutospacing="1" w:line="240" w:lineRule="auto"/>
            <w:ind w:left="720" w:hanging="360"/>
          </w:pPr>
        </w:pPrChange>
      </w:pPr>
      <w:ins w:id="981" w:author="marc anthony" w:date="2024-08-03T20:45:00Z">
        <w:r w:rsidRPr="007215C0">
          <w:rPr>
            <w:rStyle w:val="Textoennegrita"/>
            <w:rFonts w:ascii="Arial" w:hAnsi="Arial" w:cs="Arial"/>
            <w:sz w:val="24"/>
            <w:szCs w:val="24"/>
            <w:rPrChange w:id="982" w:author="marc anthony" w:date="2024-08-03T20:46:00Z">
              <w:rPr>
                <w:rStyle w:val="Textoennegrita"/>
              </w:rPr>
            </w:rPrChange>
          </w:rPr>
          <w:t>Integración con sistemas existentes:</w:t>
        </w:r>
        <w:r w:rsidRPr="007215C0">
          <w:rPr>
            <w:rFonts w:ascii="Arial" w:hAnsi="Arial" w:cs="Arial"/>
            <w:sz w:val="24"/>
            <w:szCs w:val="24"/>
            <w:rPrChange w:id="983" w:author="marc anthony" w:date="2024-08-03T20:46:00Z">
              <w:rPr/>
            </w:rPrChange>
          </w:rPr>
          <w:t xml:space="preserve"> Asegurar que la intranet pudiera interactuar de manera efectiva con los sistemas y herramientas ya en uso dentro de la organización.</w:t>
        </w:r>
      </w:ins>
    </w:p>
    <w:p w14:paraId="6D999E5E" w14:textId="77777777" w:rsidR="007215C0" w:rsidRPr="007215C0" w:rsidRDefault="007215C0">
      <w:pPr>
        <w:numPr>
          <w:ilvl w:val="0"/>
          <w:numId w:val="20"/>
        </w:numPr>
        <w:spacing w:before="100" w:beforeAutospacing="1" w:after="100" w:afterAutospacing="1" w:line="240" w:lineRule="auto"/>
        <w:jc w:val="both"/>
        <w:rPr>
          <w:ins w:id="984" w:author="marc anthony" w:date="2024-08-03T20:45:00Z"/>
          <w:rFonts w:ascii="Arial" w:hAnsi="Arial" w:cs="Arial"/>
          <w:sz w:val="24"/>
          <w:szCs w:val="24"/>
          <w:rPrChange w:id="985" w:author="marc anthony" w:date="2024-08-03T20:46:00Z">
            <w:rPr>
              <w:ins w:id="986" w:author="marc anthony" w:date="2024-08-03T20:45:00Z"/>
            </w:rPr>
          </w:rPrChange>
        </w:rPr>
        <w:pPrChange w:id="987" w:author="marc anthony" w:date="2024-08-03T20:46:00Z">
          <w:pPr>
            <w:numPr>
              <w:numId w:val="20"/>
            </w:numPr>
            <w:tabs>
              <w:tab w:val="num" w:pos="720"/>
            </w:tabs>
            <w:spacing w:before="100" w:beforeAutospacing="1" w:after="100" w:afterAutospacing="1" w:line="240" w:lineRule="auto"/>
            <w:ind w:left="720" w:hanging="360"/>
          </w:pPr>
        </w:pPrChange>
      </w:pPr>
      <w:ins w:id="988" w:author="marc anthony" w:date="2024-08-03T20:45:00Z">
        <w:r w:rsidRPr="007215C0">
          <w:rPr>
            <w:rStyle w:val="Textoennegrita"/>
            <w:rFonts w:ascii="Arial" w:hAnsi="Arial" w:cs="Arial"/>
            <w:sz w:val="24"/>
            <w:szCs w:val="24"/>
            <w:rPrChange w:id="989" w:author="marc anthony" w:date="2024-08-03T20:46:00Z">
              <w:rPr>
                <w:rStyle w:val="Textoennegrita"/>
              </w:rPr>
            </w:rPrChange>
          </w:rPr>
          <w:t>Configuración de seguridad:</w:t>
        </w:r>
        <w:r w:rsidRPr="007215C0">
          <w:rPr>
            <w:rFonts w:ascii="Arial" w:hAnsi="Arial" w:cs="Arial"/>
            <w:sz w:val="24"/>
            <w:szCs w:val="24"/>
            <w:rPrChange w:id="990" w:author="marc anthony" w:date="2024-08-03T20:46:00Z">
              <w:rPr/>
            </w:rPrChange>
          </w:rPr>
          <w:t xml:space="preserve"> Establecer medidas de seguridad robustas para proteger los datos de la empresa y garantizar la privacidad de la información.</w:t>
        </w:r>
      </w:ins>
    </w:p>
    <w:p w14:paraId="395D803F" w14:textId="77777777" w:rsidR="007215C0" w:rsidRPr="00930C99" w:rsidRDefault="007215C0">
      <w:pPr>
        <w:pStyle w:val="Ttulo3"/>
        <w:jc w:val="both"/>
        <w:rPr>
          <w:ins w:id="991" w:author="marc anthony" w:date="2024-08-03T20:45:00Z"/>
          <w:rFonts w:ascii="Arial" w:hAnsi="Arial" w:cs="Arial"/>
          <w:sz w:val="28"/>
          <w:szCs w:val="28"/>
          <w:rPrChange w:id="992" w:author="marc anthony" w:date="2024-08-03T20:54:00Z">
            <w:rPr>
              <w:ins w:id="993" w:author="marc anthony" w:date="2024-08-03T20:45:00Z"/>
            </w:rPr>
          </w:rPrChange>
        </w:rPr>
        <w:pPrChange w:id="994" w:author="marc anthony" w:date="2024-08-03T20:46:00Z">
          <w:pPr>
            <w:pStyle w:val="Ttulo3"/>
          </w:pPr>
        </w:pPrChange>
      </w:pPr>
      <w:ins w:id="995" w:author="marc anthony" w:date="2024-08-03T20:45:00Z">
        <w:r w:rsidRPr="00930C99">
          <w:rPr>
            <w:rFonts w:ascii="Arial" w:hAnsi="Arial" w:cs="Arial"/>
            <w:sz w:val="28"/>
            <w:szCs w:val="28"/>
            <w:rPrChange w:id="996" w:author="marc anthony" w:date="2024-08-03T20:54:00Z">
              <w:rPr/>
            </w:rPrChange>
          </w:rPr>
          <w:t>3.4 Metodología de Desarrollo</w:t>
        </w:r>
      </w:ins>
    </w:p>
    <w:p w14:paraId="530DD3B7" w14:textId="77777777" w:rsidR="007215C0" w:rsidRPr="007215C0" w:rsidRDefault="007215C0">
      <w:pPr>
        <w:pStyle w:val="NormalWeb"/>
        <w:jc w:val="both"/>
        <w:rPr>
          <w:ins w:id="997" w:author="marc anthony" w:date="2024-08-03T20:45:00Z"/>
          <w:rFonts w:ascii="Arial" w:hAnsi="Arial" w:cs="Arial"/>
          <w:rPrChange w:id="998" w:author="marc anthony" w:date="2024-08-03T20:46:00Z">
            <w:rPr>
              <w:ins w:id="999" w:author="marc anthony" w:date="2024-08-03T20:45:00Z"/>
            </w:rPr>
          </w:rPrChange>
        </w:rPr>
        <w:pPrChange w:id="1000" w:author="marc anthony" w:date="2024-08-03T20:46:00Z">
          <w:pPr>
            <w:pStyle w:val="NormalWeb"/>
          </w:pPr>
        </w:pPrChange>
      </w:pPr>
      <w:ins w:id="1001" w:author="marc anthony" w:date="2024-08-03T20:45:00Z">
        <w:r w:rsidRPr="007215C0">
          <w:rPr>
            <w:rFonts w:ascii="Arial" w:hAnsi="Arial" w:cs="Arial"/>
            <w:rPrChange w:id="1002" w:author="marc anthony" w:date="2024-08-03T20:46:00Z">
              <w:rPr/>
            </w:rPrChange>
          </w:rPr>
          <w:t>El proyecto se desarrolló utilizando una metodología ágil, permitiendo una entrega iterativa e incremental de funcionalidades. Esto incluyó:</w:t>
        </w:r>
      </w:ins>
    </w:p>
    <w:p w14:paraId="548003B9" w14:textId="77777777" w:rsidR="007215C0" w:rsidRPr="007215C0" w:rsidRDefault="007215C0">
      <w:pPr>
        <w:numPr>
          <w:ilvl w:val="0"/>
          <w:numId w:val="21"/>
        </w:numPr>
        <w:spacing w:before="100" w:beforeAutospacing="1" w:after="100" w:afterAutospacing="1" w:line="240" w:lineRule="auto"/>
        <w:jc w:val="both"/>
        <w:rPr>
          <w:ins w:id="1003" w:author="marc anthony" w:date="2024-08-03T20:45:00Z"/>
          <w:rFonts w:ascii="Arial" w:hAnsi="Arial" w:cs="Arial"/>
          <w:sz w:val="24"/>
          <w:szCs w:val="24"/>
          <w:rPrChange w:id="1004" w:author="marc anthony" w:date="2024-08-03T20:46:00Z">
            <w:rPr>
              <w:ins w:id="1005" w:author="marc anthony" w:date="2024-08-03T20:45:00Z"/>
            </w:rPr>
          </w:rPrChange>
        </w:rPr>
        <w:pPrChange w:id="1006" w:author="marc anthony" w:date="2024-08-03T20:46:00Z">
          <w:pPr>
            <w:numPr>
              <w:numId w:val="21"/>
            </w:numPr>
            <w:tabs>
              <w:tab w:val="num" w:pos="720"/>
            </w:tabs>
            <w:spacing w:before="100" w:beforeAutospacing="1" w:after="100" w:afterAutospacing="1" w:line="240" w:lineRule="auto"/>
            <w:ind w:left="720" w:hanging="360"/>
          </w:pPr>
        </w:pPrChange>
      </w:pPr>
      <w:ins w:id="1007" w:author="marc anthony" w:date="2024-08-03T20:45:00Z">
        <w:r w:rsidRPr="007215C0">
          <w:rPr>
            <w:rStyle w:val="Textoennegrita"/>
            <w:rFonts w:ascii="Arial" w:hAnsi="Arial" w:cs="Arial"/>
            <w:sz w:val="24"/>
            <w:szCs w:val="24"/>
            <w:rPrChange w:id="1008" w:author="marc anthony" w:date="2024-08-03T20:46:00Z">
              <w:rPr>
                <w:rStyle w:val="Textoennegrita"/>
              </w:rPr>
            </w:rPrChange>
          </w:rPr>
          <w:lastRenderedPageBreak/>
          <w:t>Planificación y definición de requisitos:</w:t>
        </w:r>
        <w:r w:rsidRPr="007215C0">
          <w:rPr>
            <w:rFonts w:ascii="Arial" w:hAnsi="Arial" w:cs="Arial"/>
            <w:sz w:val="24"/>
            <w:szCs w:val="24"/>
            <w:rPrChange w:id="1009" w:author="marc anthony" w:date="2024-08-03T20:46:00Z">
              <w:rPr/>
            </w:rPrChange>
          </w:rPr>
          <w:t xml:space="preserve"> Colaborar con los </w:t>
        </w:r>
        <w:proofErr w:type="spellStart"/>
        <w:r w:rsidRPr="007215C0">
          <w:rPr>
            <w:rFonts w:ascii="Arial" w:hAnsi="Arial" w:cs="Arial"/>
            <w:sz w:val="24"/>
            <w:szCs w:val="24"/>
            <w:rPrChange w:id="1010" w:author="marc anthony" w:date="2024-08-03T20:46:00Z">
              <w:rPr/>
            </w:rPrChange>
          </w:rPr>
          <w:t>stakeholders</w:t>
        </w:r>
        <w:proofErr w:type="spellEnd"/>
        <w:r w:rsidRPr="007215C0">
          <w:rPr>
            <w:rFonts w:ascii="Arial" w:hAnsi="Arial" w:cs="Arial"/>
            <w:sz w:val="24"/>
            <w:szCs w:val="24"/>
            <w:rPrChange w:id="1011" w:author="marc anthony" w:date="2024-08-03T20:46:00Z">
              <w:rPr/>
            </w:rPrChange>
          </w:rPr>
          <w:t xml:space="preserve"> para identificar las necesidades y prioridades del proyecto.</w:t>
        </w:r>
      </w:ins>
    </w:p>
    <w:p w14:paraId="4E1BADCB" w14:textId="77777777" w:rsidR="007215C0" w:rsidRPr="007215C0" w:rsidRDefault="007215C0">
      <w:pPr>
        <w:numPr>
          <w:ilvl w:val="0"/>
          <w:numId w:val="21"/>
        </w:numPr>
        <w:spacing w:before="100" w:beforeAutospacing="1" w:after="100" w:afterAutospacing="1" w:line="240" w:lineRule="auto"/>
        <w:jc w:val="both"/>
        <w:rPr>
          <w:ins w:id="1012" w:author="marc anthony" w:date="2024-08-03T20:45:00Z"/>
          <w:rFonts w:ascii="Arial" w:hAnsi="Arial" w:cs="Arial"/>
          <w:sz w:val="24"/>
          <w:szCs w:val="24"/>
          <w:rPrChange w:id="1013" w:author="marc anthony" w:date="2024-08-03T20:46:00Z">
            <w:rPr>
              <w:ins w:id="1014" w:author="marc anthony" w:date="2024-08-03T20:45:00Z"/>
            </w:rPr>
          </w:rPrChange>
        </w:rPr>
        <w:pPrChange w:id="1015" w:author="marc anthony" w:date="2024-08-03T20:46:00Z">
          <w:pPr>
            <w:numPr>
              <w:numId w:val="21"/>
            </w:numPr>
            <w:tabs>
              <w:tab w:val="num" w:pos="720"/>
            </w:tabs>
            <w:spacing w:before="100" w:beforeAutospacing="1" w:after="100" w:afterAutospacing="1" w:line="240" w:lineRule="auto"/>
            <w:ind w:left="720" w:hanging="360"/>
          </w:pPr>
        </w:pPrChange>
      </w:pPr>
      <w:ins w:id="1016" w:author="marc anthony" w:date="2024-08-03T20:45:00Z">
        <w:r w:rsidRPr="007215C0">
          <w:rPr>
            <w:rStyle w:val="Textoennegrita"/>
            <w:rFonts w:ascii="Arial" w:hAnsi="Arial" w:cs="Arial"/>
            <w:sz w:val="24"/>
            <w:szCs w:val="24"/>
            <w:rPrChange w:id="1017" w:author="marc anthony" w:date="2024-08-03T20:46:00Z">
              <w:rPr>
                <w:rStyle w:val="Textoennegrita"/>
              </w:rPr>
            </w:rPrChange>
          </w:rPr>
          <w:t>Diseño y prototipado:</w:t>
        </w:r>
        <w:r w:rsidRPr="007215C0">
          <w:rPr>
            <w:rFonts w:ascii="Arial" w:hAnsi="Arial" w:cs="Arial"/>
            <w:sz w:val="24"/>
            <w:szCs w:val="24"/>
            <w:rPrChange w:id="1018" w:author="marc anthony" w:date="2024-08-03T20:46:00Z">
              <w:rPr/>
            </w:rPrChange>
          </w:rPr>
          <w:t xml:space="preserve"> Crear prototipos de la interfaz y la arquitectura del sistema para recibir retroalimentación temprana y ajustar los diseños según sea necesario.</w:t>
        </w:r>
      </w:ins>
    </w:p>
    <w:p w14:paraId="16E71991" w14:textId="77777777" w:rsidR="007215C0" w:rsidRPr="007215C0" w:rsidRDefault="007215C0">
      <w:pPr>
        <w:numPr>
          <w:ilvl w:val="0"/>
          <w:numId w:val="21"/>
        </w:numPr>
        <w:spacing w:before="100" w:beforeAutospacing="1" w:after="100" w:afterAutospacing="1" w:line="240" w:lineRule="auto"/>
        <w:jc w:val="both"/>
        <w:rPr>
          <w:ins w:id="1019" w:author="marc anthony" w:date="2024-08-03T20:45:00Z"/>
          <w:rFonts w:ascii="Arial" w:hAnsi="Arial" w:cs="Arial"/>
          <w:sz w:val="24"/>
          <w:szCs w:val="24"/>
          <w:rPrChange w:id="1020" w:author="marc anthony" w:date="2024-08-03T20:46:00Z">
            <w:rPr>
              <w:ins w:id="1021" w:author="marc anthony" w:date="2024-08-03T20:45:00Z"/>
            </w:rPr>
          </w:rPrChange>
        </w:rPr>
        <w:pPrChange w:id="1022" w:author="marc anthony" w:date="2024-08-03T20:46:00Z">
          <w:pPr>
            <w:numPr>
              <w:numId w:val="21"/>
            </w:numPr>
            <w:tabs>
              <w:tab w:val="num" w:pos="720"/>
            </w:tabs>
            <w:spacing w:before="100" w:beforeAutospacing="1" w:after="100" w:afterAutospacing="1" w:line="240" w:lineRule="auto"/>
            <w:ind w:left="720" w:hanging="360"/>
          </w:pPr>
        </w:pPrChange>
      </w:pPr>
      <w:ins w:id="1023" w:author="marc anthony" w:date="2024-08-03T20:45:00Z">
        <w:r w:rsidRPr="007215C0">
          <w:rPr>
            <w:rStyle w:val="Textoennegrita"/>
            <w:rFonts w:ascii="Arial" w:hAnsi="Arial" w:cs="Arial"/>
            <w:sz w:val="24"/>
            <w:szCs w:val="24"/>
            <w:rPrChange w:id="1024" w:author="marc anthony" w:date="2024-08-03T20:46:00Z">
              <w:rPr>
                <w:rStyle w:val="Textoennegrita"/>
              </w:rPr>
            </w:rPrChange>
          </w:rPr>
          <w:t>Desarrollo y pruebas:</w:t>
        </w:r>
        <w:r w:rsidRPr="007215C0">
          <w:rPr>
            <w:rFonts w:ascii="Arial" w:hAnsi="Arial" w:cs="Arial"/>
            <w:sz w:val="24"/>
            <w:szCs w:val="24"/>
            <w:rPrChange w:id="1025" w:author="marc anthony" w:date="2024-08-03T20:46:00Z">
              <w:rPr/>
            </w:rPrChange>
          </w:rPr>
          <w:t xml:space="preserve"> Implementar las funcionalidades en ciclos cortos, realizando pruebas unitarias y de integración para asegurar la calidad del software.</w:t>
        </w:r>
      </w:ins>
    </w:p>
    <w:p w14:paraId="3ACC9AD4" w14:textId="77777777" w:rsidR="007215C0" w:rsidRPr="007215C0" w:rsidRDefault="007215C0">
      <w:pPr>
        <w:numPr>
          <w:ilvl w:val="0"/>
          <w:numId w:val="21"/>
        </w:numPr>
        <w:spacing w:before="100" w:beforeAutospacing="1" w:after="100" w:afterAutospacing="1" w:line="240" w:lineRule="auto"/>
        <w:jc w:val="both"/>
        <w:rPr>
          <w:ins w:id="1026" w:author="marc anthony" w:date="2024-08-03T20:45:00Z"/>
          <w:rFonts w:ascii="Arial" w:hAnsi="Arial" w:cs="Arial"/>
          <w:sz w:val="24"/>
          <w:szCs w:val="24"/>
          <w:rPrChange w:id="1027" w:author="marc anthony" w:date="2024-08-03T20:46:00Z">
            <w:rPr>
              <w:ins w:id="1028" w:author="marc anthony" w:date="2024-08-03T20:45:00Z"/>
            </w:rPr>
          </w:rPrChange>
        </w:rPr>
        <w:pPrChange w:id="1029" w:author="marc anthony" w:date="2024-08-03T20:46:00Z">
          <w:pPr>
            <w:numPr>
              <w:numId w:val="21"/>
            </w:numPr>
            <w:tabs>
              <w:tab w:val="num" w:pos="720"/>
            </w:tabs>
            <w:spacing w:before="100" w:beforeAutospacing="1" w:after="100" w:afterAutospacing="1" w:line="240" w:lineRule="auto"/>
            <w:ind w:left="720" w:hanging="360"/>
          </w:pPr>
        </w:pPrChange>
      </w:pPr>
      <w:ins w:id="1030" w:author="marc anthony" w:date="2024-08-03T20:45:00Z">
        <w:r w:rsidRPr="007215C0">
          <w:rPr>
            <w:rStyle w:val="Textoennegrita"/>
            <w:rFonts w:ascii="Arial" w:hAnsi="Arial" w:cs="Arial"/>
            <w:sz w:val="24"/>
            <w:szCs w:val="24"/>
            <w:rPrChange w:id="1031" w:author="marc anthony" w:date="2024-08-03T20:46:00Z">
              <w:rPr>
                <w:rStyle w:val="Textoennegrita"/>
              </w:rPr>
            </w:rPrChange>
          </w:rPr>
          <w:t>Retroalimentación continua:</w:t>
        </w:r>
        <w:r w:rsidRPr="007215C0">
          <w:rPr>
            <w:rFonts w:ascii="Arial" w:hAnsi="Arial" w:cs="Arial"/>
            <w:sz w:val="24"/>
            <w:szCs w:val="24"/>
            <w:rPrChange w:id="1032" w:author="marc anthony" w:date="2024-08-03T20:46:00Z">
              <w:rPr/>
            </w:rPrChange>
          </w:rPr>
          <w:t xml:space="preserve"> Incorporar la retroalimentación de los usuarios y los </w:t>
        </w:r>
        <w:proofErr w:type="spellStart"/>
        <w:r w:rsidRPr="007215C0">
          <w:rPr>
            <w:rFonts w:ascii="Arial" w:hAnsi="Arial" w:cs="Arial"/>
            <w:sz w:val="24"/>
            <w:szCs w:val="24"/>
            <w:rPrChange w:id="1033" w:author="marc anthony" w:date="2024-08-03T20:46:00Z">
              <w:rPr/>
            </w:rPrChange>
          </w:rPr>
          <w:t>stakeholders</w:t>
        </w:r>
        <w:proofErr w:type="spellEnd"/>
        <w:r w:rsidRPr="007215C0">
          <w:rPr>
            <w:rFonts w:ascii="Arial" w:hAnsi="Arial" w:cs="Arial"/>
            <w:sz w:val="24"/>
            <w:szCs w:val="24"/>
            <w:rPrChange w:id="1034" w:author="marc anthony" w:date="2024-08-03T20:46:00Z">
              <w:rPr/>
            </w:rPrChange>
          </w:rPr>
          <w:t xml:space="preserve"> en cada iteración para mejorar y ajustar el producto final.</w:t>
        </w:r>
      </w:ins>
    </w:p>
    <w:p w14:paraId="565C97F9" w14:textId="77777777" w:rsidR="007215C0" w:rsidRPr="00930C99" w:rsidRDefault="007215C0">
      <w:pPr>
        <w:pStyle w:val="Ttulo3"/>
        <w:jc w:val="both"/>
        <w:rPr>
          <w:ins w:id="1035" w:author="marc anthony" w:date="2024-08-03T20:45:00Z"/>
          <w:rFonts w:ascii="Arial" w:hAnsi="Arial" w:cs="Arial"/>
          <w:sz w:val="28"/>
          <w:szCs w:val="28"/>
          <w:rPrChange w:id="1036" w:author="marc anthony" w:date="2024-08-03T20:54:00Z">
            <w:rPr>
              <w:ins w:id="1037" w:author="marc anthony" w:date="2024-08-03T20:45:00Z"/>
            </w:rPr>
          </w:rPrChange>
        </w:rPr>
        <w:pPrChange w:id="1038" w:author="marc anthony" w:date="2024-08-03T20:46:00Z">
          <w:pPr>
            <w:pStyle w:val="Ttulo3"/>
          </w:pPr>
        </w:pPrChange>
      </w:pPr>
      <w:ins w:id="1039" w:author="marc anthony" w:date="2024-08-03T20:45:00Z">
        <w:r w:rsidRPr="00930C99">
          <w:rPr>
            <w:rFonts w:ascii="Arial" w:hAnsi="Arial" w:cs="Arial"/>
            <w:sz w:val="28"/>
            <w:szCs w:val="28"/>
            <w:rPrChange w:id="1040" w:author="marc anthony" w:date="2024-08-03T20:54:00Z">
              <w:rPr/>
            </w:rPrChange>
          </w:rPr>
          <w:t>3.5 Fases del Proyecto</w:t>
        </w:r>
      </w:ins>
    </w:p>
    <w:p w14:paraId="393F06F2" w14:textId="77777777" w:rsidR="007215C0" w:rsidRPr="007215C0" w:rsidRDefault="007215C0">
      <w:pPr>
        <w:pStyle w:val="Ttulo4"/>
        <w:jc w:val="both"/>
        <w:rPr>
          <w:ins w:id="1041" w:author="marc anthony" w:date="2024-08-03T20:45:00Z"/>
          <w:rFonts w:ascii="Arial" w:hAnsi="Arial" w:cs="Arial"/>
          <w:rPrChange w:id="1042" w:author="marc anthony" w:date="2024-08-03T20:46:00Z">
            <w:rPr>
              <w:ins w:id="1043" w:author="marc anthony" w:date="2024-08-03T20:45:00Z"/>
            </w:rPr>
          </w:rPrChange>
        </w:rPr>
        <w:pPrChange w:id="1044" w:author="marc anthony" w:date="2024-08-03T20:46:00Z">
          <w:pPr>
            <w:pStyle w:val="Ttulo4"/>
          </w:pPr>
        </w:pPrChange>
      </w:pPr>
      <w:ins w:id="1045" w:author="marc anthony" w:date="2024-08-03T20:45:00Z">
        <w:r w:rsidRPr="007215C0">
          <w:rPr>
            <w:rFonts w:ascii="Arial" w:hAnsi="Arial" w:cs="Arial"/>
            <w:rPrChange w:id="1046" w:author="marc anthony" w:date="2024-08-03T20:46:00Z">
              <w:rPr/>
            </w:rPrChange>
          </w:rPr>
          <w:t>3.5.1 Fase de Planificación</w:t>
        </w:r>
      </w:ins>
    </w:p>
    <w:p w14:paraId="41FA4370" w14:textId="77777777" w:rsidR="007215C0" w:rsidRPr="007215C0" w:rsidRDefault="007215C0">
      <w:pPr>
        <w:pStyle w:val="NormalWeb"/>
        <w:jc w:val="both"/>
        <w:rPr>
          <w:ins w:id="1047" w:author="marc anthony" w:date="2024-08-03T20:45:00Z"/>
          <w:rFonts w:ascii="Arial" w:hAnsi="Arial" w:cs="Arial"/>
          <w:rPrChange w:id="1048" w:author="marc anthony" w:date="2024-08-03T20:46:00Z">
            <w:rPr>
              <w:ins w:id="1049" w:author="marc anthony" w:date="2024-08-03T20:45:00Z"/>
            </w:rPr>
          </w:rPrChange>
        </w:rPr>
        <w:pPrChange w:id="1050" w:author="marc anthony" w:date="2024-08-03T20:46:00Z">
          <w:pPr>
            <w:pStyle w:val="NormalWeb"/>
          </w:pPr>
        </w:pPrChange>
      </w:pPr>
      <w:ins w:id="1051" w:author="marc anthony" w:date="2024-08-03T20:45:00Z">
        <w:r w:rsidRPr="007215C0">
          <w:rPr>
            <w:rFonts w:ascii="Arial" w:hAnsi="Arial" w:cs="Arial"/>
            <w:rPrChange w:id="1052" w:author="marc anthony" w:date="2024-08-03T20:46:00Z">
              <w:rPr/>
            </w:rPrChange>
          </w:rPr>
          <w:t xml:space="preserve">En esta fase se llevó a cabo la identificación de necesidades y la recopilación de requisitos. Se realizaron reuniones con los </w:t>
        </w:r>
        <w:proofErr w:type="spellStart"/>
        <w:r w:rsidRPr="007215C0">
          <w:rPr>
            <w:rFonts w:ascii="Arial" w:hAnsi="Arial" w:cs="Arial"/>
            <w:rPrChange w:id="1053" w:author="marc anthony" w:date="2024-08-03T20:46:00Z">
              <w:rPr/>
            </w:rPrChange>
          </w:rPr>
          <w:t>stakeholders</w:t>
        </w:r>
        <w:proofErr w:type="spellEnd"/>
        <w:r w:rsidRPr="007215C0">
          <w:rPr>
            <w:rFonts w:ascii="Arial" w:hAnsi="Arial" w:cs="Arial"/>
            <w:rPrChange w:id="1054" w:author="marc anthony" w:date="2024-08-03T20:46:00Z">
              <w:rPr/>
            </w:rPrChange>
          </w:rPr>
          <w:t xml:space="preserve"> para definir el alcance y los objetivos del proyecto. Las actividades incluyeron:</w:t>
        </w:r>
      </w:ins>
    </w:p>
    <w:p w14:paraId="38F9EB24" w14:textId="77777777" w:rsidR="007215C0" w:rsidRPr="007215C0" w:rsidRDefault="007215C0">
      <w:pPr>
        <w:numPr>
          <w:ilvl w:val="0"/>
          <w:numId w:val="22"/>
        </w:numPr>
        <w:spacing w:before="100" w:beforeAutospacing="1" w:after="100" w:afterAutospacing="1" w:line="240" w:lineRule="auto"/>
        <w:jc w:val="both"/>
        <w:rPr>
          <w:ins w:id="1055" w:author="marc anthony" w:date="2024-08-03T20:45:00Z"/>
          <w:rFonts w:ascii="Arial" w:hAnsi="Arial" w:cs="Arial"/>
          <w:sz w:val="24"/>
          <w:szCs w:val="24"/>
          <w:rPrChange w:id="1056" w:author="marc anthony" w:date="2024-08-03T20:46:00Z">
            <w:rPr>
              <w:ins w:id="1057" w:author="marc anthony" w:date="2024-08-03T20:45:00Z"/>
            </w:rPr>
          </w:rPrChange>
        </w:rPr>
        <w:pPrChange w:id="1058" w:author="marc anthony" w:date="2024-08-03T20:46:00Z">
          <w:pPr>
            <w:numPr>
              <w:numId w:val="22"/>
            </w:numPr>
            <w:tabs>
              <w:tab w:val="num" w:pos="720"/>
            </w:tabs>
            <w:spacing w:before="100" w:beforeAutospacing="1" w:after="100" w:afterAutospacing="1" w:line="240" w:lineRule="auto"/>
            <w:ind w:left="720" w:hanging="360"/>
          </w:pPr>
        </w:pPrChange>
      </w:pPr>
      <w:ins w:id="1059" w:author="marc anthony" w:date="2024-08-03T20:45:00Z">
        <w:r w:rsidRPr="007215C0">
          <w:rPr>
            <w:rStyle w:val="Textoennegrita"/>
            <w:rFonts w:ascii="Arial" w:hAnsi="Arial" w:cs="Arial"/>
            <w:sz w:val="24"/>
            <w:szCs w:val="24"/>
            <w:rPrChange w:id="1060" w:author="marc anthony" w:date="2024-08-03T20:46:00Z">
              <w:rPr>
                <w:rStyle w:val="Textoennegrita"/>
              </w:rPr>
            </w:rPrChange>
          </w:rPr>
          <w:t>Análisis de requisitos:</w:t>
        </w:r>
        <w:r w:rsidRPr="007215C0">
          <w:rPr>
            <w:rFonts w:ascii="Arial" w:hAnsi="Arial" w:cs="Arial"/>
            <w:sz w:val="24"/>
            <w:szCs w:val="24"/>
            <w:rPrChange w:id="1061" w:author="marc anthony" w:date="2024-08-03T20:46:00Z">
              <w:rPr/>
            </w:rPrChange>
          </w:rPr>
          <w:t xml:space="preserve"> Identificación de las funcionalidades necesarias y las expectativas de los usuarios finales.</w:t>
        </w:r>
      </w:ins>
    </w:p>
    <w:p w14:paraId="66BE9A8B" w14:textId="77777777" w:rsidR="007215C0" w:rsidRPr="007215C0" w:rsidRDefault="007215C0">
      <w:pPr>
        <w:numPr>
          <w:ilvl w:val="0"/>
          <w:numId w:val="22"/>
        </w:numPr>
        <w:spacing w:before="100" w:beforeAutospacing="1" w:after="100" w:afterAutospacing="1" w:line="240" w:lineRule="auto"/>
        <w:jc w:val="both"/>
        <w:rPr>
          <w:ins w:id="1062" w:author="marc anthony" w:date="2024-08-03T20:45:00Z"/>
          <w:rFonts w:ascii="Arial" w:hAnsi="Arial" w:cs="Arial"/>
          <w:sz w:val="24"/>
          <w:szCs w:val="24"/>
          <w:rPrChange w:id="1063" w:author="marc anthony" w:date="2024-08-03T20:46:00Z">
            <w:rPr>
              <w:ins w:id="1064" w:author="marc anthony" w:date="2024-08-03T20:45:00Z"/>
            </w:rPr>
          </w:rPrChange>
        </w:rPr>
        <w:pPrChange w:id="1065" w:author="marc anthony" w:date="2024-08-03T20:46:00Z">
          <w:pPr>
            <w:numPr>
              <w:numId w:val="22"/>
            </w:numPr>
            <w:tabs>
              <w:tab w:val="num" w:pos="720"/>
            </w:tabs>
            <w:spacing w:before="100" w:beforeAutospacing="1" w:after="100" w:afterAutospacing="1" w:line="240" w:lineRule="auto"/>
            <w:ind w:left="720" w:hanging="360"/>
          </w:pPr>
        </w:pPrChange>
      </w:pPr>
      <w:ins w:id="1066" w:author="marc anthony" w:date="2024-08-03T20:45:00Z">
        <w:r w:rsidRPr="007215C0">
          <w:rPr>
            <w:rStyle w:val="Textoennegrita"/>
            <w:rFonts w:ascii="Arial" w:hAnsi="Arial" w:cs="Arial"/>
            <w:sz w:val="24"/>
            <w:szCs w:val="24"/>
            <w:rPrChange w:id="1067" w:author="marc anthony" w:date="2024-08-03T20:46:00Z">
              <w:rPr>
                <w:rStyle w:val="Textoennegrita"/>
              </w:rPr>
            </w:rPrChange>
          </w:rPr>
          <w:t>Definición del alcance:</w:t>
        </w:r>
        <w:r w:rsidRPr="007215C0">
          <w:rPr>
            <w:rFonts w:ascii="Arial" w:hAnsi="Arial" w:cs="Arial"/>
            <w:sz w:val="24"/>
            <w:szCs w:val="24"/>
            <w:rPrChange w:id="1068" w:author="marc anthony" w:date="2024-08-03T20:46:00Z">
              <w:rPr/>
            </w:rPrChange>
          </w:rPr>
          <w:t xml:space="preserve"> Delimitación clara de lo que se incluiría en el proyecto y lo que quedaría fuera.</w:t>
        </w:r>
      </w:ins>
    </w:p>
    <w:p w14:paraId="393BB7DD" w14:textId="77777777" w:rsidR="007215C0" w:rsidRPr="007215C0" w:rsidRDefault="007215C0">
      <w:pPr>
        <w:numPr>
          <w:ilvl w:val="0"/>
          <w:numId w:val="22"/>
        </w:numPr>
        <w:spacing w:before="100" w:beforeAutospacing="1" w:after="100" w:afterAutospacing="1" w:line="240" w:lineRule="auto"/>
        <w:jc w:val="both"/>
        <w:rPr>
          <w:ins w:id="1069" w:author="marc anthony" w:date="2024-08-03T20:45:00Z"/>
          <w:rFonts w:ascii="Arial" w:hAnsi="Arial" w:cs="Arial"/>
          <w:sz w:val="24"/>
          <w:szCs w:val="24"/>
          <w:rPrChange w:id="1070" w:author="marc anthony" w:date="2024-08-03T20:46:00Z">
            <w:rPr>
              <w:ins w:id="1071" w:author="marc anthony" w:date="2024-08-03T20:45:00Z"/>
            </w:rPr>
          </w:rPrChange>
        </w:rPr>
        <w:pPrChange w:id="1072" w:author="marc anthony" w:date="2024-08-03T20:46:00Z">
          <w:pPr>
            <w:numPr>
              <w:numId w:val="22"/>
            </w:numPr>
            <w:tabs>
              <w:tab w:val="num" w:pos="720"/>
            </w:tabs>
            <w:spacing w:before="100" w:beforeAutospacing="1" w:after="100" w:afterAutospacing="1" w:line="240" w:lineRule="auto"/>
            <w:ind w:left="720" w:hanging="360"/>
          </w:pPr>
        </w:pPrChange>
      </w:pPr>
      <w:ins w:id="1073" w:author="marc anthony" w:date="2024-08-03T20:45:00Z">
        <w:r w:rsidRPr="007215C0">
          <w:rPr>
            <w:rStyle w:val="Textoennegrita"/>
            <w:rFonts w:ascii="Arial" w:hAnsi="Arial" w:cs="Arial"/>
            <w:sz w:val="24"/>
            <w:szCs w:val="24"/>
            <w:rPrChange w:id="1074" w:author="marc anthony" w:date="2024-08-03T20:46:00Z">
              <w:rPr>
                <w:rStyle w:val="Textoennegrita"/>
              </w:rPr>
            </w:rPrChange>
          </w:rPr>
          <w:t>Planificación de recursos:</w:t>
        </w:r>
        <w:r w:rsidRPr="007215C0">
          <w:rPr>
            <w:rFonts w:ascii="Arial" w:hAnsi="Arial" w:cs="Arial"/>
            <w:sz w:val="24"/>
            <w:szCs w:val="24"/>
            <w:rPrChange w:id="1075" w:author="marc anthony" w:date="2024-08-03T20:46:00Z">
              <w:rPr/>
            </w:rPrChange>
          </w:rPr>
          <w:t xml:space="preserve"> Asignación de recursos humanos, tecnológicos y financieros necesarios para el proyecto.</w:t>
        </w:r>
      </w:ins>
    </w:p>
    <w:p w14:paraId="43096C4E" w14:textId="77777777" w:rsidR="007215C0" w:rsidRPr="007215C0" w:rsidRDefault="007215C0">
      <w:pPr>
        <w:numPr>
          <w:ilvl w:val="0"/>
          <w:numId w:val="22"/>
        </w:numPr>
        <w:spacing w:before="100" w:beforeAutospacing="1" w:after="100" w:afterAutospacing="1" w:line="240" w:lineRule="auto"/>
        <w:jc w:val="both"/>
        <w:rPr>
          <w:ins w:id="1076" w:author="marc anthony" w:date="2024-08-03T20:45:00Z"/>
          <w:rFonts w:ascii="Arial" w:hAnsi="Arial" w:cs="Arial"/>
          <w:sz w:val="24"/>
          <w:szCs w:val="24"/>
          <w:rPrChange w:id="1077" w:author="marc anthony" w:date="2024-08-03T20:46:00Z">
            <w:rPr>
              <w:ins w:id="1078" w:author="marc anthony" w:date="2024-08-03T20:45:00Z"/>
            </w:rPr>
          </w:rPrChange>
        </w:rPr>
        <w:pPrChange w:id="1079" w:author="marc anthony" w:date="2024-08-03T20:46:00Z">
          <w:pPr>
            <w:numPr>
              <w:numId w:val="22"/>
            </w:numPr>
            <w:tabs>
              <w:tab w:val="num" w:pos="720"/>
            </w:tabs>
            <w:spacing w:before="100" w:beforeAutospacing="1" w:after="100" w:afterAutospacing="1" w:line="240" w:lineRule="auto"/>
            <w:ind w:left="720" w:hanging="360"/>
          </w:pPr>
        </w:pPrChange>
      </w:pPr>
      <w:ins w:id="1080" w:author="marc anthony" w:date="2024-08-03T20:45:00Z">
        <w:r w:rsidRPr="007215C0">
          <w:rPr>
            <w:rStyle w:val="Textoennegrita"/>
            <w:rFonts w:ascii="Arial" w:hAnsi="Arial" w:cs="Arial"/>
            <w:sz w:val="24"/>
            <w:szCs w:val="24"/>
            <w:rPrChange w:id="1081" w:author="marc anthony" w:date="2024-08-03T20:46:00Z">
              <w:rPr>
                <w:rStyle w:val="Textoennegrita"/>
              </w:rPr>
            </w:rPrChange>
          </w:rPr>
          <w:t>Establecimiento de cronograma:</w:t>
        </w:r>
        <w:r w:rsidRPr="007215C0">
          <w:rPr>
            <w:rFonts w:ascii="Arial" w:hAnsi="Arial" w:cs="Arial"/>
            <w:sz w:val="24"/>
            <w:szCs w:val="24"/>
            <w:rPrChange w:id="1082" w:author="marc anthony" w:date="2024-08-03T20:46:00Z">
              <w:rPr/>
            </w:rPrChange>
          </w:rPr>
          <w:t xml:space="preserve"> Definición de hitos y fechas de entrega para cada fase del proyecto.</w:t>
        </w:r>
      </w:ins>
    </w:p>
    <w:p w14:paraId="5B8CD010" w14:textId="77777777" w:rsidR="007215C0" w:rsidRPr="007215C0" w:rsidRDefault="007215C0">
      <w:pPr>
        <w:pStyle w:val="Ttulo4"/>
        <w:jc w:val="both"/>
        <w:rPr>
          <w:ins w:id="1083" w:author="marc anthony" w:date="2024-08-03T20:45:00Z"/>
          <w:rFonts w:ascii="Arial" w:hAnsi="Arial" w:cs="Arial"/>
          <w:rPrChange w:id="1084" w:author="marc anthony" w:date="2024-08-03T20:46:00Z">
            <w:rPr>
              <w:ins w:id="1085" w:author="marc anthony" w:date="2024-08-03T20:45:00Z"/>
            </w:rPr>
          </w:rPrChange>
        </w:rPr>
        <w:pPrChange w:id="1086" w:author="marc anthony" w:date="2024-08-03T20:46:00Z">
          <w:pPr>
            <w:pStyle w:val="Ttulo4"/>
          </w:pPr>
        </w:pPrChange>
      </w:pPr>
      <w:ins w:id="1087" w:author="marc anthony" w:date="2024-08-03T20:45:00Z">
        <w:r w:rsidRPr="007215C0">
          <w:rPr>
            <w:rFonts w:ascii="Arial" w:hAnsi="Arial" w:cs="Arial"/>
            <w:rPrChange w:id="1088" w:author="marc anthony" w:date="2024-08-03T20:46:00Z">
              <w:rPr/>
            </w:rPrChange>
          </w:rPr>
          <w:t>3.5.2 Fase de Diseño</w:t>
        </w:r>
      </w:ins>
    </w:p>
    <w:p w14:paraId="4416ECF3" w14:textId="77777777" w:rsidR="007215C0" w:rsidRPr="007215C0" w:rsidRDefault="007215C0">
      <w:pPr>
        <w:pStyle w:val="NormalWeb"/>
        <w:jc w:val="both"/>
        <w:rPr>
          <w:ins w:id="1089" w:author="marc anthony" w:date="2024-08-03T20:45:00Z"/>
          <w:rFonts w:ascii="Arial" w:hAnsi="Arial" w:cs="Arial"/>
          <w:rPrChange w:id="1090" w:author="marc anthony" w:date="2024-08-03T20:46:00Z">
            <w:rPr>
              <w:ins w:id="1091" w:author="marc anthony" w:date="2024-08-03T20:45:00Z"/>
            </w:rPr>
          </w:rPrChange>
        </w:rPr>
        <w:pPrChange w:id="1092" w:author="marc anthony" w:date="2024-08-03T20:46:00Z">
          <w:pPr>
            <w:pStyle w:val="NormalWeb"/>
          </w:pPr>
        </w:pPrChange>
      </w:pPr>
      <w:ins w:id="1093" w:author="marc anthony" w:date="2024-08-03T20:45:00Z">
        <w:r w:rsidRPr="007215C0">
          <w:rPr>
            <w:rFonts w:ascii="Arial" w:hAnsi="Arial" w:cs="Arial"/>
            <w:rPrChange w:id="1094" w:author="marc anthony" w:date="2024-08-03T20:46:00Z">
              <w:rPr/>
            </w:rPrChange>
          </w:rPr>
          <w:t>Se elaboraron los prototipos de la interfaz de usuario y se diseñaron las arquitecturas de software y base de datos. Se realizaron revisiones y ajustes basados en la retroalimentación recibida. Las actividades incluyeron:</w:t>
        </w:r>
      </w:ins>
    </w:p>
    <w:p w14:paraId="3E8CF8C6" w14:textId="77777777" w:rsidR="007215C0" w:rsidRPr="007215C0" w:rsidRDefault="007215C0">
      <w:pPr>
        <w:numPr>
          <w:ilvl w:val="0"/>
          <w:numId w:val="23"/>
        </w:numPr>
        <w:spacing w:before="100" w:beforeAutospacing="1" w:after="100" w:afterAutospacing="1" w:line="240" w:lineRule="auto"/>
        <w:jc w:val="both"/>
        <w:rPr>
          <w:ins w:id="1095" w:author="marc anthony" w:date="2024-08-03T20:45:00Z"/>
          <w:rFonts w:ascii="Arial" w:hAnsi="Arial" w:cs="Arial"/>
          <w:sz w:val="24"/>
          <w:szCs w:val="24"/>
          <w:rPrChange w:id="1096" w:author="marc anthony" w:date="2024-08-03T20:46:00Z">
            <w:rPr>
              <w:ins w:id="1097" w:author="marc anthony" w:date="2024-08-03T20:45:00Z"/>
            </w:rPr>
          </w:rPrChange>
        </w:rPr>
        <w:pPrChange w:id="1098" w:author="marc anthony" w:date="2024-08-03T20:46:00Z">
          <w:pPr>
            <w:numPr>
              <w:numId w:val="23"/>
            </w:numPr>
            <w:tabs>
              <w:tab w:val="num" w:pos="720"/>
            </w:tabs>
            <w:spacing w:before="100" w:beforeAutospacing="1" w:after="100" w:afterAutospacing="1" w:line="240" w:lineRule="auto"/>
            <w:ind w:left="720" w:hanging="360"/>
          </w:pPr>
        </w:pPrChange>
      </w:pPr>
      <w:ins w:id="1099" w:author="marc anthony" w:date="2024-08-03T20:45:00Z">
        <w:r w:rsidRPr="007215C0">
          <w:rPr>
            <w:rStyle w:val="Textoennegrita"/>
            <w:rFonts w:ascii="Arial" w:hAnsi="Arial" w:cs="Arial"/>
            <w:sz w:val="24"/>
            <w:szCs w:val="24"/>
            <w:rPrChange w:id="1100" w:author="marc anthony" w:date="2024-08-03T20:46:00Z">
              <w:rPr>
                <w:rStyle w:val="Textoennegrita"/>
              </w:rPr>
            </w:rPrChange>
          </w:rPr>
          <w:t>Diseño de la interfaz de usuario:</w:t>
        </w:r>
        <w:r w:rsidRPr="007215C0">
          <w:rPr>
            <w:rFonts w:ascii="Arial" w:hAnsi="Arial" w:cs="Arial"/>
            <w:sz w:val="24"/>
            <w:szCs w:val="24"/>
            <w:rPrChange w:id="1101" w:author="marc anthony" w:date="2024-08-03T20:46:00Z">
              <w:rPr/>
            </w:rPrChange>
          </w:rPr>
          <w:t xml:space="preserve"> Creación de prototipos y maquetas de la interfaz, enfocándose en la usabilidad y accesibilidad.</w:t>
        </w:r>
      </w:ins>
    </w:p>
    <w:p w14:paraId="41309D3F" w14:textId="77777777" w:rsidR="007215C0" w:rsidRPr="007215C0" w:rsidRDefault="007215C0">
      <w:pPr>
        <w:numPr>
          <w:ilvl w:val="0"/>
          <w:numId w:val="23"/>
        </w:numPr>
        <w:spacing w:before="100" w:beforeAutospacing="1" w:after="100" w:afterAutospacing="1" w:line="240" w:lineRule="auto"/>
        <w:jc w:val="both"/>
        <w:rPr>
          <w:ins w:id="1102" w:author="marc anthony" w:date="2024-08-03T20:45:00Z"/>
          <w:rFonts w:ascii="Arial" w:hAnsi="Arial" w:cs="Arial"/>
          <w:sz w:val="24"/>
          <w:szCs w:val="24"/>
          <w:rPrChange w:id="1103" w:author="marc anthony" w:date="2024-08-03T20:46:00Z">
            <w:rPr>
              <w:ins w:id="1104" w:author="marc anthony" w:date="2024-08-03T20:45:00Z"/>
            </w:rPr>
          </w:rPrChange>
        </w:rPr>
        <w:pPrChange w:id="1105" w:author="marc anthony" w:date="2024-08-03T20:46:00Z">
          <w:pPr>
            <w:numPr>
              <w:numId w:val="23"/>
            </w:numPr>
            <w:tabs>
              <w:tab w:val="num" w:pos="720"/>
            </w:tabs>
            <w:spacing w:before="100" w:beforeAutospacing="1" w:after="100" w:afterAutospacing="1" w:line="240" w:lineRule="auto"/>
            <w:ind w:left="720" w:hanging="360"/>
          </w:pPr>
        </w:pPrChange>
      </w:pPr>
      <w:ins w:id="1106" w:author="marc anthony" w:date="2024-08-03T20:45:00Z">
        <w:r w:rsidRPr="007215C0">
          <w:rPr>
            <w:rStyle w:val="Textoennegrita"/>
            <w:rFonts w:ascii="Arial" w:hAnsi="Arial" w:cs="Arial"/>
            <w:sz w:val="24"/>
            <w:szCs w:val="24"/>
            <w:rPrChange w:id="1107" w:author="marc anthony" w:date="2024-08-03T20:46:00Z">
              <w:rPr>
                <w:rStyle w:val="Textoennegrita"/>
              </w:rPr>
            </w:rPrChange>
          </w:rPr>
          <w:t>Arquitectura del sistema:</w:t>
        </w:r>
        <w:r w:rsidRPr="007215C0">
          <w:rPr>
            <w:rFonts w:ascii="Arial" w:hAnsi="Arial" w:cs="Arial"/>
            <w:sz w:val="24"/>
            <w:szCs w:val="24"/>
            <w:rPrChange w:id="1108" w:author="marc anthony" w:date="2024-08-03T20:46:00Z">
              <w:rPr/>
            </w:rPrChange>
          </w:rPr>
          <w:t xml:space="preserve"> Diseño de la estructura del sistema, incluyendo la arquitectura del servidor, la base de datos y los componentes de la aplicación.</w:t>
        </w:r>
      </w:ins>
    </w:p>
    <w:p w14:paraId="010D4126" w14:textId="77777777" w:rsidR="007215C0" w:rsidRPr="007215C0" w:rsidRDefault="007215C0">
      <w:pPr>
        <w:numPr>
          <w:ilvl w:val="0"/>
          <w:numId w:val="23"/>
        </w:numPr>
        <w:spacing w:before="100" w:beforeAutospacing="1" w:after="100" w:afterAutospacing="1" w:line="240" w:lineRule="auto"/>
        <w:jc w:val="both"/>
        <w:rPr>
          <w:ins w:id="1109" w:author="marc anthony" w:date="2024-08-03T20:45:00Z"/>
          <w:rFonts w:ascii="Arial" w:hAnsi="Arial" w:cs="Arial"/>
          <w:sz w:val="24"/>
          <w:szCs w:val="24"/>
          <w:rPrChange w:id="1110" w:author="marc anthony" w:date="2024-08-03T20:46:00Z">
            <w:rPr>
              <w:ins w:id="1111" w:author="marc anthony" w:date="2024-08-03T20:45:00Z"/>
            </w:rPr>
          </w:rPrChange>
        </w:rPr>
        <w:pPrChange w:id="1112" w:author="marc anthony" w:date="2024-08-03T20:46:00Z">
          <w:pPr>
            <w:numPr>
              <w:numId w:val="23"/>
            </w:numPr>
            <w:tabs>
              <w:tab w:val="num" w:pos="720"/>
            </w:tabs>
            <w:spacing w:before="100" w:beforeAutospacing="1" w:after="100" w:afterAutospacing="1" w:line="240" w:lineRule="auto"/>
            <w:ind w:left="720" w:hanging="360"/>
          </w:pPr>
        </w:pPrChange>
      </w:pPr>
      <w:ins w:id="1113" w:author="marc anthony" w:date="2024-08-03T20:45:00Z">
        <w:r w:rsidRPr="007215C0">
          <w:rPr>
            <w:rStyle w:val="Textoennegrita"/>
            <w:rFonts w:ascii="Arial" w:hAnsi="Arial" w:cs="Arial"/>
            <w:sz w:val="24"/>
            <w:szCs w:val="24"/>
            <w:rPrChange w:id="1114" w:author="marc anthony" w:date="2024-08-03T20:46:00Z">
              <w:rPr>
                <w:rStyle w:val="Textoennegrita"/>
              </w:rPr>
            </w:rPrChange>
          </w:rPr>
          <w:t>Revisión y ajuste:</w:t>
        </w:r>
        <w:r w:rsidRPr="007215C0">
          <w:rPr>
            <w:rFonts w:ascii="Arial" w:hAnsi="Arial" w:cs="Arial"/>
            <w:sz w:val="24"/>
            <w:szCs w:val="24"/>
            <w:rPrChange w:id="1115" w:author="marc anthony" w:date="2024-08-03T20:46:00Z">
              <w:rPr/>
            </w:rPrChange>
          </w:rPr>
          <w:t xml:space="preserve"> Realización de pruebas de usabilidad y revisión de los diseños con los </w:t>
        </w:r>
        <w:proofErr w:type="spellStart"/>
        <w:r w:rsidRPr="007215C0">
          <w:rPr>
            <w:rFonts w:ascii="Arial" w:hAnsi="Arial" w:cs="Arial"/>
            <w:sz w:val="24"/>
            <w:szCs w:val="24"/>
            <w:rPrChange w:id="1116" w:author="marc anthony" w:date="2024-08-03T20:46:00Z">
              <w:rPr/>
            </w:rPrChange>
          </w:rPr>
          <w:t>stakeholders</w:t>
        </w:r>
        <w:proofErr w:type="spellEnd"/>
        <w:r w:rsidRPr="007215C0">
          <w:rPr>
            <w:rFonts w:ascii="Arial" w:hAnsi="Arial" w:cs="Arial"/>
            <w:sz w:val="24"/>
            <w:szCs w:val="24"/>
            <w:rPrChange w:id="1117" w:author="marc anthony" w:date="2024-08-03T20:46:00Z">
              <w:rPr/>
            </w:rPrChange>
          </w:rPr>
          <w:t xml:space="preserve"> para asegurar que se cumplieran los requisitos.</w:t>
        </w:r>
      </w:ins>
    </w:p>
    <w:p w14:paraId="7488F850" w14:textId="77777777" w:rsidR="007215C0" w:rsidRPr="007215C0" w:rsidRDefault="007215C0">
      <w:pPr>
        <w:pStyle w:val="Ttulo4"/>
        <w:jc w:val="both"/>
        <w:rPr>
          <w:ins w:id="1118" w:author="marc anthony" w:date="2024-08-03T20:45:00Z"/>
          <w:rFonts w:ascii="Arial" w:hAnsi="Arial" w:cs="Arial"/>
          <w:rPrChange w:id="1119" w:author="marc anthony" w:date="2024-08-03T20:46:00Z">
            <w:rPr>
              <w:ins w:id="1120" w:author="marc anthony" w:date="2024-08-03T20:45:00Z"/>
            </w:rPr>
          </w:rPrChange>
        </w:rPr>
        <w:pPrChange w:id="1121" w:author="marc anthony" w:date="2024-08-03T20:46:00Z">
          <w:pPr>
            <w:pStyle w:val="Ttulo4"/>
          </w:pPr>
        </w:pPrChange>
      </w:pPr>
      <w:ins w:id="1122" w:author="marc anthony" w:date="2024-08-03T20:45:00Z">
        <w:r w:rsidRPr="007215C0">
          <w:rPr>
            <w:rFonts w:ascii="Arial" w:hAnsi="Arial" w:cs="Arial"/>
            <w:rPrChange w:id="1123" w:author="marc anthony" w:date="2024-08-03T20:46:00Z">
              <w:rPr/>
            </w:rPrChange>
          </w:rPr>
          <w:t>3.5.3 Fase de Desarrollo</w:t>
        </w:r>
      </w:ins>
    </w:p>
    <w:p w14:paraId="45AB0708" w14:textId="77777777" w:rsidR="007215C0" w:rsidRPr="007215C0" w:rsidRDefault="007215C0">
      <w:pPr>
        <w:pStyle w:val="NormalWeb"/>
        <w:jc w:val="both"/>
        <w:rPr>
          <w:ins w:id="1124" w:author="marc anthony" w:date="2024-08-03T20:45:00Z"/>
          <w:rFonts w:ascii="Arial" w:hAnsi="Arial" w:cs="Arial"/>
          <w:rPrChange w:id="1125" w:author="marc anthony" w:date="2024-08-03T20:46:00Z">
            <w:rPr>
              <w:ins w:id="1126" w:author="marc anthony" w:date="2024-08-03T20:45:00Z"/>
            </w:rPr>
          </w:rPrChange>
        </w:rPr>
        <w:pPrChange w:id="1127" w:author="marc anthony" w:date="2024-08-03T20:46:00Z">
          <w:pPr>
            <w:pStyle w:val="NormalWeb"/>
          </w:pPr>
        </w:pPrChange>
      </w:pPr>
      <w:ins w:id="1128" w:author="marc anthony" w:date="2024-08-03T20:45:00Z">
        <w:r w:rsidRPr="007215C0">
          <w:rPr>
            <w:rFonts w:ascii="Arial" w:hAnsi="Arial" w:cs="Arial"/>
            <w:rPrChange w:id="1129" w:author="marc anthony" w:date="2024-08-03T20:46:00Z">
              <w:rPr/>
            </w:rPrChange>
          </w:rPr>
          <w:t>Durante esta fase se desarrollaron los módulos y funcionalidades de la intranet. Se utilizaron las tecnologías seleccionadas, como HTML, CSS, JavaScript, PHP y MySQL. Se realizaron pruebas unitarias y de integración para asegurar la calidad del software. Las actividades incluyeron:</w:t>
        </w:r>
      </w:ins>
    </w:p>
    <w:p w14:paraId="4D39878F" w14:textId="77777777" w:rsidR="007215C0" w:rsidRPr="007215C0" w:rsidRDefault="007215C0">
      <w:pPr>
        <w:numPr>
          <w:ilvl w:val="0"/>
          <w:numId w:val="24"/>
        </w:numPr>
        <w:spacing w:before="100" w:beforeAutospacing="1" w:after="100" w:afterAutospacing="1" w:line="240" w:lineRule="auto"/>
        <w:jc w:val="both"/>
        <w:rPr>
          <w:ins w:id="1130" w:author="marc anthony" w:date="2024-08-03T20:45:00Z"/>
          <w:rFonts w:ascii="Arial" w:hAnsi="Arial" w:cs="Arial"/>
          <w:sz w:val="24"/>
          <w:szCs w:val="24"/>
          <w:rPrChange w:id="1131" w:author="marc anthony" w:date="2024-08-03T20:46:00Z">
            <w:rPr>
              <w:ins w:id="1132" w:author="marc anthony" w:date="2024-08-03T20:45:00Z"/>
            </w:rPr>
          </w:rPrChange>
        </w:rPr>
        <w:pPrChange w:id="1133" w:author="marc anthony" w:date="2024-08-03T20:46:00Z">
          <w:pPr>
            <w:numPr>
              <w:numId w:val="24"/>
            </w:numPr>
            <w:tabs>
              <w:tab w:val="num" w:pos="720"/>
            </w:tabs>
            <w:spacing w:before="100" w:beforeAutospacing="1" w:after="100" w:afterAutospacing="1" w:line="240" w:lineRule="auto"/>
            <w:ind w:left="720" w:hanging="360"/>
          </w:pPr>
        </w:pPrChange>
      </w:pPr>
      <w:ins w:id="1134" w:author="marc anthony" w:date="2024-08-03T20:45:00Z">
        <w:r w:rsidRPr="007215C0">
          <w:rPr>
            <w:rStyle w:val="Textoennegrita"/>
            <w:rFonts w:ascii="Arial" w:hAnsi="Arial" w:cs="Arial"/>
            <w:sz w:val="24"/>
            <w:szCs w:val="24"/>
            <w:rPrChange w:id="1135" w:author="marc anthony" w:date="2024-08-03T20:46:00Z">
              <w:rPr>
                <w:rStyle w:val="Textoennegrita"/>
              </w:rPr>
            </w:rPrChange>
          </w:rPr>
          <w:t xml:space="preserve">Desarrollo de </w:t>
        </w:r>
        <w:proofErr w:type="spellStart"/>
        <w:r w:rsidRPr="007215C0">
          <w:rPr>
            <w:rStyle w:val="Textoennegrita"/>
            <w:rFonts w:ascii="Arial" w:hAnsi="Arial" w:cs="Arial"/>
            <w:sz w:val="24"/>
            <w:szCs w:val="24"/>
            <w:rPrChange w:id="1136" w:author="marc anthony" w:date="2024-08-03T20:46:00Z">
              <w:rPr>
                <w:rStyle w:val="Textoennegrita"/>
              </w:rPr>
            </w:rPrChange>
          </w:rPr>
          <w:t>frontend</w:t>
        </w:r>
        <w:proofErr w:type="spellEnd"/>
        <w:r w:rsidRPr="007215C0">
          <w:rPr>
            <w:rStyle w:val="Textoennegrita"/>
            <w:rFonts w:ascii="Arial" w:hAnsi="Arial" w:cs="Arial"/>
            <w:sz w:val="24"/>
            <w:szCs w:val="24"/>
            <w:rPrChange w:id="1137" w:author="marc anthony" w:date="2024-08-03T20:46:00Z">
              <w:rPr>
                <w:rStyle w:val="Textoennegrita"/>
              </w:rPr>
            </w:rPrChange>
          </w:rPr>
          <w:t>:</w:t>
        </w:r>
        <w:r w:rsidRPr="007215C0">
          <w:rPr>
            <w:rFonts w:ascii="Arial" w:hAnsi="Arial" w:cs="Arial"/>
            <w:sz w:val="24"/>
            <w:szCs w:val="24"/>
            <w:rPrChange w:id="1138" w:author="marc anthony" w:date="2024-08-03T20:46:00Z">
              <w:rPr/>
            </w:rPrChange>
          </w:rPr>
          <w:t xml:space="preserve"> Implementación de la interfaz de usuario utilizando HTML, CSS y JavaScript para crear una experiencia de usuario dinámica y atractiva.</w:t>
        </w:r>
      </w:ins>
    </w:p>
    <w:p w14:paraId="331267FE" w14:textId="77777777" w:rsidR="007215C0" w:rsidRPr="007215C0" w:rsidRDefault="007215C0">
      <w:pPr>
        <w:numPr>
          <w:ilvl w:val="0"/>
          <w:numId w:val="24"/>
        </w:numPr>
        <w:spacing w:before="100" w:beforeAutospacing="1" w:after="100" w:afterAutospacing="1" w:line="240" w:lineRule="auto"/>
        <w:jc w:val="both"/>
        <w:rPr>
          <w:ins w:id="1139" w:author="marc anthony" w:date="2024-08-03T20:45:00Z"/>
          <w:rFonts w:ascii="Arial" w:hAnsi="Arial" w:cs="Arial"/>
          <w:sz w:val="24"/>
          <w:szCs w:val="24"/>
          <w:rPrChange w:id="1140" w:author="marc anthony" w:date="2024-08-03T20:46:00Z">
            <w:rPr>
              <w:ins w:id="1141" w:author="marc anthony" w:date="2024-08-03T20:45:00Z"/>
            </w:rPr>
          </w:rPrChange>
        </w:rPr>
        <w:pPrChange w:id="1142" w:author="marc anthony" w:date="2024-08-03T20:46:00Z">
          <w:pPr>
            <w:numPr>
              <w:numId w:val="24"/>
            </w:numPr>
            <w:tabs>
              <w:tab w:val="num" w:pos="720"/>
            </w:tabs>
            <w:spacing w:before="100" w:beforeAutospacing="1" w:after="100" w:afterAutospacing="1" w:line="240" w:lineRule="auto"/>
            <w:ind w:left="720" w:hanging="360"/>
          </w:pPr>
        </w:pPrChange>
      </w:pPr>
      <w:ins w:id="1143" w:author="marc anthony" w:date="2024-08-03T20:45:00Z">
        <w:r w:rsidRPr="007215C0">
          <w:rPr>
            <w:rStyle w:val="Textoennegrita"/>
            <w:rFonts w:ascii="Arial" w:hAnsi="Arial" w:cs="Arial"/>
            <w:sz w:val="24"/>
            <w:szCs w:val="24"/>
            <w:rPrChange w:id="1144" w:author="marc anthony" w:date="2024-08-03T20:46:00Z">
              <w:rPr>
                <w:rStyle w:val="Textoennegrita"/>
              </w:rPr>
            </w:rPrChange>
          </w:rPr>
          <w:lastRenderedPageBreak/>
          <w:t xml:space="preserve">Desarrollo de </w:t>
        </w:r>
        <w:proofErr w:type="spellStart"/>
        <w:r w:rsidRPr="007215C0">
          <w:rPr>
            <w:rStyle w:val="Textoennegrita"/>
            <w:rFonts w:ascii="Arial" w:hAnsi="Arial" w:cs="Arial"/>
            <w:sz w:val="24"/>
            <w:szCs w:val="24"/>
            <w:rPrChange w:id="1145" w:author="marc anthony" w:date="2024-08-03T20:46:00Z">
              <w:rPr>
                <w:rStyle w:val="Textoennegrita"/>
              </w:rPr>
            </w:rPrChange>
          </w:rPr>
          <w:t>backend</w:t>
        </w:r>
        <w:proofErr w:type="spellEnd"/>
        <w:r w:rsidRPr="007215C0">
          <w:rPr>
            <w:rStyle w:val="Textoennegrita"/>
            <w:rFonts w:ascii="Arial" w:hAnsi="Arial" w:cs="Arial"/>
            <w:sz w:val="24"/>
            <w:szCs w:val="24"/>
            <w:rPrChange w:id="1146" w:author="marc anthony" w:date="2024-08-03T20:46:00Z">
              <w:rPr>
                <w:rStyle w:val="Textoennegrita"/>
              </w:rPr>
            </w:rPrChange>
          </w:rPr>
          <w:t>:</w:t>
        </w:r>
        <w:r w:rsidRPr="007215C0">
          <w:rPr>
            <w:rFonts w:ascii="Arial" w:hAnsi="Arial" w:cs="Arial"/>
            <w:sz w:val="24"/>
            <w:szCs w:val="24"/>
            <w:rPrChange w:id="1147" w:author="marc anthony" w:date="2024-08-03T20:46:00Z">
              <w:rPr/>
            </w:rPrChange>
          </w:rPr>
          <w:t xml:space="preserve"> Implementación de la lógica del servidor y la interacción con la base de datos utilizando PHP.</w:t>
        </w:r>
      </w:ins>
    </w:p>
    <w:p w14:paraId="642C5C74" w14:textId="77777777" w:rsidR="007215C0" w:rsidRPr="007215C0" w:rsidRDefault="007215C0">
      <w:pPr>
        <w:numPr>
          <w:ilvl w:val="0"/>
          <w:numId w:val="24"/>
        </w:numPr>
        <w:spacing w:before="100" w:beforeAutospacing="1" w:after="100" w:afterAutospacing="1" w:line="240" w:lineRule="auto"/>
        <w:jc w:val="both"/>
        <w:rPr>
          <w:ins w:id="1148" w:author="marc anthony" w:date="2024-08-03T20:45:00Z"/>
          <w:rFonts w:ascii="Arial" w:hAnsi="Arial" w:cs="Arial"/>
          <w:sz w:val="24"/>
          <w:szCs w:val="24"/>
          <w:rPrChange w:id="1149" w:author="marc anthony" w:date="2024-08-03T20:46:00Z">
            <w:rPr>
              <w:ins w:id="1150" w:author="marc anthony" w:date="2024-08-03T20:45:00Z"/>
            </w:rPr>
          </w:rPrChange>
        </w:rPr>
        <w:pPrChange w:id="1151" w:author="marc anthony" w:date="2024-08-03T20:46:00Z">
          <w:pPr>
            <w:numPr>
              <w:numId w:val="24"/>
            </w:numPr>
            <w:tabs>
              <w:tab w:val="num" w:pos="720"/>
            </w:tabs>
            <w:spacing w:before="100" w:beforeAutospacing="1" w:after="100" w:afterAutospacing="1" w:line="240" w:lineRule="auto"/>
            <w:ind w:left="720" w:hanging="360"/>
          </w:pPr>
        </w:pPrChange>
      </w:pPr>
      <w:ins w:id="1152" w:author="marc anthony" w:date="2024-08-03T20:45:00Z">
        <w:r w:rsidRPr="007215C0">
          <w:rPr>
            <w:rStyle w:val="Textoennegrita"/>
            <w:rFonts w:ascii="Arial" w:hAnsi="Arial" w:cs="Arial"/>
            <w:sz w:val="24"/>
            <w:szCs w:val="24"/>
            <w:rPrChange w:id="1153" w:author="marc anthony" w:date="2024-08-03T20:46:00Z">
              <w:rPr>
                <w:rStyle w:val="Textoennegrita"/>
              </w:rPr>
            </w:rPrChange>
          </w:rPr>
          <w:t>Integración de la base de datos:</w:t>
        </w:r>
        <w:r w:rsidRPr="007215C0">
          <w:rPr>
            <w:rFonts w:ascii="Arial" w:hAnsi="Arial" w:cs="Arial"/>
            <w:sz w:val="24"/>
            <w:szCs w:val="24"/>
            <w:rPrChange w:id="1154" w:author="marc anthony" w:date="2024-08-03T20:46:00Z">
              <w:rPr/>
            </w:rPrChange>
          </w:rPr>
          <w:t xml:space="preserve"> Configuración y gestión de la base de datos MySQL para almacenar y recuperar datos de manera eficiente.</w:t>
        </w:r>
      </w:ins>
    </w:p>
    <w:p w14:paraId="14E3BE89" w14:textId="77777777" w:rsidR="007215C0" w:rsidRPr="007215C0" w:rsidRDefault="007215C0">
      <w:pPr>
        <w:numPr>
          <w:ilvl w:val="0"/>
          <w:numId w:val="24"/>
        </w:numPr>
        <w:spacing w:before="100" w:beforeAutospacing="1" w:after="100" w:afterAutospacing="1" w:line="240" w:lineRule="auto"/>
        <w:jc w:val="both"/>
        <w:rPr>
          <w:ins w:id="1155" w:author="marc anthony" w:date="2024-08-03T20:45:00Z"/>
          <w:rFonts w:ascii="Arial" w:hAnsi="Arial" w:cs="Arial"/>
          <w:sz w:val="24"/>
          <w:szCs w:val="24"/>
          <w:rPrChange w:id="1156" w:author="marc anthony" w:date="2024-08-03T20:46:00Z">
            <w:rPr>
              <w:ins w:id="1157" w:author="marc anthony" w:date="2024-08-03T20:45:00Z"/>
            </w:rPr>
          </w:rPrChange>
        </w:rPr>
        <w:pPrChange w:id="1158" w:author="marc anthony" w:date="2024-08-03T20:46:00Z">
          <w:pPr>
            <w:numPr>
              <w:numId w:val="24"/>
            </w:numPr>
            <w:tabs>
              <w:tab w:val="num" w:pos="720"/>
            </w:tabs>
            <w:spacing w:before="100" w:beforeAutospacing="1" w:after="100" w:afterAutospacing="1" w:line="240" w:lineRule="auto"/>
            <w:ind w:left="720" w:hanging="360"/>
          </w:pPr>
        </w:pPrChange>
      </w:pPr>
      <w:ins w:id="1159" w:author="marc anthony" w:date="2024-08-03T20:45:00Z">
        <w:r w:rsidRPr="007215C0">
          <w:rPr>
            <w:rStyle w:val="Textoennegrita"/>
            <w:rFonts w:ascii="Arial" w:hAnsi="Arial" w:cs="Arial"/>
            <w:sz w:val="24"/>
            <w:szCs w:val="24"/>
            <w:rPrChange w:id="1160" w:author="marc anthony" w:date="2024-08-03T20:46:00Z">
              <w:rPr>
                <w:rStyle w:val="Textoennegrita"/>
              </w:rPr>
            </w:rPrChange>
          </w:rPr>
          <w:t>Pruebas unitarias:</w:t>
        </w:r>
        <w:r w:rsidRPr="007215C0">
          <w:rPr>
            <w:rFonts w:ascii="Arial" w:hAnsi="Arial" w:cs="Arial"/>
            <w:sz w:val="24"/>
            <w:szCs w:val="24"/>
            <w:rPrChange w:id="1161" w:author="marc anthony" w:date="2024-08-03T20:46:00Z">
              <w:rPr/>
            </w:rPrChange>
          </w:rPr>
          <w:t xml:space="preserve"> Realización de pruebas de cada componente individual para asegurar su correcto funcionamiento.</w:t>
        </w:r>
      </w:ins>
    </w:p>
    <w:p w14:paraId="001152EF" w14:textId="77777777" w:rsidR="007215C0" w:rsidRPr="007215C0" w:rsidRDefault="007215C0">
      <w:pPr>
        <w:numPr>
          <w:ilvl w:val="0"/>
          <w:numId w:val="24"/>
        </w:numPr>
        <w:spacing w:before="100" w:beforeAutospacing="1" w:after="100" w:afterAutospacing="1" w:line="240" w:lineRule="auto"/>
        <w:jc w:val="both"/>
        <w:rPr>
          <w:ins w:id="1162" w:author="marc anthony" w:date="2024-08-03T20:45:00Z"/>
          <w:rFonts w:ascii="Arial" w:hAnsi="Arial" w:cs="Arial"/>
          <w:sz w:val="24"/>
          <w:szCs w:val="24"/>
          <w:rPrChange w:id="1163" w:author="marc anthony" w:date="2024-08-03T20:46:00Z">
            <w:rPr>
              <w:ins w:id="1164" w:author="marc anthony" w:date="2024-08-03T20:45:00Z"/>
            </w:rPr>
          </w:rPrChange>
        </w:rPr>
        <w:pPrChange w:id="1165" w:author="marc anthony" w:date="2024-08-03T20:46:00Z">
          <w:pPr>
            <w:numPr>
              <w:numId w:val="24"/>
            </w:numPr>
            <w:tabs>
              <w:tab w:val="num" w:pos="720"/>
            </w:tabs>
            <w:spacing w:before="100" w:beforeAutospacing="1" w:after="100" w:afterAutospacing="1" w:line="240" w:lineRule="auto"/>
            <w:ind w:left="720" w:hanging="360"/>
          </w:pPr>
        </w:pPrChange>
      </w:pPr>
      <w:ins w:id="1166" w:author="marc anthony" w:date="2024-08-03T20:45:00Z">
        <w:r w:rsidRPr="007215C0">
          <w:rPr>
            <w:rStyle w:val="Textoennegrita"/>
            <w:rFonts w:ascii="Arial" w:hAnsi="Arial" w:cs="Arial"/>
            <w:sz w:val="24"/>
            <w:szCs w:val="24"/>
            <w:rPrChange w:id="1167" w:author="marc anthony" w:date="2024-08-03T20:46:00Z">
              <w:rPr>
                <w:rStyle w:val="Textoennegrita"/>
              </w:rPr>
            </w:rPrChange>
          </w:rPr>
          <w:t>Pruebas de integración:</w:t>
        </w:r>
        <w:r w:rsidRPr="007215C0">
          <w:rPr>
            <w:rFonts w:ascii="Arial" w:hAnsi="Arial" w:cs="Arial"/>
            <w:sz w:val="24"/>
            <w:szCs w:val="24"/>
            <w:rPrChange w:id="1168" w:author="marc anthony" w:date="2024-08-03T20:46:00Z">
              <w:rPr/>
            </w:rPrChange>
          </w:rPr>
          <w:t xml:space="preserve"> Verificación de que los diferentes módulos y componentes funcionaran correctamente en conjunto.</w:t>
        </w:r>
      </w:ins>
    </w:p>
    <w:p w14:paraId="33A7410A" w14:textId="77777777" w:rsidR="007215C0" w:rsidRPr="007215C0" w:rsidRDefault="007215C0">
      <w:pPr>
        <w:pStyle w:val="Ttulo4"/>
        <w:jc w:val="both"/>
        <w:rPr>
          <w:ins w:id="1169" w:author="marc anthony" w:date="2024-08-03T20:45:00Z"/>
          <w:rFonts w:ascii="Arial" w:hAnsi="Arial" w:cs="Arial"/>
          <w:rPrChange w:id="1170" w:author="marc anthony" w:date="2024-08-03T20:46:00Z">
            <w:rPr>
              <w:ins w:id="1171" w:author="marc anthony" w:date="2024-08-03T20:45:00Z"/>
            </w:rPr>
          </w:rPrChange>
        </w:rPr>
        <w:pPrChange w:id="1172" w:author="marc anthony" w:date="2024-08-03T20:46:00Z">
          <w:pPr>
            <w:pStyle w:val="Ttulo4"/>
          </w:pPr>
        </w:pPrChange>
      </w:pPr>
      <w:ins w:id="1173" w:author="marc anthony" w:date="2024-08-03T20:45:00Z">
        <w:r w:rsidRPr="007215C0">
          <w:rPr>
            <w:rFonts w:ascii="Arial" w:hAnsi="Arial" w:cs="Arial"/>
            <w:rPrChange w:id="1174" w:author="marc anthony" w:date="2024-08-03T20:46:00Z">
              <w:rPr/>
            </w:rPrChange>
          </w:rPr>
          <w:t>3.5.4 Fase de Pruebas</w:t>
        </w:r>
      </w:ins>
    </w:p>
    <w:p w14:paraId="3276E88A" w14:textId="77777777" w:rsidR="007215C0" w:rsidRPr="007215C0" w:rsidRDefault="007215C0">
      <w:pPr>
        <w:pStyle w:val="NormalWeb"/>
        <w:jc w:val="both"/>
        <w:rPr>
          <w:ins w:id="1175" w:author="marc anthony" w:date="2024-08-03T20:45:00Z"/>
          <w:rFonts w:ascii="Arial" w:hAnsi="Arial" w:cs="Arial"/>
          <w:rPrChange w:id="1176" w:author="marc anthony" w:date="2024-08-03T20:46:00Z">
            <w:rPr>
              <w:ins w:id="1177" w:author="marc anthony" w:date="2024-08-03T20:45:00Z"/>
            </w:rPr>
          </w:rPrChange>
        </w:rPr>
        <w:pPrChange w:id="1178" w:author="marc anthony" w:date="2024-08-03T20:46:00Z">
          <w:pPr>
            <w:pStyle w:val="NormalWeb"/>
          </w:pPr>
        </w:pPrChange>
      </w:pPr>
      <w:ins w:id="1179" w:author="marc anthony" w:date="2024-08-03T20:45:00Z">
        <w:r w:rsidRPr="007215C0">
          <w:rPr>
            <w:rFonts w:ascii="Arial" w:hAnsi="Arial" w:cs="Arial"/>
            <w:rPrChange w:id="1180" w:author="marc anthony" w:date="2024-08-03T20:46:00Z">
              <w:rPr/>
            </w:rPrChange>
          </w:rPr>
          <w:t>Se llevaron a cabo pruebas de usuario para evaluar la usabilidad y funcionalidad de la intranet. Se identificaron y corrigieron errores y se realizaron ajustes necesarios antes del despliegue final. Las actividades incluyeron:</w:t>
        </w:r>
      </w:ins>
    </w:p>
    <w:p w14:paraId="16C3B753" w14:textId="77777777" w:rsidR="007215C0" w:rsidRPr="007215C0" w:rsidRDefault="007215C0">
      <w:pPr>
        <w:numPr>
          <w:ilvl w:val="0"/>
          <w:numId w:val="25"/>
        </w:numPr>
        <w:spacing w:before="100" w:beforeAutospacing="1" w:after="100" w:afterAutospacing="1" w:line="240" w:lineRule="auto"/>
        <w:jc w:val="both"/>
        <w:rPr>
          <w:ins w:id="1181" w:author="marc anthony" w:date="2024-08-03T20:45:00Z"/>
          <w:rFonts w:ascii="Arial" w:hAnsi="Arial" w:cs="Arial"/>
          <w:sz w:val="24"/>
          <w:szCs w:val="24"/>
          <w:rPrChange w:id="1182" w:author="marc anthony" w:date="2024-08-03T20:46:00Z">
            <w:rPr>
              <w:ins w:id="1183" w:author="marc anthony" w:date="2024-08-03T20:45:00Z"/>
            </w:rPr>
          </w:rPrChange>
        </w:rPr>
        <w:pPrChange w:id="1184" w:author="marc anthony" w:date="2024-08-03T20:46:00Z">
          <w:pPr>
            <w:numPr>
              <w:numId w:val="25"/>
            </w:numPr>
            <w:tabs>
              <w:tab w:val="num" w:pos="720"/>
            </w:tabs>
            <w:spacing w:before="100" w:beforeAutospacing="1" w:after="100" w:afterAutospacing="1" w:line="240" w:lineRule="auto"/>
            <w:ind w:left="720" w:hanging="360"/>
          </w:pPr>
        </w:pPrChange>
      </w:pPr>
      <w:ins w:id="1185" w:author="marc anthony" w:date="2024-08-03T20:45:00Z">
        <w:r w:rsidRPr="007215C0">
          <w:rPr>
            <w:rStyle w:val="Textoennegrita"/>
            <w:rFonts w:ascii="Arial" w:hAnsi="Arial" w:cs="Arial"/>
            <w:sz w:val="24"/>
            <w:szCs w:val="24"/>
            <w:rPrChange w:id="1186" w:author="marc anthony" w:date="2024-08-03T20:46:00Z">
              <w:rPr>
                <w:rStyle w:val="Textoennegrita"/>
              </w:rPr>
            </w:rPrChange>
          </w:rPr>
          <w:t>Pruebas de aceptación del usuario:</w:t>
        </w:r>
        <w:r w:rsidRPr="007215C0">
          <w:rPr>
            <w:rFonts w:ascii="Arial" w:hAnsi="Arial" w:cs="Arial"/>
            <w:sz w:val="24"/>
            <w:szCs w:val="24"/>
            <w:rPrChange w:id="1187" w:author="marc anthony" w:date="2024-08-03T20:46:00Z">
              <w:rPr/>
            </w:rPrChange>
          </w:rPr>
          <w:t xml:space="preserve"> Involucrar a usuarios finales en pruebas para asegurar que la intranet cumpliera con sus necesidades y expectativas.</w:t>
        </w:r>
      </w:ins>
    </w:p>
    <w:p w14:paraId="6D5C9FAD" w14:textId="77777777" w:rsidR="007215C0" w:rsidRPr="007215C0" w:rsidRDefault="007215C0">
      <w:pPr>
        <w:numPr>
          <w:ilvl w:val="0"/>
          <w:numId w:val="25"/>
        </w:numPr>
        <w:spacing w:before="100" w:beforeAutospacing="1" w:after="100" w:afterAutospacing="1" w:line="240" w:lineRule="auto"/>
        <w:jc w:val="both"/>
        <w:rPr>
          <w:ins w:id="1188" w:author="marc anthony" w:date="2024-08-03T20:45:00Z"/>
          <w:rFonts w:ascii="Arial" w:hAnsi="Arial" w:cs="Arial"/>
          <w:sz w:val="24"/>
          <w:szCs w:val="24"/>
          <w:rPrChange w:id="1189" w:author="marc anthony" w:date="2024-08-03T20:46:00Z">
            <w:rPr>
              <w:ins w:id="1190" w:author="marc anthony" w:date="2024-08-03T20:45:00Z"/>
            </w:rPr>
          </w:rPrChange>
        </w:rPr>
        <w:pPrChange w:id="1191" w:author="marc anthony" w:date="2024-08-03T20:46:00Z">
          <w:pPr>
            <w:numPr>
              <w:numId w:val="25"/>
            </w:numPr>
            <w:tabs>
              <w:tab w:val="num" w:pos="720"/>
            </w:tabs>
            <w:spacing w:before="100" w:beforeAutospacing="1" w:after="100" w:afterAutospacing="1" w:line="240" w:lineRule="auto"/>
            <w:ind w:left="720" w:hanging="360"/>
          </w:pPr>
        </w:pPrChange>
      </w:pPr>
      <w:ins w:id="1192" w:author="marc anthony" w:date="2024-08-03T20:45:00Z">
        <w:r w:rsidRPr="007215C0">
          <w:rPr>
            <w:rStyle w:val="Textoennegrita"/>
            <w:rFonts w:ascii="Arial" w:hAnsi="Arial" w:cs="Arial"/>
            <w:sz w:val="24"/>
            <w:szCs w:val="24"/>
            <w:rPrChange w:id="1193" w:author="marc anthony" w:date="2024-08-03T20:46:00Z">
              <w:rPr>
                <w:rStyle w:val="Textoennegrita"/>
              </w:rPr>
            </w:rPrChange>
          </w:rPr>
          <w:t>Corrección de errores:</w:t>
        </w:r>
        <w:r w:rsidRPr="007215C0">
          <w:rPr>
            <w:rFonts w:ascii="Arial" w:hAnsi="Arial" w:cs="Arial"/>
            <w:sz w:val="24"/>
            <w:szCs w:val="24"/>
            <w:rPrChange w:id="1194" w:author="marc anthony" w:date="2024-08-03T20:46:00Z">
              <w:rPr/>
            </w:rPrChange>
          </w:rPr>
          <w:t xml:space="preserve"> Identificación y resolución de problemas y errores encontrados durante las pruebas.</w:t>
        </w:r>
      </w:ins>
    </w:p>
    <w:p w14:paraId="1566965A" w14:textId="77777777" w:rsidR="007215C0" w:rsidRPr="007215C0" w:rsidRDefault="007215C0">
      <w:pPr>
        <w:numPr>
          <w:ilvl w:val="0"/>
          <w:numId w:val="25"/>
        </w:numPr>
        <w:spacing w:before="100" w:beforeAutospacing="1" w:after="100" w:afterAutospacing="1" w:line="240" w:lineRule="auto"/>
        <w:jc w:val="both"/>
        <w:rPr>
          <w:ins w:id="1195" w:author="marc anthony" w:date="2024-08-03T20:45:00Z"/>
          <w:rFonts w:ascii="Arial" w:hAnsi="Arial" w:cs="Arial"/>
          <w:sz w:val="24"/>
          <w:szCs w:val="24"/>
          <w:rPrChange w:id="1196" w:author="marc anthony" w:date="2024-08-03T20:46:00Z">
            <w:rPr>
              <w:ins w:id="1197" w:author="marc anthony" w:date="2024-08-03T20:45:00Z"/>
            </w:rPr>
          </w:rPrChange>
        </w:rPr>
        <w:pPrChange w:id="1198" w:author="marc anthony" w:date="2024-08-03T20:46:00Z">
          <w:pPr>
            <w:numPr>
              <w:numId w:val="25"/>
            </w:numPr>
            <w:tabs>
              <w:tab w:val="num" w:pos="720"/>
            </w:tabs>
            <w:spacing w:before="100" w:beforeAutospacing="1" w:after="100" w:afterAutospacing="1" w:line="240" w:lineRule="auto"/>
            <w:ind w:left="720" w:hanging="360"/>
          </w:pPr>
        </w:pPrChange>
      </w:pPr>
      <w:ins w:id="1199" w:author="marc anthony" w:date="2024-08-03T20:45:00Z">
        <w:r w:rsidRPr="007215C0">
          <w:rPr>
            <w:rStyle w:val="Textoennegrita"/>
            <w:rFonts w:ascii="Arial" w:hAnsi="Arial" w:cs="Arial"/>
            <w:sz w:val="24"/>
            <w:szCs w:val="24"/>
            <w:rPrChange w:id="1200" w:author="marc anthony" w:date="2024-08-03T20:46:00Z">
              <w:rPr>
                <w:rStyle w:val="Textoennegrita"/>
              </w:rPr>
            </w:rPrChange>
          </w:rPr>
          <w:t>Ajustes finales:</w:t>
        </w:r>
        <w:r w:rsidRPr="007215C0">
          <w:rPr>
            <w:rFonts w:ascii="Arial" w:hAnsi="Arial" w:cs="Arial"/>
            <w:sz w:val="24"/>
            <w:szCs w:val="24"/>
            <w:rPrChange w:id="1201" w:author="marc anthony" w:date="2024-08-03T20:46:00Z">
              <w:rPr/>
            </w:rPrChange>
          </w:rPr>
          <w:t xml:space="preserve"> Realización de ajustes y mejoras basadas en la retroalimentación de las pruebas de usuario.</w:t>
        </w:r>
      </w:ins>
    </w:p>
    <w:p w14:paraId="1BA2C0C1" w14:textId="77777777" w:rsidR="007215C0" w:rsidRPr="007215C0" w:rsidRDefault="007215C0">
      <w:pPr>
        <w:pStyle w:val="Ttulo4"/>
        <w:jc w:val="both"/>
        <w:rPr>
          <w:ins w:id="1202" w:author="marc anthony" w:date="2024-08-03T20:45:00Z"/>
          <w:rFonts w:ascii="Arial" w:hAnsi="Arial" w:cs="Arial"/>
          <w:rPrChange w:id="1203" w:author="marc anthony" w:date="2024-08-03T20:46:00Z">
            <w:rPr>
              <w:ins w:id="1204" w:author="marc anthony" w:date="2024-08-03T20:45:00Z"/>
            </w:rPr>
          </w:rPrChange>
        </w:rPr>
        <w:pPrChange w:id="1205" w:author="marc anthony" w:date="2024-08-03T20:46:00Z">
          <w:pPr>
            <w:pStyle w:val="Ttulo4"/>
          </w:pPr>
        </w:pPrChange>
      </w:pPr>
      <w:ins w:id="1206" w:author="marc anthony" w:date="2024-08-03T20:45:00Z">
        <w:r w:rsidRPr="007215C0">
          <w:rPr>
            <w:rFonts w:ascii="Arial" w:hAnsi="Arial" w:cs="Arial"/>
            <w:rPrChange w:id="1207" w:author="marc anthony" w:date="2024-08-03T20:46:00Z">
              <w:rPr/>
            </w:rPrChange>
          </w:rPr>
          <w:t>3.5.5 Fase de Implementación</w:t>
        </w:r>
      </w:ins>
    </w:p>
    <w:p w14:paraId="4DC97F95" w14:textId="77777777" w:rsidR="007215C0" w:rsidRPr="007215C0" w:rsidRDefault="007215C0">
      <w:pPr>
        <w:pStyle w:val="NormalWeb"/>
        <w:jc w:val="both"/>
        <w:rPr>
          <w:ins w:id="1208" w:author="marc anthony" w:date="2024-08-03T20:45:00Z"/>
          <w:rFonts w:ascii="Arial" w:hAnsi="Arial" w:cs="Arial"/>
          <w:rPrChange w:id="1209" w:author="marc anthony" w:date="2024-08-03T20:46:00Z">
            <w:rPr>
              <w:ins w:id="1210" w:author="marc anthony" w:date="2024-08-03T20:45:00Z"/>
            </w:rPr>
          </w:rPrChange>
        </w:rPr>
        <w:pPrChange w:id="1211" w:author="marc anthony" w:date="2024-08-03T20:46:00Z">
          <w:pPr>
            <w:pStyle w:val="NormalWeb"/>
          </w:pPr>
        </w:pPrChange>
      </w:pPr>
      <w:ins w:id="1212" w:author="marc anthony" w:date="2024-08-03T20:45:00Z">
        <w:r w:rsidRPr="007215C0">
          <w:rPr>
            <w:rFonts w:ascii="Arial" w:hAnsi="Arial" w:cs="Arial"/>
            <w:rPrChange w:id="1213" w:author="marc anthony" w:date="2024-08-03T20:46:00Z">
              <w:rPr/>
            </w:rPrChange>
          </w:rPr>
          <w:t>En esta fase se realizó el despliegue de la intranet en el entorno de producción. Se configuraron los servidores y se migraron los datos necesarios. Se capacitó a los usuarios finales y se proporcionó soporte inicial para asegurar una transición sin problemas. Las actividades incluyeron:</w:t>
        </w:r>
      </w:ins>
    </w:p>
    <w:p w14:paraId="46305E4E" w14:textId="77777777" w:rsidR="007215C0" w:rsidRPr="007215C0" w:rsidRDefault="007215C0">
      <w:pPr>
        <w:numPr>
          <w:ilvl w:val="0"/>
          <w:numId w:val="26"/>
        </w:numPr>
        <w:spacing w:before="100" w:beforeAutospacing="1" w:after="100" w:afterAutospacing="1" w:line="240" w:lineRule="auto"/>
        <w:jc w:val="both"/>
        <w:rPr>
          <w:ins w:id="1214" w:author="marc anthony" w:date="2024-08-03T20:45:00Z"/>
          <w:rFonts w:ascii="Arial" w:hAnsi="Arial" w:cs="Arial"/>
          <w:sz w:val="24"/>
          <w:szCs w:val="24"/>
          <w:rPrChange w:id="1215" w:author="marc anthony" w:date="2024-08-03T20:46:00Z">
            <w:rPr>
              <w:ins w:id="1216" w:author="marc anthony" w:date="2024-08-03T20:45:00Z"/>
            </w:rPr>
          </w:rPrChange>
        </w:rPr>
        <w:pPrChange w:id="1217" w:author="marc anthony" w:date="2024-08-03T20:46:00Z">
          <w:pPr>
            <w:numPr>
              <w:numId w:val="26"/>
            </w:numPr>
            <w:tabs>
              <w:tab w:val="num" w:pos="720"/>
            </w:tabs>
            <w:spacing w:before="100" w:beforeAutospacing="1" w:after="100" w:afterAutospacing="1" w:line="240" w:lineRule="auto"/>
            <w:ind w:left="720" w:hanging="360"/>
          </w:pPr>
        </w:pPrChange>
      </w:pPr>
      <w:ins w:id="1218" w:author="marc anthony" w:date="2024-08-03T20:45:00Z">
        <w:r w:rsidRPr="007215C0">
          <w:rPr>
            <w:rStyle w:val="Textoennegrita"/>
            <w:rFonts w:ascii="Arial" w:hAnsi="Arial" w:cs="Arial"/>
            <w:sz w:val="24"/>
            <w:szCs w:val="24"/>
            <w:rPrChange w:id="1219" w:author="marc anthony" w:date="2024-08-03T20:46:00Z">
              <w:rPr>
                <w:rStyle w:val="Textoennegrita"/>
              </w:rPr>
            </w:rPrChange>
          </w:rPr>
          <w:t>Despliegue del sistema:</w:t>
        </w:r>
        <w:r w:rsidRPr="007215C0">
          <w:rPr>
            <w:rFonts w:ascii="Arial" w:hAnsi="Arial" w:cs="Arial"/>
            <w:sz w:val="24"/>
            <w:szCs w:val="24"/>
            <w:rPrChange w:id="1220" w:author="marc anthony" w:date="2024-08-03T20:46:00Z">
              <w:rPr/>
            </w:rPrChange>
          </w:rPr>
          <w:t xml:space="preserve"> Instalación y configuración de la intranet en los servidores de producción.</w:t>
        </w:r>
      </w:ins>
    </w:p>
    <w:p w14:paraId="489EB4BF" w14:textId="77777777" w:rsidR="007215C0" w:rsidRPr="007215C0" w:rsidRDefault="007215C0">
      <w:pPr>
        <w:numPr>
          <w:ilvl w:val="0"/>
          <w:numId w:val="26"/>
        </w:numPr>
        <w:spacing w:before="100" w:beforeAutospacing="1" w:after="100" w:afterAutospacing="1" w:line="240" w:lineRule="auto"/>
        <w:jc w:val="both"/>
        <w:rPr>
          <w:ins w:id="1221" w:author="marc anthony" w:date="2024-08-03T20:45:00Z"/>
          <w:rFonts w:ascii="Arial" w:hAnsi="Arial" w:cs="Arial"/>
          <w:sz w:val="24"/>
          <w:szCs w:val="24"/>
          <w:rPrChange w:id="1222" w:author="marc anthony" w:date="2024-08-03T20:46:00Z">
            <w:rPr>
              <w:ins w:id="1223" w:author="marc anthony" w:date="2024-08-03T20:45:00Z"/>
            </w:rPr>
          </w:rPrChange>
        </w:rPr>
        <w:pPrChange w:id="1224" w:author="marc anthony" w:date="2024-08-03T20:46:00Z">
          <w:pPr>
            <w:numPr>
              <w:numId w:val="26"/>
            </w:numPr>
            <w:tabs>
              <w:tab w:val="num" w:pos="720"/>
            </w:tabs>
            <w:spacing w:before="100" w:beforeAutospacing="1" w:after="100" w:afterAutospacing="1" w:line="240" w:lineRule="auto"/>
            <w:ind w:left="720" w:hanging="360"/>
          </w:pPr>
        </w:pPrChange>
      </w:pPr>
      <w:ins w:id="1225" w:author="marc anthony" w:date="2024-08-03T20:45:00Z">
        <w:r w:rsidRPr="007215C0">
          <w:rPr>
            <w:rStyle w:val="Textoennegrita"/>
            <w:rFonts w:ascii="Arial" w:hAnsi="Arial" w:cs="Arial"/>
            <w:sz w:val="24"/>
            <w:szCs w:val="24"/>
            <w:rPrChange w:id="1226" w:author="marc anthony" w:date="2024-08-03T20:46:00Z">
              <w:rPr>
                <w:rStyle w:val="Textoennegrita"/>
              </w:rPr>
            </w:rPrChange>
          </w:rPr>
          <w:t>Migración de datos:</w:t>
        </w:r>
        <w:r w:rsidRPr="007215C0">
          <w:rPr>
            <w:rFonts w:ascii="Arial" w:hAnsi="Arial" w:cs="Arial"/>
            <w:sz w:val="24"/>
            <w:szCs w:val="24"/>
            <w:rPrChange w:id="1227" w:author="marc anthony" w:date="2024-08-03T20:46:00Z">
              <w:rPr/>
            </w:rPrChange>
          </w:rPr>
          <w:t xml:space="preserve"> Transferencia de datos relevantes desde sistemas existentes a la nueva intranet.</w:t>
        </w:r>
      </w:ins>
    </w:p>
    <w:p w14:paraId="0B88D822" w14:textId="77777777" w:rsidR="007215C0" w:rsidRPr="007215C0" w:rsidRDefault="007215C0">
      <w:pPr>
        <w:numPr>
          <w:ilvl w:val="0"/>
          <w:numId w:val="26"/>
        </w:numPr>
        <w:spacing w:before="100" w:beforeAutospacing="1" w:after="100" w:afterAutospacing="1" w:line="240" w:lineRule="auto"/>
        <w:jc w:val="both"/>
        <w:rPr>
          <w:ins w:id="1228" w:author="marc anthony" w:date="2024-08-03T20:45:00Z"/>
          <w:rFonts w:ascii="Arial" w:hAnsi="Arial" w:cs="Arial"/>
          <w:sz w:val="24"/>
          <w:szCs w:val="24"/>
          <w:rPrChange w:id="1229" w:author="marc anthony" w:date="2024-08-03T20:46:00Z">
            <w:rPr>
              <w:ins w:id="1230" w:author="marc anthony" w:date="2024-08-03T20:45:00Z"/>
            </w:rPr>
          </w:rPrChange>
        </w:rPr>
        <w:pPrChange w:id="1231" w:author="marc anthony" w:date="2024-08-03T20:46:00Z">
          <w:pPr>
            <w:numPr>
              <w:numId w:val="26"/>
            </w:numPr>
            <w:tabs>
              <w:tab w:val="num" w:pos="720"/>
            </w:tabs>
            <w:spacing w:before="100" w:beforeAutospacing="1" w:after="100" w:afterAutospacing="1" w:line="240" w:lineRule="auto"/>
            <w:ind w:left="720" w:hanging="360"/>
          </w:pPr>
        </w:pPrChange>
      </w:pPr>
      <w:ins w:id="1232" w:author="marc anthony" w:date="2024-08-03T20:45:00Z">
        <w:r w:rsidRPr="007215C0">
          <w:rPr>
            <w:rStyle w:val="Textoennegrita"/>
            <w:rFonts w:ascii="Arial" w:hAnsi="Arial" w:cs="Arial"/>
            <w:sz w:val="24"/>
            <w:szCs w:val="24"/>
            <w:rPrChange w:id="1233" w:author="marc anthony" w:date="2024-08-03T20:46:00Z">
              <w:rPr>
                <w:rStyle w:val="Textoennegrita"/>
              </w:rPr>
            </w:rPrChange>
          </w:rPr>
          <w:t>Capacitación de usuarios:</w:t>
        </w:r>
        <w:r w:rsidRPr="007215C0">
          <w:rPr>
            <w:rFonts w:ascii="Arial" w:hAnsi="Arial" w:cs="Arial"/>
            <w:sz w:val="24"/>
            <w:szCs w:val="24"/>
            <w:rPrChange w:id="1234" w:author="marc anthony" w:date="2024-08-03T20:46:00Z">
              <w:rPr/>
            </w:rPrChange>
          </w:rPr>
          <w:t xml:space="preserve"> Formación a los usuarios finales sobre cómo utilizar la intranet de manera efectiva.</w:t>
        </w:r>
      </w:ins>
    </w:p>
    <w:p w14:paraId="1BD8548A" w14:textId="77777777" w:rsidR="007215C0" w:rsidRPr="007215C0" w:rsidRDefault="007215C0">
      <w:pPr>
        <w:numPr>
          <w:ilvl w:val="0"/>
          <w:numId w:val="26"/>
        </w:numPr>
        <w:spacing w:before="100" w:beforeAutospacing="1" w:after="100" w:afterAutospacing="1" w:line="240" w:lineRule="auto"/>
        <w:jc w:val="both"/>
        <w:rPr>
          <w:ins w:id="1235" w:author="marc anthony" w:date="2024-08-03T20:45:00Z"/>
          <w:rFonts w:ascii="Arial" w:hAnsi="Arial" w:cs="Arial"/>
          <w:sz w:val="24"/>
          <w:szCs w:val="24"/>
          <w:rPrChange w:id="1236" w:author="marc anthony" w:date="2024-08-03T20:46:00Z">
            <w:rPr>
              <w:ins w:id="1237" w:author="marc anthony" w:date="2024-08-03T20:45:00Z"/>
            </w:rPr>
          </w:rPrChange>
        </w:rPr>
        <w:pPrChange w:id="1238" w:author="marc anthony" w:date="2024-08-03T20:46:00Z">
          <w:pPr>
            <w:numPr>
              <w:numId w:val="26"/>
            </w:numPr>
            <w:tabs>
              <w:tab w:val="num" w:pos="720"/>
            </w:tabs>
            <w:spacing w:before="100" w:beforeAutospacing="1" w:after="100" w:afterAutospacing="1" w:line="240" w:lineRule="auto"/>
            <w:ind w:left="720" w:hanging="360"/>
          </w:pPr>
        </w:pPrChange>
      </w:pPr>
      <w:ins w:id="1239" w:author="marc anthony" w:date="2024-08-03T20:45:00Z">
        <w:r w:rsidRPr="007215C0">
          <w:rPr>
            <w:rStyle w:val="Textoennegrita"/>
            <w:rFonts w:ascii="Arial" w:hAnsi="Arial" w:cs="Arial"/>
            <w:sz w:val="24"/>
            <w:szCs w:val="24"/>
            <w:rPrChange w:id="1240" w:author="marc anthony" w:date="2024-08-03T20:46:00Z">
              <w:rPr>
                <w:rStyle w:val="Textoennegrita"/>
              </w:rPr>
            </w:rPrChange>
          </w:rPr>
          <w:t>Soporte inicial:</w:t>
        </w:r>
        <w:r w:rsidRPr="007215C0">
          <w:rPr>
            <w:rFonts w:ascii="Arial" w:hAnsi="Arial" w:cs="Arial"/>
            <w:sz w:val="24"/>
            <w:szCs w:val="24"/>
            <w:rPrChange w:id="1241" w:author="marc anthony" w:date="2024-08-03T20:46:00Z">
              <w:rPr/>
            </w:rPrChange>
          </w:rPr>
          <w:t xml:space="preserve"> Provisión de soporte técnico para resolver cualquier problema que surgiera durante la fase inicial de uso.</w:t>
        </w:r>
      </w:ins>
    </w:p>
    <w:p w14:paraId="552FF0D9" w14:textId="77777777" w:rsidR="007215C0" w:rsidRPr="00930C99" w:rsidRDefault="007215C0">
      <w:pPr>
        <w:pStyle w:val="Ttulo3"/>
        <w:jc w:val="both"/>
        <w:rPr>
          <w:ins w:id="1242" w:author="marc anthony" w:date="2024-08-03T20:45:00Z"/>
          <w:rFonts w:ascii="Arial" w:hAnsi="Arial" w:cs="Arial"/>
          <w:sz w:val="28"/>
          <w:szCs w:val="28"/>
          <w:rPrChange w:id="1243" w:author="marc anthony" w:date="2024-08-03T20:54:00Z">
            <w:rPr>
              <w:ins w:id="1244" w:author="marc anthony" w:date="2024-08-03T20:45:00Z"/>
            </w:rPr>
          </w:rPrChange>
        </w:rPr>
        <w:pPrChange w:id="1245" w:author="marc anthony" w:date="2024-08-03T20:46:00Z">
          <w:pPr>
            <w:pStyle w:val="Ttulo3"/>
          </w:pPr>
        </w:pPrChange>
      </w:pPr>
      <w:ins w:id="1246" w:author="marc anthony" w:date="2024-08-03T20:45:00Z">
        <w:r w:rsidRPr="00930C99">
          <w:rPr>
            <w:rFonts w:ascii="Arial" w:hAnsi="Arial" w:cs="Arial"/>
            <w:sz w:val="28"/>
            <w:szCs w:val="28"/>
            <w:rPrChange w:id="1247" w:author="marc anthony" w:date="2024-08-03T20:54:00Z">
              <w:rPr/>
            </w:rPrChange>
          </w:rPr>
          <w:t>3.6 Herramientas y Tecnologías Utilizadas</w:t>
        </w:r>
      </w:ins>
    </w:p>
    <w:p w14:paraId="2B378FF2" w14:textId="77777777" w:rsidR="007215C0" w:rsidRPr="007215C0" w:rsidRDefault="007215C0">
      <w:pPr>
        <w:pStyle w:val="NormalWeb"/>
        <w:jc w:val="both"/>
        <w:rPr>
          <w:ins w:id="1248" w:author="marc anthony" w:date="2024-08-03T20:45:00Z"/>
          <w:rFonts w:ascii="Arial" w:hAnsi="Arial" w:cs="Arial"/>
          <w:rPrChange w:id="1249" w:author="marc anthony" w:date="2024-08-03T20:46:00Z">
            <w:rPr>
              <w:ins w:id="1250" w:author="marc anthony" w:date="2024-08-03T20:45:00Z"/>
            </w:rPr>
          </w:rPrChange>
        </w:rPr>
        <w:pPrChange w:id="1251" w:author="marc anthony" w:date="2024-08-03T20:46:00Z">
          <w:pPr>
            <w:pStyle w:val="NormalWeb"/>
          </w:pPr>
        </w:pPrChange>
      </w:pPr>
      <w:ins w:id="1252" w:author="marc anthony" w:date="2024-08-03T20:45:00Z">
        <w:r w:rsidRPr="007215C0">
          <w:rPr>
            <w:rFonts w:ascii="Arial" w:hAnsi="Arial" w:cs="Arial"/>
            <w:rPrChange w:id="1253" w:author="marc anthony" w:date="2024-08-03T20:46:00Z">
              <w:rPr/>
            </w:rPrChange>
          </w:rPr>
          <w:t>Las herramientas y tecnologías utilizadas en el desarrollo del proyecto incluyeron:</w:t>
        </w:r>
      </w:ins>
    </w:p>
    <w:p w14:paraId="0D9A0BF6" w14:textId="77777777" w:rsidR="007215C0" w:rsidRPr="007215C0" w:rsidRDefault="007215C0">
      <w:pPr>
        <w:numPr>
          <w:ilvl w:val="0"/>
          <w:numId w:val="27"/>
        </w:numPr>
        <w:spacing w:before="100" w:beforeAutospacing="1" w:after="100" w:afterAutospacing="1" w:line="240" w:lineRule="auto"/>
        <w:jc w:val="both"/>
        <w:rPr>
          <w:ins w:id="1254" w:author="marc anthony" w:date="2024-08-03T20:45:00Z"/>
          <w:rFonts w:ascii="Arial" w:hAnsi="Arial" w:cs="Arial"/>
          <w:sz w:val="24"/>
          <w:szCs w:val="24"/>
          <w:rPrChange w:id="1255" w:author="marc anthony" w:date="2024-08-03T20:46:00Z">
            <w:rPr>
              <w:ins w:id="1256" w:author="marc anthony" w:date="2024-08-03T20:45:00Z"/>
            </w:rPr>
          </w:rPrChange>
        </w:rPr>
        <w:pPrChange w:id="1257" w:author="marc anthony" w:date="2024-08-03T20:46:00Z">
          <w:pPr>
            <w:numPr>
              <w:numId w:val="27"/>
            </w:numPr>
            <w:tabs>
              <w:tab w:val="num" w:pos="720"/>
            </w:tabs>
            <w:spacing w:before="100" w:beforeAutospacing="1" w:after="100" w:afterAutospacing="1" w:line="240" w:lineRule="auto"/>
            <w:ind w:left="720" w:hanging="360"/>
          </w:pPr>
        </w:pPrChange>
      </w:pPr>
      <w:ins w:id="1258" w:author="marc anthony" w:date="2024-08-03T20:45:00Z">
        <w:r w:rsidRPr="007215C0">
          <w:rPr>
            <w:rStyle w:val="Textoennegrita"/>
            <w:rFonts w:ascii="Arial" w:hAnsi="Arial" w:cs="Arial"/>
            <w:sz w:val="24"/>
            <w:szCs w:val="24"/>
            <w:rPrChange w:id="1259" w:author="marc anthony" w:date="2024-08-03T20:46:00Z">
              <w:rPr>
                <w:rStyle w:val="Textoennegrita"/>
              </w:rPr>
            </w:rPrChange>
          </w:rPr>
          <w:t>Lenguajes de programación:</w:t>
        </w:r>
      </w:ins>
    </w:p>
    <w:p w14:paraId="69C9960F" w14:textId="77777777" w:rsidR="007215C0" w:rsidRPr="007215C0" w:rsidRDefault="007215C0">
      <w:pPr>
        <w:numPr>
          <w:ilvl w:val="1"/>
          <w:numId w:val="27"/>
        </w:numPr>
        <w:spacing w:before="100" w:beforeAutospacing="1" w:after="100" w:afterAutospacing="1" w:line="240" w:lineRule="auto"/>
        <w:jc w:val="both"/>
        <w:rPr>
          <w:ins w:id="1260" w:author="marc anthony" w:date="2024-08-03T20:45:00Z"/>
          <w:rFonts w:ascii="Arial" w:hAnsi="Arial" w:cs="Arial"/>
          <w:sz w:val="24"/>
          <w:szCs w:val="24"/>
          <w:rPrChange w:id="1261" w:author="marc anthony" w:date="2024-08-03T20:46:00Z">
            <w:rPr>
              <w:ins w:id="1262" w:author="marc anthony" w:date="2024-08-03T20:45:00Z"/>
            </w:rPr>
          </w:rPrChange>
        </w:rPr>
        <w:pPrChange w:id="1263" w:author="marc anthony" w:date="2024-08-03T20:46:00Z">
          <w:pPr>
            <w:numPr>
              <w:ilvl w:val="1"/>
              <w:numId w:val="27"/>
            </w:numPr>
            <w:tabs>
              <w:tab w:val="num" w:pos="1440"/>
            </w:tabs>
            <w:spacing w:before="100" w:beforeAutospacing="1" w:after="100" w:afterAutospacing="1" w:line="240" w:lineRule="auto"/>
            <w:ind w:left="1440" w:hanging="360"/>
          </w:pPr>
        </w:pPrChange>
      </w:pPr>
      <w:ins w:id="1264" w:author="marc anthony" w:date="2024-08-03T20:45:00Z">
        <w:r w:rsidRPr="007215C0">
          <w:rPr>
            <w:rStyle w:val="Textoennegrita"/>
            <w:rFonts w:ascii="Arial" w:hAnsi="Arial" w:cs="Arial"/>
            <w:sz w:val="24"/>
            <w:szCs w:val="24"/>
            <w:rPrChange w:id="1265" w:author="marc anthony" w:date="2024-08-03T20:46:00Z">
              <w:rPr>
                <w:rStyle w:val="Textoennegrita"/>
              </w:rPr>
            </w:rPrChange>
          </w:rPr>
          <w:t>HTML:</w:t>
        </w:r>
        <w:r w:rsidRPr="007215C0">
          <w:rPr>
            <w:rFonts w:ascii="Arial" w:hAnsi="Arial" w:cs="Arial"/>
            <w:sz w:val="24"/>
            <w:szCs w:val="24"/>
            <w:rPrChange w:id="1266" w:author="marc anthony" w:date="2024-08-03T20:46:00Z">
              <w:rPr/>
            </w:rPrChange>
          </w:rPr>
          <w:t xml:space="preserve"> Utilizado para estructurar el contenido de las páginas web.</w:t>
        </w:r>
      </w:ins>
    </w:p>
    <w:p w14:paraId="758EB867" w14:textId="77777777" w:rsidR="007215C0" w:rsidRPr="007215C0" w:rsidRDefault="007215C0">
      <w:pPr>
        <w:numPr>
          <w:ilvl w:val="1"/>
          <w:numId w:val="27"/>
        </w:numPr>
        <w:spacing w:before="100" w:beforeAutospacing="1" w:after="100" w:afterAutospacing="1" w:line="240" w:lineRule="auto"/>
        <w:jc w:val="both"/>
        <w:rPr>
          <w:ins w:id="1267" w:author="marc anthony" w:date="2024-08-03T20:45:00Z"/>
          <w:rFonts w:ascii="Arial" w:hAnsi="Arial" w:cs="Arial"/>
          <w:sz w:val="24"/>
          <w:szCs w:val="24"/>
          <w:rPrChange w:id="1268" w:author="marc anthony" w:date="2024-08-03T20:46:00Z">
            <w:rPr>
              <w:ins w:id="1269" w:author="marc anthony" w:date="2024-08-03T20:45:00Z"/>
            </w:rPr>
          </w:rPrChange>
        </w:rPr>
        <w:pPrChange w:id="1270" w:author="marc anthony" w:date="2024-08-03T20:46:00Z">
          <w:pPr>
            <w:numPr>
              <w:ilvl w:val="1"/>
              <w:numId w:val="27"/>
            </w:numPr>
            <w:tabs>
              <w:tab w:val="num" w:pos="1440"/>
            </w:tabs>
            <w:spacing w:before="100" w:beforeAutospacing="1" w:after="100" w:afterAutospacing="1" w:line="240" w:lineRule="auto"/>
            <w:ind w:left="1440" w:hanging="360"/>
          </w:pPr>
        </w:pPrChange>
      </w:pPr>
      <w:ins w:id="1271" w:author="marc anthony" w:date="2024-08-03T20:45:00Z">
        <w:r w:rsidRPr="007215C0">
          <w:rPr>
            <w:rStyle w:val="Textoennegrita"/>
            <w:rFonts w:ascii="Arial" w:hAnsi="Arial" w:cs="Arial"/>
            <w:sz w:val="24"/>
            <w:szCs w:val="24"/>
            <w:rPrChange w:id="1272" w:author="marc anthony" w:date="2024-08-03T20:46:00Z">
              <w:rPr>
                <w:rStyle w:val="Textoennegrita"/>
              </w:rPr>
            </w:rPrChange>
          </w:rPr>
          <w:t>CSS:</w:t>
        </w:r>
        <w:r w:rsidRPr="007215C0">
          <w:rPr>
            <w:rFonts w:ascii="Arial" w:hAnsi="Arial" w:cs="Arial"/>
            <w:sz w:val="24"/>
            <w:szCs w:val="24"/>
            <w:rPrChange w:id="1273" w:author="marc anthony" w:date="2024-08-03T20:46:00Z">
              <w:rPr/>
            </w:rPrChange>
          </w:rPr>
          <w:t xml:space="preserve"> Utilizado para definir los estilos visuales y la apariencia de la intranet.</w:t>
        </w:r>
      </w:ins>
    </w:p>
    <w:p w14:paraId="7F454A64" w14:textId="77777777" w:rsidR="007215C0" w:rsidRPr="007215C0" w:rsidRDefault="007215C0">
      <w:pPr>
        <w:numPr>
          <w:ilvl w:val="1"/>
          <w:numId w:val="27"/>
        </w:numPr>
        <w:spacing w:before="100" w:beforeAutospacing="1" w:after="100" w:afterAutospacing="1" w:line="240" w:lineRule="auto"/>
        <w:jc w:val="both"/>
        <w:rPr>
          <w:ins w:id="1274" w:author="marc anthony" w:date="2024-08-03T20:45:00Z"/>
          <w:rFonts w:ascii="Arial" w:hAnsi="Arial" w:cs="Arial"/>
          <w:sz w:val="24"/>
          <w:szCs w:val="24"/>
          <w:rPrChange w:id="1275" w:author="marc anthony" w:date="2024-08-03T20:46:00Z">
            <w:rPr>
              <w:ins w:id="1276" w:author="marc anthony" w:date="2024-08-03T20:45:00Z"/>
            </w:rPr>
          </w:rPrChange>
        </w:rPr>
        <w:pPrChange w:id="1277" w:author="marc anthony" w:date="2024-08-03T20:46:00Z">
          <w:pPr>
            <w:numPr>
              <w:ilvl w:val="1"/>
              <w:numId w:val="27"/>
            </w:numPr>
            <w:tabs>
              <w:tab w:val="num" w:pos="1440"/>
            </w:tabs>
            <w:spacing w:before="100" w:beforeAutospacing="1" w:after="100" w:afterAutospacing="1" w:line="240" w:lineRule="auto"/>
            <w:ind w:left="1440" w:hanging="360"/>
          </w:pPr>
        </w:pPrChange>
      </w:pPr>
      <w:ins w:id="1278" w:author="marc anthony" w:date="2024-08-03T20:45:00Z">
        <w:r w:rsidRPr="007215C0">
          <w:rPr>
            <w:rStyle w:val="Textoennegrita"/>
            <w:rFonts w:ascii="Arial" w:hAnsi="Arial" w:cs="Arial"/>
            <w:sz w:val="24"/>
            <w:szCs w:val="24"/>
            <w:rPrChange w:id="1279" w:author="marc anthony" w:date="2024-08-03T20:46:00Z">
              <w:rPr>
                <w:rStyle w:val="Textoennegrita"/>
              </w:rPr>
            </w:rPrChange>
          </w:rPr>
          <w:t>JavaScript:</w:t>
        </w:r>
        <w:r w:rsidRPr="007215C0">
          <w:rPr>
            <w:rFonts w:ascii="Arial" w:hAnsi="Arial" w:cs="Arial"/>
            <w:sz w:val="24"/>
            <w:szCs w:val="24"/>
            <w:rPrChange w:id="1280" w:author="marc anthony" w:date="2024-08-03T20:46:00Z">
              <w:rPr/>
            </w:rPrChange>
          </w:rPr>
          <w:t xml:space="preserve"> Utilizado para crear funciones interactivas y dinámicas en la interfaz de usuario.</w:t>
        </w:r>
      </w:ins>
    </w:p>
    <w:p w14:paraId="2043CBA7" w14:textId="77777777" w:rsidR="007215C0" w:rsidRPr="007215C0" w:rsidRDefault="007215C0">
      <w:pPr>
        <w:numPr>
          <w:ilvl w:val="1"/>
          <w:numId w:val="27"/>
        </w:numPr>
        <w:spacing w:before="100" w:beforeAutospacing="1" w:after="100" w:afterAutospacing="1" w:line="240" w:lineRule="auto"/>
        <w:jc w:val="both"/>
        <w:rPr>
          <w:ins w:id="1281" w:author="marc anthony" w:date="2024-08-03T20:45:00Z"/>
          <w:rFonts w:ascii="Arial" w:hAnsi="Arial" w:cs="Arial"/>
          <w:sz w:val="24"/>
          <w:szCs w:val="24"/>
          <w:rPrChange w:id="1282" w:author="marc anthony" w:date="2024-08-03T20:46:00Z">
            <w:rPr>
              <w:ins w:id="1283" w:author="marc anthony" w:date="2024-08-03T20:45:00Z"/>
            </w:rPr>
          </w:rPrChange>
        </w:rPr>
        <w:pPrChange w:id="1284" w:author="marc anthony" w:date="2024-08-03T20:46:00Z">
          <w:pPr>
            <w:numPr>
              <w:ilvl w:val="1"/>
              <w:numId w:val="27"/>
            </w:numPr>
            <w:tabs>
              <w:tab w:val="num" w:pos="1440"/>
            </w:tabs>
            <w:spacing w:before="100" w:beforeAutospacing="1" w:after="100" w:afterAutospacing="1" w:line="240" w:lineRule="auto"/>
            <w:ind w:left="1440" w:hanging="360"/>
          </w:pPr>
        </w:pPrChange>
      </w:pPr>
      <w:ins w:id="1285" w:author="marc anthony" w:date="2024-08-03T20:45:00Z">
        <w:r w:rsidRPr="007215C0">
          <w:rPr>
            <w:rStyle w:val="Textoennegrita"/>
            <w:rFonts w:ascii="Arial" w:hAnsi="Arial" w:cs="Arial"/>
            <w:sz w:val="24"/>
            <w:szCs w:val="24"/>
            <w:rPrChange w:id="1286" w:author="marc anthony" w:date="2024-08-03T20:46:00Z">
              <w:rPr>
                <w:rStyle w:val="Textoennegrita"/>
              </w:rPr>
            </w:rPrChange>
          </w:rPr>
          <w:t>PHP:</w:t>
        </w:r>
        <w:r w:rsidRPr="007215C0">
          <w:rPr>
            <w:rFonts w:ascii="Arial" w:hAnsi="Arial" w:cs="Arial"/>
            <w:sz w:val="24"/>
            <w:szCs w:val="24"/>
            <w:rPrChange w:id="1287" w:author="marc anthony" w:date="2024-08-03T20:46:00Z">
              <w:rPr/>
            </w:rPrChange>
          </w:rPr>
          <w:t xml:space="preserve"> Utilizado para el desarrollo del </w:t>
        </w:r>
        <w:proofErr w:type="spellStart"/>
        <w:r w:rsidRPr="007215C0">
          <w:rPr>
            <w:rFonts w:ascii="Arial" w:hAnsi="Arial" w:cs="Arial"/>
            <w:sz w:val="24"/>
            <w:szCs w:val="24"/>
            <w:rPrChange w:id="1288" w:author="marc anthony" w:date="2024-08-03T20:46:00Z">
              <w:rPr/>
            </w:rPrChange>
          </w:rPr>
          <w:t>backend</w:t>
        </w:r>
        <w:proofErr w:type="spellEnd"/>
        <w:r w:rsidRPr="007215C0">
          <w:rPr>
            <w:rFonts w:ascii="Arial" w:hAnsi="Arial" w:cs="Arial"/>
            <w:sz w:val="24"/>
            <w:szCs w:val="24"/>
            <w:rPrChange w:id="1289" w:author="marc anthony" w:date="2024-08-03T20:46:00Z">
              <w:rPr/>
            </w:rPrChange>
          </w:rPr>
          <w:t xml:space="preserve"> y la lógica del servidor.</w:t>
        </w:r>
      </w:ins>
    </w:p>
    <w:p w14:paraId="63E879BE" w14:textId="77777777" w:rsidR="007215C0" w:rsidRPr="007215C0" w:rsidRDefault="007215C0">
      <w:pPr>
        <w:numPr>
          <w:ilvl w:val="0"/>
          <w:numId w:val="27"/>
        </w:numPr>
        <w:spacing w:before="100" w:beforeAutospacing="1" w:after="100" w:afterAutospacing="1" w:line="240" w:lineRule="auto"/>
        <w:jc w:val="both"/>
        <w:rPr>
          <w:ins w:id="1290" w:author="marc anthony" w:date="2024-08-03T20:45:00Z"/>
          <w:rFonts w:ascii="Arial" w:hAnsi="Arial" w:cs="Arial"/>
          <w:sz w:val="24"/>
          <w:szCs w:val="24"/>
          <w:rPrChange w:id="1291" w:author="marc anthony" w:date="2024-08-03T20:46:00Z">
            <w:rPr>
              <w:ins w:id="1292" w:author="marc anthony" w:date="2024-08-03T20:45:00Z"/>
            </w:rPr>
          </w:rPrChange>
        </w:rPr>
        <w:pPrChange w:id="1293" w:author="marc anthony" w:date="2024-08-03T20:46:00Z">
          <w:pPr>
            <w:numPr>
              <w:numId w:val="27"/>
            </w:numPr>
            <w:tabs>
              <w:tab w:val="num" w:pos="720"/>
            </w:tabs>
            <w:spacing w:before="100" w:beforeAutospacing="1" w:after="100" w:afterAutospacing="1" w:line="240" w:lineRule="auto"/>
            <w:ind w:left="720" w:hanging="360"/>
          </w:pPr>
        </w:pPrChange>
      </w:pPr>
      <w:ins w:id="1294" w:author="marc anthony" w:date="2024-08-03T20:45:00Z">
        <w:r w:rsidRPr="007215C0">
          <w:rPr>
            <w:rStyle w:val="Textoennegrita"/>
            <w:rFonts w:ascii="Arial" w:hAnsi="Arial" w:cs="Arial"/>
            <w:sz w:val="24"/>
            <w:szCs w:val="24"/>
            <w:rPrChange w:id="1295" w:author="marc anthony" w:date="2024-08-03T20:46:00Z">
              <w:rPr>
                <w:rStyle w:val="Textoennegrita"/>
              </w:rPr>
            </w:rPrChange>
          </w:rPr>
          <w:lastRenderedPageBreak/>
          <w:t>Base de datos:</w:t>
        </w:r>
      </w:ins>
    </w:p>
    <w:p w14:paraId="68935114" w14:textId="77777777" w:rsidR="007215C0" w:rsidRPr="007215C0" w:rsidRDefault="007215C0">
      <w:pPr>
        <w:numPr>
          <w:ilvl w:val="1"/>
          <w:numId w:val="27"/>
        </w:numPr>
        <w:spacing w:before="100" w:beforeAutospacing="1" w:after="100" w:afterAutospacing="1" w:line="240" w:lineRule="auto"/>
        <w:jc w:val="both"/>
        <w:rPr>
          <w:ins w:id="1296" w:author="marc anthony" w:date="2024-08-03T20:45:00Z"/>
          <w:rFonts w:ascii="Arial" w:hAnsi="Arial" w:cs="Arial"/>
          <w:sz w:val="24"/>
          <w:szCs w:val="24"/>
          <w:rPrChange w:id="1297" w:author="marc anthony" w:date="2024-08-03T20:46:00Z">
            <w:rPr>
              <w:ins w:id="1298" w:author="marc anthony" w:date="2024-08-03T20:45:00Z"/>
            </w:rPr>
          </w:rPrChange>
        </w:rPr>
        <w:pPrChange w:id="1299" w:author="marc anthony" w:date="2024-08-03T20:46:00Z">
          <w:pPr>
            <w:numPr>
              <w:ilvl w:val="1"/>
              <w:numId w:val="27"/>
            </w:numPr>
            <w:tabs>
              <w:tab w:val="num" w:pos="1440"/>
            </w:tabs>
            <w:spacing w:before="100" w:beforeAutospacing="1" w:after="100" w:afterAutospacing="1" w:line="240" w:lineRule="auto"/>
            <w:ind w:left="1440" w:hanging="360"/>
          </w:pPr>
        </w:pPrChange>
      </w:pPr>
      <w:ins w:id="1300" w:author="marc anthony" w:date="2024-08-03T20:45:00Z">
        <w:r w:rsidRPr="007215C0">
          <w:rPr>
            <w:rStyle w:val="Textoennegrita"/>
            <w:rFonts w:ascii="Arial" w:hAnsi="Arial" w:cs="Arial"/>
            <w:sz w:val="24"/>
            <w:szCs w:val="24"/>
            <w:rPrChange w:id="1301" w:author="marc anthony" w:date="2024-08-03T20:46:00Z">
              <w:rPr>
                <w:rStyle w:val="Textoennegrita"/>
              </w:rPr>
            </w:rPrChange>
          </w:rPr>
          <w:t>MySQL:</w:t>
        </w:r>
        <w:r w:rsidRPr="007215C0">
          <w:rPr>
            <w:rFonts w:ascii="Arial" w:hAnsi="Arial" w:cs="Arial"/>
            <w:sz w:val="24"/>
            <w:szCs w:val="24"/>
            <w:rPrChange w:id="1302" w:author="marc anthony" w:date="2024-08-03T20:46:00Z">
              <w:rPr/>
            </w:rPrChange>
          </w:rPr>
          <w:t xml:space="preserve"> Sistema de gestión de bases de datos utilizado para almacenar y gestionar los datos de la intranet.</w:t>
        </w:r>
      </w:ins>
    </w:p>
    <w:p w14:paraId="769A4B0C" w14:textId="77777777" w:rsidR="007215C0" w:rsidRPr="007215C0" w:rsidRDefault="007215C0">
      <w:pPr>
        <w:numPr>
          <w:ilvl w:val="0"/>
          <w:numId w:val="27"/>
        </w:numPr>
        <w:spacing w:before="100" w:beforeAutospacing="1" w:after="100" w:afterAutospacing="1" w:line="240" w:lineRule="auto"/>
        <w:jc w:val="both"/>
        <w:rPr>
          <w:ins w:id="1303" w:author="marc anthony" w:date="2024-08-03T20:45:00Z"/>
          <w:rFonts w:ascii="Arial" w:hAnsi="Arial" w:cs="Arial"/>
          <w:sz w:val="24"/>
          <w:szCs w:val="24"/>
          <w:rPrChange w:id="1304" w:author="marc anthony" w:date="2024-08-03T20:46:00Z">
            <w:rPr>
              <w:ins w:id="1305" w:author="marc anthony" w:date="2024-08-03T20:45:00Z"/>
            </w:rPr>
          </w:rPrChange>
        </w:rPr>
        <w:pPrChange w:id="1306" w:author="marc anthony" w:date="2024-08-03T20:46:00Z">
          <w:pPr>
            <w:numPr>
              <w:numId w:val="27"/>
            </w:numPr>
            <w:tabs>
              <w:tab w:val="num" w:pos="720"/>
            </w:tabs>
            <w:spacing w:before="100" w:beforeAutospacing="1" w:after="100" w:afterAutospacing="1" w:line="240" w:lineRule="auto"/>
            <w:ind w:left="720" w:hanging="360"/>
          </w:pPr>
        </w:pPrChange>
      </w:pPr>
      <w:proofErr w:type="spellStart"/>
      <w:ins w:id="1307" w:author="marc anthony" w:date="2024-08-03T20:45:00Z">
        <w:r w:rsidRPr="007215C0">
          <w:rPr>
            <w:rStyle w:val="Textoennegrita"/>
            <w:rFonts w:ascii="Arial" w:hAnsi="Arial" w:cs="Arial"/>
            <w:sz w:val="24"/>
            <w:szCs w:val="24"/>
            <w:rPrChange w:id="1308" w:author="marc anthony" w:date="2024-08-03T20:46:00Z">
              <w:rPr>
                <w:rStyle w:val="Textoennegrita"/>
              </w:rPr>
            </w:rPrChange>
          </w:rPr>
          <w:t>Frameworks</w:t>
        </w:r>
        <w:proofErr w:type="spellEnd"/>
        <w:r w:rsidRPr="007215C0">
          <w:rPr>
            <w:rStyle w:val="Textoennegrita"/>
            <w:rFonts w:ascii="Arial" w:hAnsi="Arial" w:cs="Arial"/>
            <w:sz w:val="24"/>
            <w:szCs w:val="24"/>
            <w:rPrChange w:id="1309" w:author="marc anthony" w:date="2024-08-03T20:46:00Z">
              <w:rPr>
                <w:rStyle w:val="Textoennegrita"/>
              </w:rPr>
            </w:rPrChange>
          </w:rPr>
          <w:t>:</w:t>
        </w:r>
      </w:ins>
    </w:p>
    <w:p w14:paraId="183E02F3" w14:textId="77777777" w:rsidR="007215C0" w:rsidRPr="007215C0" w:rsidRDefault="007215C0">
      <w:pPr>
        <w:numPr>
          <w:ilvl w:val="1"/>
          <w:numId w:val="27"/>
        </w:numPr>
        <w:spacing w:before="100" w:beforeAutospacing="1" w:after="100" w:afterAutospacing="1" w:line="240" w:lineRule="auto"/>
        <w:jc w:val="both"/>
        <w:rPr>
          <w:ins w:id="1310" w:author="marc anthony" w:date="2024-08-03T20:45:00Z"/>
          <w:rFonts w:ascii="Arial" w:hAnsi="Arial" w:cs="Arial"/>
          <w:sz w:val="24"/>
          <w:szCs w:val="24"/>
          <w:rPrChange w:id="1311" w:author="marc anthony" w:date="2024-08-03T20:46:00Z">
            <w:rPr>
              <w:ins w:id="1312" w:author="marc anthony" w:date="2024-08-03T20:45:00Z"/>
            </w:rPr>
          </w:rPrChange>
        </w:rPr>
        <w:pPrChange w:id="1313" w:author="marc anthony" w:date="2024-08-03T20:46:00Z">
          <w:pPr>
            <w:numPr>
              <w:ilvl w:val="1"/>
              <w:numId w:val="27"/>
            </w:numPr>
            <w:tabs>
              <w:tab w:val="num" w:pos="1440"/>
            </w:tabs>
            <w:spacing w:before="100" w:beforeAutospacing="1" w:after="100" w:afterAutospacing="1" w:line="240" w:lineRule="auto"/>
            <w:ind w:left="1440" w:hanging="360"/>
          </w:pPr>
        </w:pPrChange>
      </w:pPr>
      <w:ins w:id="1314" w:author="marc anthony" w:date="2024-08-03T20:45:00Z">
        <w:r w:rsidRPr="007215C0">
          <w:rPr>
            <w:rStyle w:val="Textoennegrita"/>
            <w:rFonts w:ascii="Arial" w:hAnsi="Arial" w:cs="Arial"/>
            <w:sz w:val="24"/>
            <w:szCs w:val="24"/>
            <w:rPrChange w:id="1315" w:author="marc anthony" w:date="2024-08-03T20:46:00Z">
              <w:rPr>
                <w:rStyle w:val="Textoennegrita"/>
              </w:rPr>
            </w:rPrChange>
          </w:rPr>
          <w:t>Laravel:</w:t>
        </w:r>
        <w:r w:rsidRPr="007215C0">
          <w:rPr>
            <w:rFonts w:ascii="Arial" w:hAnsi="Arial" w:cs="Arial"/>
            <w:sz w:val="24"/>
            <w:szCs w:val="24"/>
            <w:rPrChange w:id="1316" w:author="marc anthony" w:date="2024-08-03T20:46:00Z">
              <w:rPr/>
            </w:rPrChange>
          </w:rPr>
          <w:t xml:space="preserve"> Framework de PHP utilizado para estructurar y desarrollar el </w:t>
        </w:r>
        <w:proofErr w:type="spellStart"/>
        <w:r w:rsidRPr="007215C0">
          <w:rPr>
            <w:rFonts w:ascii="Arial" w:hAnsi="Arial" w:cs="Arial"/>
            <w:sz w:val="24"/>
            <w:szCs w:val="24"/>
            <w:rPrChange w:id="1317" w:author="marc anthony" w:date="2024-08-03T20:46:00Z">
              <w:rPr/>
            </w:rPrChange>
          </w:rPr>
          <w:t>backend</w:t>
        </w:r>
        <w:proofErr w:type="spellEnd"/>
        <w:r w:rsidRPr="007215C0">
          <w:rPr>
            <w:rFonts w:ascii="Arial" w:hAnsi="Arial" w:cs="Arial"/>
            <w:sz w:val="24"/>
            <w:szCs w:val="24"/>
            <w:rPrChange w:id="1318" w:author="marc anthony" w:date="2024-08-03T20:46:00Z">
              <w:rPr/>
            </w:rPrChange>
          </w:rPr>
          <w:t xml:space="preserve"> de la aplicación.</w:t>
        </w:r>
      </w:ins>
    </w:p>
    <w:p w14:paraId="1E03D3DC" w14:textId="77777777" w:rsidR="007215C0" w:rsidRPr="007215C0" w:rsidRDefault="007215C0">
      <w:pPr>
        <w:numPr>
          <w:ilvl w:val="1"/>
          <w:numId w:val="27"/>
        </w:numPr>
        <w:spacing w:before="100" w:beforeAutospacing="1" w:after="100" w:afterAutospacing="1" w:line="240" w:lineRule="auto"/>
        <w:jc w:val="both"/>
        <w:rPr>
          <w:ins w:id="1319" w:author="marc anthony" w:date="2024-08-03T20:45:00Z"/>
          <w:rFonts w:ascii="Arial" w:hAnsi="Arial" w:cs="Arial"/>
          <w:sz w:val="24"/>
          <w:szCs w:val="24"/>
          <w:rPrChange w:id="1320" w:author="marc anthony" w:date="2024-08-03T20:46:00Z">
            <w:rPr>
              <w:ins w:id="1321" w:author="marc anthony" w:date="2024-08-03T20:45:00Z"/>
            </w:rPr>
          </w:rPrChange>
        </w:rPr>
        <w:pPrChange w:id="1322" w:author="marc anthony" w:date="2024-08-03T20:46:00Z">
          <w:pPr>
            <w:numPr>
              <w:ilvl w:val="1"/>
              <w:numId w:val="27"/>
            </w:numPr>
            <w:tabs>
              <w:tab w:val="num" w:pos="1440"/>
            </w:tabs>
            <w:spacing w:before="100" w:beforeAutospacing="1" w:after="100" w:afterAutospacing="1" w:line="240" w:lineRule="auto"/>
            <w:ind w:left="1440" w:hanging="360"/>
          </w:pPr>
        </w:pPrChange>
      </w:pPr>
      <w:ins w:id="1323" w:author="marc anthony" w:date="2024-08-03T20:45:00Z">
        <w:r w:rsidRPr="007215C0">
          <w:rPr>
            <w:rStyle w:val="Textoennegrita"/>
            <w:rFonts w:ascii="Arial" w:hAnsi="Arial" w:cs="Arial"/>
            <w:sz w:val="24"/>
            <w:szCs w:val="24"/>
            <w:rPrChange w:id="1324" w:author="marc anthony" w:date="2024-08-03T20:46:00Z">
              <w:rPr>
                <w:rStyle w:val="Textoennegrita"/>
              </w:rPr>
            </w:rPrChange>
          </w:rPr>
          <w:t>Bootstrap:</w:t>
        </w:r>
        <w:r w:rsidRPr="007215C0">
          <w:rPr>
            <w:rFonts w:ascii="Arial" w:hAnsi="Arial" w:cs="Arial"/>
            <w:sz w:val="24"/>
            <w:szCs w:val="24"/>
            <w:rPrChange w:id="1325" w:author="marc anthony" w:date="2024-08-03T20:46:00Z">
              <w:rPr/>
            </w:rPrChange>
          </w:rPr>
          <w:t xml:space="preserve"> Framework de CSS utilizado para crear una interfaz de usuario responsiva y atractiva.</w:t>
        </w:r>
      </w:ins>
    </w:p>
    <w:p w14:paraId="13E35F83" w14:textId="77777777" w:rsidR="007215C0" w:rsidRPr="007215C0" w:rsidRDefault="007215C0">
      <w:pPr>
        <w:numPr>
          <w:ilvl w:val="0"/>
          <w:numId w:val="27"/>
        </w:numPr>
        <w:spacing w:before="100" w:beforeAutospacing="1" w:after="100" w:afterAutospacing="1" w:line="240" w:lineRule="auto"/>
        <w:jc w:val="both"/>
        <w:rPr>
          <w:ins w:id="1326" w:author="marc anthony" w:date="2024-08-03T20:45:00Z"/>
          <w:rFonts w:ascii="Arial" w:hAnsi="Arial" w:cs="Arial"/>
          <w:sz w:val="24"/>
          <w:szCs w:val="24"/>
          <w:rPrChange w:id="1327" w:author="marc anthony" w:date="2024-08-03T20:46:00Z">
            <w:rPr>
              <w:ins w:id="1328" w:author="marc anthony" w:date="2024-08-03T20:45:00Z"/>
            </w:rPr>
          </w:rPrChange>
        </w:rPr>
        <w:pPrChange w:id="1329" w:author="marc anthony" w:date="2024-08-03T20:46:00Z">
          <w:pPr>
            <w:numPr>
              <w:numId w:val="27"/>
            </w:numPr>
            <w:tabs>
              <w:tab w:val="num" w:pos="720"/>
            </w:tabs>
            <w:spacing w:before="100" w:beforeAutospacing="1" w:after="100" w:afterAutospacing="1" w:line="240" w:lineRule="auto"/>
            <w:ind w:left="720" w:hanging="360"/>
          </w:pPr>
        </w:pPrChange>
      </w:pPr>
      <w:ins w:id="1330" w:author="marc anthony" w:date="2024-08-03T20:45:00Z">
        <w:r w:rsidRPr="007215C0">
          <w:rPr>
            <w:rStyle w:val="Textoennegrita"/>
            <w:rFonts w:ascii="Arial" w:hAnsi="Arial" w:cs="Arial"/>
            <w:sz w:val="24"/>
            <w:szCs w:val="24"/>
            <w:rPrChange w:id="1331" w:author="marc anthony" w:date="2024-08-03T20:46:00Z">
              <w:rPr>
                <w:rStyle w:val="Textoennegrita"/>
              </w:rPr>
            </w:rPrChange>
          </w:rPr>
          <w:t>Control de versiones:</w:t>
        </w:r>
      </w:ins>
    </w:p>
    <w:p w14:paraId="14D3EE19" w14:textId="77777777" w:rsidR="007215C0" w:rsidRPr="007215C0" w:rsidRDefault="007215C0">
      <w:pPr>
        <w:numPr>
          <w:ilvl w:val="1"/>
          <w:numId w:val="27"/>
        </w:numPr>
        <w:spacing w:before="100" w:beforeAutospacing="1" w:after="100" w:afterAutospacing="1" w:line="240" w:lineRule="auto"/>
        <w:jc w:val="both"/>
        <w:rPr>
          <w:ins w:id="1332" w:author="marc anthony" w:date="2024-08-03T20:45:00Z"/>
          <w:rFonts w:ascii="Arial" w:hAnsi="Arial" w:cs="Arial"/>
          <w:sz w:val="24"/>
          <w:szCs w:val="24"/>
          <w:rPrChange w:id="1333" w:author="marc anthony" w:date="2024-08-03T20:46:00Z">
            <w:rPr>
              <w:ins w:id="1334" w:author="marc anthony" w:date="2024-08-03T20:45:00Z"/>
            </w:rPr>
          </w:rPrChange>
        </w:rPr>
        <w:pPrChange w:id="1335" w:author="marc anthony" w:date="2024-08-03T20:46:00Z">
          <w:pPr>
            <w:numPr>
              <w:ilvl w:val="1"/>
              <w:numId w:val="27"/>
            </w:numPr>
            <w:tabs>
              <w:tab w:val="num" w:pos="1440"/>
            </w:tabs>
            <w:spacing w:before="100" w:beforeAutospacing="1" w:after="100" w:afterAutospacing="1" w:line="240" w:lineRule="auto"/>
            <w:ind w:left="1440" w:hanging="360"/>
          </w:pPr>
        </w:pPrChange>
      </w:pPr>
      <w:ins w:id="1336" w:author="marc anthony" w:date="2024-08-03T20:45:00Z">
        <w:r w:rsidRPr="007215C0">
          <w:rPr>
            <w:rStyle w:val="Textoennegrita"/>
            <w:rFonts w:ascii="Arial" w:hAnsi="Arial" w:cs="Arial"/>
            <w:sz w:val="24"/>
            <w:szCs w:val="24"/>
            <w:rPrChange w:id="1337" w:author="marc anthony" w:date="2024-08-03T20:46:00Z">
              <w:rPr>
                <w:rStyle w:val="Textoennegrita"/>
              </w:rPr>
            </w:rPrChange>
          </w:rPr>
          <w:t>Git:</w:t>
        </w:r>
        <w:r w:rsidRPr="007215C0">
          <w:rPr>
            <w:rFonts w:ascii="Arial" w:hAnsi="Arial" w:cs="Arial"/>
            <w:sz w:val="24"/>
            <w:szCs w:val="24"/>
            <w:rPrChange w:id="1338" w:author="marc anthony" w:date="2024-08-03T20:46:00Z">
              <w:rPr/>
            </w:rPrChange>
          </w:rPr>
          <w:t xml:space="preserve"> Sistema de control de versiones utilizado para gestionar el código fuente del proyecto.</w:t>
        </w:r>
      </w:ins>
    </w:p>
    <w:p w14:paraId="2161EFD4" w14:textId="77777777" w:rsidR="007215C0" w:rsidRPr="007215C0" w:rsidRDefault="007215C0">
      <w:pPr>
        <w:numPr>
          <w:ilvl w:val="1"/>
          <w:numId w:val="27"/>
        </w:numPr>
        <w:spacing w:before="100" w:beforeAutospacing="1" w:after="100" w:afterAutospacing="1" w:line="240" w:lineRule="auto"/>
        <w:jc w:val="both"/>
        <w:rPr>
          <w:ins w:id="1339" w:author="marc anthony" w:date="2024-08-03T20:45:00Z"/>
          <w:rFonts w:ascii="Arial" w:hAnsi="Arial" w:cs="Arial"/>
          <w:sz w:val="24"/>
          <w:szCs w:val="24"/>
          <w:rPrChange w:id="1340" w:author="marc anthony" w:date="2024-08-03T20:46:00Z">
            <w:rPr>
              <w:ins w:id="1341" w:author="marc anthony" w:date="2024-08-03T20:45:00Z"/>
            </w:rPr>
          </w:rPrChange>
        </w:rPr>
        <w:pPrChange w:id="1342" w:author="marc anthony" w:date="2024-08-03T20:46:00Z">
          <w:pPr>
            <w:numPr>
              <w:ilvl w:val="1"/>
              <w:numId w:val="27"/>
            </w:numPr>
            <w:tabs>
              <w:tab w:val="num" w:pos="1440"/>
            </w:tabs>
            <w:spacing w:before="100" w:beforeAutospacing="1" w:after="100" w:afterAutospacing="1" w:line="240" w:lineRule="auto"/>
            <w:ind w:left="1440" w:hanging="360"/>
          </w:pPr>
        </w:pPrChange>
      </w:pPr>
      <w:ins w:id="1343" w:author="marc anthony" w:date="2024-08-03T20:45:00Z">
        <w:r w:rsidRPr="007215C0">
          <w:rPr>
            <w:rStyle w:val="Textoennegrita"/>
            <w:rFonts w:ascii="Arial" w:hAnsi="Arial" w:cs="Arial"/>
            <w:sz w:val="24"/>
            <w:szCs w:val="24"/>
            <w:rPrChange w:id="1344" w:author="marc anthony" w:date="2024-08-03T20:46:00Z">
              <w:rPr>
                <w:rStyle w:val="Textoennegrita"/>
              </w:rPr>
            </w:rPrChange>
          </w:rPr>
          <w:t>GitHub:</w:t>
        </w:r>
        <w:r w:rsidRPr="007215C0">
          <w:rPr>
            <w:rFonts w:ascii="Arial" w:hAnsi="Arial" w:cs="Arial"/>
            <w:sz w:val="24"/>
            <w:szCs w:val="24"/>
            <w:rPrChange w:id="1345" w:author="marc anthony" w:date="2024-08-03T20:46:00Z">
              <w:rPr/>
            </w:rPrChange>
          </w:rPr>
          <w:t xml:space="preserve"> Plataforma utilizada para alojar los repositorios del proyecto y facilitar la colaboración entre desarrolladores.</w:t>
        </w:r>
      </w:ins>
    </w:p>
    <w:p w14:paraId="453A5B14" w14:textId="77777777" w:rsidR="007215C0" w:rsidRPr="007215C0" w:rsidRDefault="007215C0">
      <w:pPr>
        <w:numPr>
          <w:ilvl w:val="0"/>
          <w:numId w:val="27"/>
        </w:numPr>
        <w:spacing w:before="100" w:beforeAutospacing="1" w:after="100" w:afterAutospacing="1" w:line="240" w:lineRule="auto"/>
        <w:jc w:val="both"/>
        <w:rPr>
          <w:ins w:id="1346" w:author="marc anthony" w:date="2024-08-03T20:45:00Z"/>
          <w:rFonts w:ascii="Arial" w:hAnsi="Arial" w:cs="Arial"/>
          <w:sz w:val="24"/>
          <w:szCs w:val="24"/>
          <w:rPrChange w:id="1347" w:author="marc anthony" w:date="2024-08-03T20:46:00Z">
            <w:rPr>
              <w:ins w:id="1348" w:author="marc anthony" w:date="2024-08-03T20:45:00Z"/>
            </w:rPr>
          </w:rPrChange>
        </w:rPr>
        <w:pPrChange w:id="1349" w:author="marc anthony" w:date="2024-08-03T20:46:00Z">
          <w:pPr>
            <w:numPr>
              <w:numId w:val="27"/>
            </w:numPr>
            <w:tabs>
              <w:tab w:val="num" w:pos="720"/>
            </w:tabs>
            <w:spacing w:before="100" w:beforeAutospacing="1" w:after="100" w:afterAutospacing="1" w:line="240" w:lineRule="auto"/>
            <w:ind w:left="720" w:hanging="360"/>
          </w:pPr>
        </w:pPrChange>
      </w:pPr>
      <w:ins w:id="1350" w:author="marc anthony" w:date="2024-08-03T20:45:00Z">
        <w:r w:rsidRPr="007215C0">
          <w:rPr>
            <w:rStyle w:val="Textoennegrita"/>
            <w:rFonts w:ascii="Arial" w:hAnsi="Arial" w:cs="Arial"/>
            <w:sz w:val="24"/>
            <w:szCs w:val="24"/>
            <w:rPrChange w:id="1351" w:author="marc anthony" w:date="2024-08-03T20:46:00Z">
              <w:rPr>
                <w:rStyle w:val="Textoennegrita"/>
              </w:rPr>
            </w:rPrChange>
          </w:rPr>
          <w:t>Entornos de desarrollo:</w:t>
        </w:r>
      </w:ins>
    </w:p>
    <w:p w14:paraId="6AC4D78B" w14:textId="77777777" w:rsidR="007215C0" w:rsidRPr="007215C0" w:rsidRDefault="007215C0">
      <w:pPr>
        <w:numPr>
          <w:ilvl w:val="1"/>
          <w:numId w:val="27"/>
        </w:numPr>
        <w:spacing w:before="100" w:beforeAutospacing="1" w:after="100" w:afterAutospacing="1" w:line="240" w:lineRule="auto"/>
        <w:jc w:val="both"/>
        <w:rPr>
          <w:ins w:id="1352" w:author="marc anthony" w:date="2024-08-03T20:45:00Z"/>
          <w:rFonts w:ascii="Arial" w:hAnsi="Arial" w:cs="Arial"/>
          <w:sz w:val="24"/>
          <w:szCs w:val="24"/>
          <w:rPrChange w:id="1353" w:author="marc anthony" w:date="2024-08-03T20:46:00Z">
            <w:rPr>
              <w:ins w:id="1354" w:author="marc anthony" w:date="2024-08-03T20:45:00Z"/>
            </w:rPr>
          </w:rPrChange>
        </w:rPr>
        <w:pPrChange w:id="1355" w:author="marc anthony" w:date="2024-08-03T20:46:00Z">
          <w:pPr>
            <w:numPr>
              <w:ilvl w:val="1"/>
              <w:numId w:val="27"/>
            </w:numPr>
            <w:tabs>
              <w:tab w:val="num" w:pos="1440"/>
            </w:tabs>
            <w:spacing w:before="100" w:beforeAutospacing="1" w:after="100" w:afterAutospacing="1" w:line="240" w:lineRule="auto"/>
            <w:ind w:left="1440" w:hanging="360"/>
          </w:pPr>
        </w:pPrChange>
      </w:pPr>
      <w:ins w:id="1356" w:author="marc anthony" w:date="2024-08-03T20:45:00Z">
        <w:r w:rsidRPr="007215C0">
          <w:rPr>
            <w:rStyle w:val="Textoennegrita"/>
            <w:rFonts w:ascii="Arial" w:hAnsi="Arial" w:cs="Arial"/>
            <w:sz w:val="24"/>
            <w:szCs w:val="24"/>
            <w:rPrChange w:id="1357" w:author="marc anthony" w:date="2024-08-03T20:46:00Z">
              <w:rPr>
                <w:rStyle w:val="Textoennegrita"/>
              </w:rPr>
            </w:rPrChange>
          </w:rPr>
          <w:t xml:space="preserve">Visual Studio </w:t>
        </w:r>
        <w:proofErr w:type="spellStart"/>
        <w:r w:rsidRPr="007215C0">
          <w:rPr>
            <w:rStyle w:val="Textoennegrita"/>
            <w:rFonts w:ascii="Arial" w:hAnsi="Arial" w:cs="Arial"/>
            <w:sz w:val="24"/>
            <w:szCs w:val="24"/>
            <w:rPrChange w:id="1358" w:author="marc anthony" w:date="2024-08-03T20:46:00Z">
              <w:rPr>
                <w:rStyle w:val="Textoennegrita"/>
              </w:rPr>
            </w:rPrChange>
          </w:rPr>
          <w:t>Code</w:t>
        </w:r>
        <w:proofErr w:type="spellEnd"/>
        <w:r w:rsidRPr="007215C0">
          <w:rPr>
            <w:rStyle w:val="Textoennegrita"/>
            <w:rFonts w:ascii="Arial" w:hAnsi="Arial" w:cs="Arial"/>
            <w:sz w:val="24"/>
            <w:szCs w:val="24"/>
            <w:rPrChange w:id="1359" w:author="marc anthony" w:date="2024-08-03T20:46:00Z">
              <w:rPr>
                <w:rStyle w:val="Textoennegrita"/>
              </w:rPr>
            </w:rPrChange>
          </w:rPr>
          <w:t>:</w:t>
        </w:r>
        <w:r w:rsidRPr="007215C0">
          <w:rPr>
            <w:rFonts w:ascii="Arial" w:hAnsi="Arial" w:cs="Arial"/>
            <w:sz w:val="24"/>
            <w:szCs w:val="24"/>
            <w:rPrChange w:id="1360" w:author="marc anthony" w:date="2024-08-03T20:46:00Z">
              <w:rPr/>
            </w:rPrChange>
          </w:rPr>
          <w:t xml:space="preserve"> Entorno de desarrollo integrado (IDE) utilizado para escribir y depurar el código.</w:t>
        </w:r>
      </w:ins>
    </w:p>
    <w:p w14:paraId="1C8DE210" w14:textId="77777777" w:rsidR="007215C0" w:rsidRPr="007215C0" w:rsidRDefault="007215C0">
      <w:pPr>
        <w:numPr>
          <w:ilvl w:val="1"/>
          <w:numId w:val="27"/>
        </w:numPr>
        <w:spacing w:before="100" w:beforeAutospacing="1" w:after="100" w:afterAutospacing="1" w:line="240" w:lineRule="auto"/>
        <w:jc w:val="both"/>
        <w:rPr>
          <w:ins w:id="1361" w:author="marc anthony" w:date="2024-08-03T20:45:00Z"/>
          <w:rFonts w:ascii="Arial" w:hAnsi="Arial" w:cs="Arial"/>
          <w:sz w:val="24"/>
          <w:szCs w:val="24"/>
          <w:rPrChange w:id="1362" w:author="marc anthony" w:date="2024-08-03T20:46:00Z">
            <w:rPr>
              <w:ins w:id="1363" w:author="marc anthony" w:date="2024-08-03T20:45:00Z"/>
            </w:rPr>
          </w:rPrChange>
        </w:rPr>
        <w:pPrChange w:id="1364" w:author="marc anthony" w:date="2024-08-03T20:46:00Z">
          <w:pPr>
            <w:numPr>
              <w:ilvl w:val="1"/>
              <w:numId w:val="27"/>
            </w:numPr>
            <w:tabs>
              <w:tab w:val="num" w:pos="1440"/>
            </w:tabs>
            <w:spacing w:before="100" w:beforeAutospacing="1" w:after="100" w:afterAutospacing="1" w:line="240" w:lineRule="auto"/>
            <w:ind w:left="1440" w:hanging="360"/>
          </w:pPr>
        </w:pPrChange>
      </w:pPr>
      <w:ins w:id="1365" w:author="marc anthony" w:date="2024-08-03T20:45:00Z">
        <w:r w:rsidRPr="007215C0">
          <w:rPr>
            <w:rStyle w:val="Textoennegrita"/>
            <w:rFonts w:ascii="Arial" w:hAnsi="Arial" w:cs="Arial"/>
            <w:sz w:val="24"/>
            <w:szCs w:val="24"/>
            <w:rPrChange w:id="1366" w:author="marc anthony" w:date="2024-08-03T20:46:00Z">
              <w:rPr>
                <w:rStyle w:val="Textoennegrita"/>
              </w:rPr>
            </w:rPrChange>
          </w:rPr>
          <w:t>XAMPP:</w:t>
        </w:r>
        <w:r w:rsidRPr="007215C0">
          <w:rPr>
            <w:rFonts w:ascii="Arial" w:hAnsi="Arial" w:cs="Arial"/>
            <w:sz w:val="24"/>
            <w:szCs w:val="24"/>
            <w:rPrChange w:id="1367" w:author="marc anthony" w:date="2024-08-03T20:46:00Z">
              <w:rPr/>
            </w:rPrChange>
          </w:rPr>
          <w:t xml:space="preserve"> Paquete de software que proporciona un entorno de desarrollo local con Apache, MySQL y PHP.</w:t>
        </w:r>
      </w:ins>
    </w:p>
    <w:p w14:paraId="0A264F51" w14:textId="77777777" w:rsidR="007215C0" w:rsidRPr="007215C0" w:rsidRDefault="007215C0">
      <w:pPr>
        <w:numPr>
          <w:ilvl w:val="0"/>
          <w:numId w:val="27"/>
        </w:numPr>
        <w:spacing w:before="100" w:beforeAutospacing="1" w:after="100" w:afterAutospacing="1" w:line="240" w:lineRule="auto"/>
        <w:jc w:val="both"/>
        <w:rPr>
          <w:ins w:id="1368" w:author="marc anthony" w:date="2024-08-03T20:45:00Z"/>
          <w:rFonts w:ascii="Arial" w:hAnsi="Arial" w:cs="Arial"/>
          <w:sz w:val="24"/>
          <w:szCs w:val="24"/>
          <w:rPrChange w:id="1369" w:author="marc anthony" w:date="2024-08-03T20:46:00Z">
            <w:rPr>
              <w:ins w:id="1370" w:author="marc anthony" w:date="2024-08-03T20:45:00Z"/>
            </w:rPr>
          </w:rPrChange>
        </w:rPr>
        <w:pPrChange w:id="1371" w:author="marc anthony" w:date="2024-08-03T20:46:00Z">
          <w:pPr>
            <w:numPr>
              <w:numId w:val="27"/>
            </w:numPr>
            <w:tabs>
              <w:tab w:val="num" w:pos="720"/>
            </w:tabs>
            <w:spacing w:before="100" w:beforeAutospacing="1" w:after="100" w:afterAutospacing="1" w:line="240" w:lineRule="auto"/>
            <w:ind w:left="720" w:hanging="360"/>
          </w:pPr>
        </w:pPrChange>
      </w:pPr>
      <w:ins w:id="1372" w:author="marc anthony" w:date="2024-08-03T20:45:00Z">
        <w:r w:rsidRPr="007215C0">
          <w:rPr>
            <w:rStyle w:val="Textoennegrita"/>
            <w:rFonts w:ascii="Arial" w:hAnsi="Arial" w:cs="Arial"/>
            <w:sz w:val="24"/>
            <w:szCs w:val="24"/>
            <w:rPrChange w:id="1373" w:author="marc anthony" w:date="2024-08-03T20:46:00Z">
              <w:rPr>
                <w:rStyle w:val="Textoennegrita"/>
              </w:rPr>
            </w:rPrChange>
          </w:rPr>
          <w:t>Servicios en la nube:</w:t>
        </w:r>
      </w:ins>
    </w:p>
    <w:p w14:paraId="7ABD7F2F" w14:textId="77777777" w:rsidR="007215C0" w:rsidRPr="007215C0" w:rsidRDefault="007215C0">
      <w:pPr>
        <w:numPr>
          <w:ilvl w:val="1"/>
          <w:numId w:val="27"/>
        </w:numPr>
        <w:spacing w:before="100" w:beforeAutospacing="1" w:after="100" w:afterAutospacing="1" w:line="240" w:lineRule="auto"/>
        <w:jc w:val="both"/>
        <w:rPr>
          <w:ins w:id="1374" w:author="marc anthony" w:date="2024-08-03T20:45:00Z"/>
          <w:rFonts w:ascii="Arial" w:hAnsi="Arial" w:cs="Arial"/>
          <w:sz w:val="24"/>
          <w:szCs w:val="24"/>
          <w:rPrChange w:id="1375" w:author="marc anthony" w:date="2024-08-03T20:46:00Z">
            <w:rPr>
              <w:ins w:id="1376" w:author="marc anthony" w:date="2024-08-03T20:45:00Z"/>
            </w:rPr>
          </w:rPrChange>
        </w:rPr>
        <w:pPrChange w:id="1377" w:author="marc anthony" w:date="2024-08-03T20:46:00Z">
          <w:pPr>
            <w:numPr>
              <w:ilvl w:val="1"/>
              <w:numId w:val="27"/>
            </w:numPr>
            <w:tabs>
              <w:tab w:val="num" w:pos="1440"/>
            </w:tabs>
            <w:spacing w:before="100" w:beforeAutospacing="1" w:after="100" w:afterAutospacing="1" w:line="240" w:lineRule="auto"/>
            <w:ind w:left="1440" w:hanging="360"/>
          </w:pPr>
        </w:pPrChange>
      </w:pPr>
      <w:ins w:id="1378" w:author="marc anthony" w:date="2024-08-03T20:45:00Z">
        <w:r w:rsidRPr="007215C0">
          <w:rPr>
            <w:rStyle w:val="Textoennegrita"/>
            <w:rFonts w:ascii="Arial" w:hAnsi="Arial" w:cs="Arial"/>
            <w:sz w:val="24"/>
            <w:szCs w:val="24"/>
            <w:rPrChange w:id="1379" w:author="marc anthony" w:date="2024-08-03T20:46:00Z">
              <w:rPr>
                <w:rStyle w:val="Textoennegrita"/>
              </w:rPr>
            </w:rPrChange>
          </w:rPr>
          <w:t xml:space="preserve">Amazon Web </w:t>
        </w:r>
        <w:proofErr w:type="spellStart"/>
        <w:r w:rsidRPr="007215C0">
          <w:rPr>
            <w:rStyle w:val="Textoennegrita"/>
            <w:rFonts w:ascii="Arial" w:hAnsi="Arial" w:cs="Arial"/>
            <w:sz w:val="24"/>
            <w:szCs w:val="24"/>
            <w:rPrChange w:id="1380" w:author="marc anthony" w:date="2024-08-03T20:46:00Z">
              <w:rPr>
                <w:rStyle w:val="Textoennegrita"/>
              </w:rPr>
            </w:rPrChange>
          </w:rPr>
          <w:t>Services</w:t>
        </w:r>
        <w:proofErr w:type="spellEnd"/>
        <w:r w:rsidRPr="007215C0">
          <w:rPr>
            <w:rStyle w:val="Textoennegrita"/>
            <w:rFonts w:ascii="Arial" w:hAnsi="Arial" w:cs="Arial"/>
            <w:sz w:val="24"/>
            <w:szCs w:val="24"/>
            <w:rPrChange w:id="1381" w:author="marc anthony" w:date="2024-08-03T20:46:00Z">
              <w:rPr>
                <w:rStyle w:val="Textoennegrita"/>
              </w:rPr>
            </w:rPrChange>
          </w:rPr>
          <w:t xml:space="preserve"> (AWS):</w:t>
        </w:r>
        <w:r w:rsidRPr="007215C0">
          <w:rPr>
            <w:rFonts w:ascii="Arial" w:hAnsi="Arial" w:cs="Arial"/>
            <w:sz w:val="24"/>
            <w:szCs w:val="24"/>
            <w:rPrChange w:id="1382" w:author="marc anthony" w:date="2024-08-03T20:46:00Z">
              <w:rPr/>
            </w:rPrChange>
          </w:rPr>
          <w:t xml:space="preserve"> Utilizado para el alojamiento y almacenamiento en la nube, proporcionando escalabilidad y flexibilidad.</w:t>
        </w:r>
      </w:ins>
    </w:p>
    <w:p w14:paraId="52C52715" w14:textId="77777777" w:rsidR="007215C0" w:rsidRPr="007215C0" w:rsidRDefault="007215C0">
      <w:pPr>
        <w:numPr>
          <w:ilvl w:val="0"/>
          <w:numId w:val="27"/>
        </w:numPr>
        <w:spacing w:before="100" w:beforeAutospacing="1" w:after="100" w:afterAutospacing="1" w:line="240" w:lineRule="auto"/>
        <w:jc w:val="both"/>
        <w:rPr>
          <w:ins w:id="1383" w:author="marc anthony" w:date="2024-08-03T20:45:00Z"/>
          <w:rFonts w:ascii="Arial" w:hAnsi="Arial" w:cs="Arial"/>
          <w:sz w:val="24"/>
          <w:szCs w:val="24"/>
          <w:rPrChange w:id="1384" w:author="marc anthony" w:date="2024-08-03T20:46:00Z">
            <w:rPr>
              <w:ins w:id="1385" w:author="marc anthony" w:date="2024-08-03T20:45:00Z"/>
            </w:rPr>
          </w:rPrChange>
        </w:rPr>
        <w:pPrChange w:id="1386" w:author="marc anthony" w:date="2024-08-03T20:46:00Z">
          <w:pPr>
            <w:numPr>
              <w:numId w:val="27"/>
            </w:numPr>
            <w:tabs>
              <w:tab w:val="num" w:pos="720"/>
            </w:tabs>
            <w:spacing w:before="100" w:beforeAutospacing="1" w:after="100" w:afterAutospacing="1" w:line="240" w:lineRule="auto"/>
            <w:ind w:left="720" w:hanging="360"/>
          </w:pPr>
        </w:pPrChange>
      </w:pPr>
      <w:ins w:id="1387" w:author="marc anthony" w:date="2024-08-03T20:45:00Z">
        <w:r w:rsidRPr="007215C0">
          <w:rPr>
            <w:rStyle w:val="Textoennegrita"/>
            <w:rFonts w:ascii="Arial" w:hAnsi="Arial" w:cs="Arial"/>
            <w:sz w:val="24"/>
            <w:szCs w:val="24"/>
            <w:rPrChange w:id="1388" w:author="marc anthony" w:date="2024-08-03T20:46:00Z">
              <w:rPr>
                <w:rStyle w:val="Textoennegrita"/>
              </w:rPr>
            </w:rPrChange>
          </w:rPr>
          <w:t>Herramientas de gestión de archivos:</w:t>
        </w:r>
      </w:ins>
    </w:p>
    <w:p w14:paraId="707937F4" w14:textId="77777777" w:rsidR="007215C0" w:rsidRPr="007215C0" w:rsidRDefault="007215C0">
      <w:pPr>
        <w:numPr>
          <w:ilvl w:val="1"/>
          <w:numId w:val="27"/>
        </w:numPr>
        <w:spacing w:before="100" w:beforeAutospacing="1" w:after="100" w:afterAutospacing="1" w:line="240" w:lineRule="auto"/>
        <w:jc w:val="both"/>
        <w:rPr>
          <w:ins w:id="1389" w:author="marc anthony" w:date="2024-08-03T20:45:00Z"/>
          <w:rFonts w:ascii="Arial" w:hAnsi="Arial" w:cs="Arial"/>
          <w:sz w:val="24"/>
          <w:szCs w:val="24"/>
          <w:rPrChange w:id="1390" w:author="marc anthony" w:date="2024-08-03T20:46:00Z">
            <w:rPr>
              <w:ins w:id="1391" w:author="marc anthony" w:date="2024-08-03T20:45:00Z"/>
            </w:rPr>
          </w:rPrChange>
        </w:rPr>
        <w:pPrChange w:id="1392" w:author="marc anthony" w:date="2024-08-03T20:46:00Z">
          <w:pPr>
            <w:numPr>
              <w:ilvl w:val="1"/>
              <w:numId w:val="27"/>
            </w:numPr>
            <w:tabs>
              <w:tab w:val="num" w:pos="1440"/>
            </w:tabs>
            <w:spacing w:before="100" w:beforeAutospacing="1" w:after="100" w:afterAutospacing="1" w:line="240" w:lineRule="auto"/>
            <w:ind w:left="1440" w:hanging="360"/>
          </w:pPr>
        </w:pPrChange>
      </w:pPr>
      <w:proofErr w:type="spellStart"/>
      <w:ins w:id="1393" w:author="marc anthony" w:date="2024-08-03T20:45:00Z">
        <w:r w:rsidRPr="007215C0">
          <w:rPr>
            <w:rStyle w:val="Textoennegrita"/>
            <w:rFonts w:ascii="Arial" w:hAnsi="Arial" w:cs="Arial"/>
            <w:sz w:val="24"/>
            <w:szCs w:val="24"/>
            <w:rPrChange w:id="1394" w:author="marc anthony" w:date="2024-08-03T20:46:00Z">
              <w:rPr>
                <w:rStyle w:val="Textoennegrita"/>
              </w:rPr>
            </w:rPrChange>
          </w:rPr>
          <w:t>Seafile</w:t>
        </w:r>
        <w:proofErr w:type="spellEnd"/>
        <w:r w:rsidRPr="007215C0">
          <w:rPr>
            <w:rStyle w:val="Textoennegrita"/>
            <w:rFonts w:ascii="Arial" w:hAnsi="Arial" w:cs="Arial"/>
            <w:sz w:val="24"/>
            <w:szCs w:val="24"/>
            <w:rPrChange w:id="1395" w:author="marc anthony" w:date="2024-08-03T20:46:00Z">
              <w:rPr>
                <w:rStyle w:val="Textoennegrita"/>
              </w:rPr>
            </w:rPrChange>
          </w:rPr>
          <w:t>:</w:t>
        </w:r>
        <w:r w:rsidRPr="007215C0">
          <w:rPr>
            <w:rFonts w:ascii="Arial" w:hAnsi="Arial" w:cs="Arial"/>
            <w:sz w:val="24"/>
            <w:szCs w:val="24"/>
            <w:rPrChange w:id="1396" w:author="marc anthony" w:date="2024-08-03T20:46:00Z">
              <w:rPr/>
            </w:rPrChange>
          </w:rPr>
          <w:t xml:space="preserve"> Plataforma de sincronización y compartición de archivos utilizada para la gestión de documentos en la intranet.</w:t>
        </w:r>
      </w:ins>
    </w:p>
    <w:p w14:paraId="756477FC" w14:textId="77777777" w:rsidR="007215C0" w:rsidRPr="007215C0" w:rsidRDefault="007215C0">
      <w:pPr>
        <w:numPr>
          <w:ilvl w:val="0"/>
          <w:numId w:val="27"/>
        </w:numPr>
        <w:spacing w:before="100" w:beforeAutospacing="1" w:after="100" w:afterAutospacing="1" w:line="240" w:lineRule="auto"/>
        <w:jc w:val="both"/>
        <w:rPr>
          <w:ins w:id="1397" w:author="marc anthony" w:date="2024-08-03T20:45:00Z"/>
          <w:rFonts w:ascii="Arial" w:hAnsi="Arial" w:cs="Arial"/>
          <w:sz w:val="24"/>
          <w:szCs w:val="24"/>
          <w:rPrChange w:id="1398" w:author="marc anthony" w:date="2024-08-03T20:46:00Z">
            <w:rPr>
              <w:ins w:id="1399" w:author="marc anthony" w:date="2024-08-03T20:45:00Z"/>
            </w:rPr>
          </w:rPrChange>
        </w:rPr>
        <w:pPrChange w:id="1400" w:author="marc anthony" w:date="2024-08-03T20:46:00Z">
          <w:pPr>
            <w:numPr>
              <w:numId w:val="27"/>
            </w:numPr>
            <w:tabs>
              <w:tab w:val="num" w:pos="720"/>
            </w:tabs>
            <w:spacing w:before="100" w:beforeAutospacing="1" w:after="100" w:afterAutospacing="1" w:line="240" w:lineRule="auto"/>
            <w:ind w:left="720" w:hanging="360"/>
          </w:pPr>
        </w:pPrChange>
      </w:pPr>
      <w:ins w:id="1401" w:author="marc anthony" w:date="2024-08-03T20:45:00Z">
        <w:r w:rsidRPr="007215C0">
          <w:rPr>
            <w:rStyle w:val="Textoennegrita"/>
            <w:rFonts w:ascii="Arial" w:hAnsi="Arial" w:cs="Arial"/>
            <w:sz w:val="24"/>
            <w:szCs w:val="24"/>
            <w:rPrChange w:id="1402" w:author="marc anthony" w:date="2024-08-03T20:46:00Z">
              <w:rPr>
                <w:rStyle w:val="Textoennegrita"/>
              </w:rPr>
            </w:rPrChange>
          </w:rPr>
          <w:t>Plataforma de redes sociales empresariales:</w:t>
        </w:r>
      </w:ins>
    </w:p>
    <w:p w14:paraId="2A5BF190" w14:textId="77777777" w:rsidR="007215C0" w:rsidRPr="007215C0" w:rsidRDefault="007215C0">
      <w:pPr>
        <w:numPr>
          <w:ilvl w:val="1"/>
          <w:numId w:val="27"/>
        </w:numPr>
        <w:spacing w:before="100" w:beforeAutospacing="1" w:after="100" w:afterAutospacing="1" w:line="240" w:lineRule="auto"/>
        <w:jc w:val="both"/>
        <w:rPr>
          <w:ins w:id="1403" w:author="marc anthony" w:date="2024-08-03T20:45:00Z"/>
          <w:rFonts w:ascii="Arial" w:hAnsi="Arial" w:cs="Arial"/>
          <w:sz w:val="24"/>
          <w:szCs w:val="24"/>
          <w:rPrChange w:id="1404" w:author="marc anthony" w:date="2024-08-03T20:46:00Z">
            <w:rPr>
              <w:ins w:id="1405" w:author="marc anthony" w:date="2024-08-03T20:45:00Z"/>
            </w:rPr>
          </w:rPrChange>
        </w:rPr>
        <w:pPrChange w:id="1406" w:author="marc anthony" w:date="2024-08-03T20:46:00Z">
          <w:pPr>
            <w:numPr>
              <w:ilvl w:val="1"/>
              <w:numId w:val="27"/>
            </w:numPr>
            <w:tabs>
              <w:tab w:val="num" w:pos="1440"/>
            </w:tabs>
            <w:spacing w:before="100" w:beforeAutospacing="1" w:after="100" w:afterAutospacing="1" w:line="240" w:lineRule="auto"/>
            <w:ind w:left="1440" w:hanging="360"/>
          </w:pPr>
        </w:pPrChange>
      </w:pPr>
      <w:proofErr w:type="spellStart"/>
      <w:ins w:id="1407" w:author="marc anthony" w:date="2024-08-03T20:45:00Z">
        <w:r w:rsidRPr="007215C0">
          <w:rPr>
            <w:rStyle w:val="Textoennegrita"/>
            <w:rFonts w:ascii="Arial" w:hAnsi="Arial" w:cs="Arial"/>
            <w:sz w:val="24"/>
            <w:szCs w:val="24"/>
            <w:rPrChange w:id="1408" w:author="marc anthony" w:date="2024-08-03T20:46:00Z">
              <w:rPr>
                <w:rStyle w:val="Textoennegrita"/>
              </w:rPr>
            </w:rPrChange>
          </w:rPr>
          <w:t>HumHub</w:t>
        </w:r>
        <w:proofErr w:type="spellEnd"/>
        <w:r w:rsidRPr="007215C0">
          <w:rPr>
            <w:rStyle w:val="Textoennegrita"/>
            <w:rFonts w:ascii="Arial" w:hAnsi="Arial" w:cs="Arial"/>
            <w:sz w:val="24"/>
            <w:szCs w:val="24"/>
            <w:rPrChange w:id="1409" w:author="marc anthony" w:date="2024-08-03T20:46:00Z">
              <w:rPr>
                <w:rStyle w:val="Textoennegrita"/>
              </w:rPr>
            </w:rPrChange>
          </w:rPr>
          <w:t>:</w:t>
        </w:r>
        <w:r w:rsidRPr="007215C0">
          <w:rPr>
            <w:rFonts w:ascii="Arial" w:hAnsi="Arial" w:cs="Arial"/>
            <w:sz w:val="24"/>
            <w:szCs w:val="24"/>
            <w:rPrChange w:id="1410" w:author="marc anthony" w:date="2024-08-03T20:46:00Z">
              <w:rPr/>
            </w:rPrChange>
          </w:rPr>
          <w:t xml:space="preserve"> Plataforma utilizada para facilitar la comunicación y colaboración interna a través de redes sociales empresariales.</w:t>
        </w:r>
      </w:ins>
    </w:p>
    <w:p w14:paraId="244EF443" w14:textId="77777777" w:rsidR="007215C0" w:rsidRPr="00930C99" w:rsidRDefault="007215C0">
      <w:pPr>
        <w:pStyle w:val="Ttulo3"/>
        <w:jc w:val="both"/>
        <w:rPr>
          <w:ins w:id="1411" w:author="marc anthony" w:date="2024-08-03T20:45:00Z"/>
          <w:rFonts w:ascii="Arial" w:hAnsi="Arial" w:cs="Arial"/>
          <w:sz w:val="28"/>
          <w:szCs w:val="28"/>
          <w:rPrChange w:id="1412" w:author="marc anthony" w:date="2024-08-03T20:54:00Z">
            <w:rPr>
              <w:ins w:id="1413" w:author="marc anthony" w:date="2024-08-03T20:45:00Z"/>
            </w:rPr>
          </w:rPrChange>
        </w:rPr>
        <w:pPrChange w:id="1414" w:author="marc anthony" w:date="2024-08-03T20:46:00Z">
          <w:pPr>
            <w:pStyle w:val="Ttulo3"/>
          </w:pPr>
        </w:pPrChange>
      </w:pPr>
      <w:ins w:id="1415" w:author="marc anthony" w:date="2024-08-03T20:45:00Z">
        <w:r w:rsidRPr="00930C99">
          <w:rPr>
            <w:rFonts w:ascii="Arial" w:hAnsi="Arial" w:cs="Arial"/>
            <w:sz w:val="28"/>
            <w:szCs w:val="28"/>
            <w:rPrChange w:id="1416" w:author="marc anthony" w:date="2024-08-03T20:54:00Z">
              <w:rPr/>
            </w:rPrChange>
          </w:rPr>
          <w:t xml:space="preserve">3.7 Integración de </w:t>
        </w:r>
        <w:proofErr w:type="spellStart"/>
        <w:r w:rsidRPr="00930C99">
          <w:rPr>
            <w:rFonts w:ascii="Arial" w:hAnsi="Arial" w:cs="Arial"/>
            <w:sz w:val="28"/>
            <w:szCs w:val="28"/>
            <w:rPrChange w:id="1417" w:author="marc anthony" w:date="2024-08-03T20:54:00Z">
              <w:rPr/>
            </w:rPrChange>
          </w:rPr>
          <w:t>Seafile</w:t>
        </w:r>
        <w:proofErr w:type="spellEnd"/>
      </w:ins>
    </w:p>
    <w:p w14:paraId="03FD64BE" w14:textId="77777777" w:rsidR="007215C0" w:rsidRPr="007215C0" w:rsidRDefault="007215C0">
      <w:pPr>
        <w:pStyle w:val="NormalWeb"/>
        <w:jc w:val="both"/>
        <w:rPr>
          <w:ins w:id="1418" w:author="marc anthony" w:date="2024-08-03T20:45:00Z"/>
          <w:rFonts w:ascii="Arial" w:hAnsi="Arial" w:cs="Arial"/>
          <w:rPrChange w:id="1419" w:author="marc anthony" w:date="2024-08-03T20:46:00Z">
            <w:rPr>
              <w:ins w:id="1420" w:author="marc anthony" w:date="2024-08-03T20:45:00Z"/>
            </w:rPr>
          </w:rPrChange>
        </w:rPr>
        <w:pPrChange w:id="1421" w:author="marc anthony" w:date="2024-08-03T20:46:00Z">
          <w:pPr>
            <w:pStyle w:val="NormalWeb"/>
          </w:pPr>
        </w:pPrChange>
      </w:pPr>
      <w:proofErr w:type="spellStart"/>
      <w:ins w:id="1422" w:author="marc anthony" w:date="2024-08-03T20:45:00Z">
        <w:r w:rsidRPr="007215C0">
          <w:rPr>
            <w:rFonts w:ascii="Arial" w:hAnsi="Arial" w:cs="Arial"/>
            <w:rPrChange w:id="1423" w:author="marc anthony" w:date="2024-08-03T20:46:00Z">
              <w:rPr/>
            </w:rPrChange>
          </w:rPr>
          <w:t>Seafile</w:t>
        </w:r>
        <w:proofErr w:type="spellEnd"/>
        <w:r w:rsidRPr="007215C0">
          <w:rPr>
            <w:rFonts w:ascii="Arial" w:hAnsi="Arial" w:cs="Arial"/>
            <w:rPrChange w:id="1424" w:author="marc anthony" w:date="2024-08-03T20:46:00Z">
              <w:rPr/>
            </w:rPrChange>
          </w:rPr>
          <w:t xml:space="preserve"> es una plataforma de almacenamiento y sincronización de archivos que fue integrada en la intranet para proporcionar una solución robusta para la gestión de documentos. Las características principales de </w:t>
        </w:r>
        <w:proofErr w:type="spellStart"/>
        <w:r w:rsidRPr="007215C0">
          <w:rPr>
            <w:rFonts w:ascii="Arial" w:hAnsi="Arial" w:cs="Arial"/>
            <w:rPrChange w:id="1425" w:author="marc anthony" w:date="2024-08-03T20:46:00Z">
              <w:rPr/>
            </w:rPrChange>
          </w:rPr>
          <w:t>Seafile</w:t>
        </w:r>
        <w:proofErr w:type="spellEnd"/>
        <w:r w:rsidRPr="007215C0">
          <w:rPr>
            <w:rFonts w:ascii="Arial" w:hAnsi="Arial" w:cs="Arial"/>
            <w:rPrChange w:id="1426" w:author="marc anthony" w:date="2024-08-03T20:46:00Z">
              <w:rPr/>
            </w:rPrChange>
          </w:rPr>
          <w:t xml:space="preserve"> incluyen:</w:t>
        </w:r>
      </w:ins>
    </w:p>
    <w:p w14:paraId="2B0E7B8E" w14:textId="77777777" w:rsidR="007215C0" w:rsidRPr="007215C0" w:rsidRDefault="007215C0">
      <w:pPr>
        <w:numPr>
          <w:ilvl w:val="0"/>
          <w:numId w:val="28"/>
        </w:numPr>
        <w:spacing w:before="100" w:beforeAutospacing="1" w:after="100" w:afterAutospacing="1" w:line="240" w:lineRule="auto"/>
        <w:jc w:val="both"/>
        <w:rPr>
          <w:ins w:id="1427" w:author="marc anthony" w:date="2024-08-03T20:45:00Z"/>
          <w:rFonts w:ascii="Arial" w:hAnsi="Arial" w:cs="Arial"/>
          <w:sz w:val="24"/>
          <w:szCs w:val="24"/>
          <w:rPrChange w:id="1428" w:author="marc anthony" w:date="2024-08-03T20:46:00Z">
            <w:rPr>
              <w:ins w:id="1429" w:author="marc anthony" w:date="2024-08-03T20:45:00Z"/>
            </w:rPr>
          </w:rPrChange>
        </w:rPr>
        <w:pPrChange w:id="1430" w:author="marc anthony" w:date="2024-08-03T20:46:00Z">
          <w:pPr>
            <w:numPr>
              <w:numId w:val="28"/>
            </w:numPr>
            <w:tabs>
              <w:tab w:val="num" w:pos="720"/>
            </w:tabs>
            <w:spacing w:before="100" w:beforeAutospacing="1" w:after="100" w:afterAutospacing="1" w:line="240" w:lineRule="auto"/>
            <w:ind w:left="720" w:hanging="360"/>
          </w:pPr>
        </w:pPrChange>
      </w:pPr>
      <w:ins w:id="1431" w:author="marc anthony" w:date="2024-08-03T20:45:00Z">
        <w:r w:rsidRPr="007215C0">
          <w:rPr>
            <w:rStyle w:val="Textoennegrita"/>
            <w:rFonts w:ascii="Arial" w:hAnsi="Arial" w:cs="Arial"/>
            <w:sz w:val="24"/>
            <w:szCs w:val="24"/>
            <w:rPrChange w:id="1432" w:author="marc anthony" w:date="2024-08-03T20:46:00Z">
              <w:rPr>
                <w:rStyle w:val="Textoennegrita"/>
              </w:rPr>
            </w:rPrChange>
          </w:rPr>
          <w:t>Sincronización de archivos:</w:t>
        </w:r>
        <w:r w:rsidRPr="007215C0">
          <w:rPr>
            <w:rFonts w:ascii="Arial" w:hAnsi="Arial" w:cs="Arial"/>
            <w:sz w:val="24"/>
            <w:szCs w:val="24"/>
            <w:rPrChange w:id="1433" w:author="marc anthony" w:date="2024-08-03T20:46:00Z">
              <w:rPr/>
            </w:rPrChange>
          </w:rPr>
          <w:t xml:space="preserve"> Permite a los usuarios sincronizar archivos entre múltiples dispositivos, asegurando que siempre tengan acceso a la versión más actualizada de los documentos.</w:t>
        </w:r>
      </w:ins>
    </w:p>
    <w:p w14:paraId="65A6C8B5" w14:textId="77777777" w:rsidR="007215C0" w:rsidRPr="007215C0" w:rsidRDefault="007215C0">
      <w:pPr>
        <w:numPr>
          <w:ilvl w:val="0"/>
          <w:numId w:val="28"/>
        </w:numPr>
        <w:spacing w:before="100" w:beforeAutospacing="1" w:after="100" w:afterAutospacing="1" w:line="240" w:lineRule="auto"/>
        <w:jc w:val="both"/>
        <w:rPr>
          <w:ins w:id="1434" w:author="marc anthony" w:date="2024-08-03T20:45:00Z"/>
          <w:rFonts w:ascii="Arial" w:hAnsi="Arial" w:cs="Arial"/>
          <w:sz w:val="24"/>
          <w:szCs w:val="24"/>
          <w:rPrChange w:id="1435" w:author="marc anthony" w:date="2024-08-03T20:46:00Z">
            <w:rPr>
              <w:ins w:id="1436" w:author="marc anthony" w:date="2024-08-03T20:45:00Z"/>
            </w:rPr>
          </w:rPrChange>
        </w:rPr>
        <w:pPrChange w:id="1437" w:author="marc anthony" w:date="2024-08-03T20:46:00Z">
          <w:pPr>
            <w:numPr>
              <w:numId w:val="28"/>
            </w:numPr>
            <w:tabs>
              <w:tab w:val="num" w:pos="720"/>
            </w:tabs>
            <w:spacing w:before="100" w:beforeAutospacing="1" w:after="100" w:afterAutospacing="1" w:line="240" w:lineRule="auto"/>
            <w:ind w:left="720" w:hanging="360"/>
          </w:pPr>
        </w:pPrChange>
      </w:pPr>
      <w:ins w:id="1438" w:author="marc anthony" w:date="2024-08-03T20:45:00Z">
        <w:r w:rsidRPr="007215C0">
          <w:rPr>
            <w:rStyle w:val="Textoennegrita"/>
            <w:rFonts w:ascii="Arial" w:hAnsi="Arial" w:cs="Arial"/>
            <w:sz w:val="24"/>
            <w:szCs w:val="24"/>
            <w:rPrChange w:id="1439" w:author="marc anthony" w:date="2024-08-03T20:46:00Z">
              <w:rPr>
                <w:rStyle w:val="Textoennegrita"/>
              </w:rPr>
            </w:rPrChange>
          </w:rPr>
          <w:t>Compartición de archivos:</w:t>
        </w:r>
        <w:r w:rsidRPr="007215C0">
          <w:rPr>
            <w:rFonts w:ascii="Arial" w:hAnsi="Arial" w:cs="Arial"/>
            <w:sz w:val="24"/>
            <w:szCs w:val="24"/>
            <w:rPrChange w:id="1440" w:author="marc anthony" w:date="2024-08-03T20:46:00Z">
              <w:rPr/>
            </w:rPrChange>
          </w:rPr>
          <w:t xml:space="preserve"> Facilita la compartición segura de documentos dentro de la organización, con opciones de permisos y control de acceso.</w:t>
        </w:r>
      </w:ins>
    </w:p>
    <w:p w14:paraId="4A6EA497" w14:textId="77777777" w:rsidR="007215C0" w:rsidRPr="007215C0" w:rsidRDefault="007215C0">
      <w:pPr>
        <w:numPr>
          <w:ilvl w:val="0"/>
          <w:numId w:val="28"/>
        </w:numPr>
        <w:spacing w:before="100" w:beforeAutospacing="1" w:after="100" w:afterAutospacing="1" w:line="240" w:lineRule="auto"/>
        <w:jc w:val="both"/>
        <w:rPr>
          <w:ins w:id="1441" w:author="marc anthony" w:date="2024-08-03T20:45:00Z"/>
          <w:rFonts w:ascii="Arial" w:hAnsi="Arial" w:cs="Arial"/>
          <w:sz w:val="24"/>
          <w:szCs w:val="24"/>
          <w:rPrChange w:id="1442" w:author="marc anthony" w:date="2024-08-03T20:46:00Z">
            <w:rPr>
              <w:ins w:id="1443" w:author="marc anthony" w:date="2024-08-03T20:45:00Z"/>
            </w:rPr>
          </w:rPrChange>
        </w:rPr>
        <w:pPrChange w:id="1444" w:author="marc anthony" w:date="2024-08-03T20:46:00Z">
          <w:pPr>
            <w:numPr>
              <w:numId w:val="28"/>
            </w:numPr>
            <w:tabs>
              <w:tab w:val="num" w:pos="720"/>
            </w:tabs>
            <w:spacing w:before="100" w:beforeAutospacing="1" w:after="100" w:afterAutospacing="1" w:line="240" w:lineRule="auto"/>
            <w:ind w:left="720" w:hanging="360"/>
          </w:pPr>
        </w:pPrChange>
      </w:pPr>
      <w:ins w:id="1445" w:author="marc anthony" w:date="2024-08-03T20:45:00Z">
        <w:r w:rsidRPr="007215C0">
          <w:rPr>
            <w:rStyle w:val="Textoennegrita"/>
            <w:rFonts w:ascii="Arial" w:hAnsi="Arial" w:cs="Arial"/>
            <w:sz w:val="24"/>
            <w:szCs w:val="24"/>
            <w:rPrChange w:id="1446" w:author="marc anthony" w:date="2024-08-03T20:46:00Z">
              <w:rPr>
                <w:rStyle w:val="Textoennegrita"/>
              </w:rPr>
            </w:rPrChange>
          </w:rPr>
          <w:t>Colaboración:</w:t>
        </w:r>
        <w:r w:rsidRPr="007215C0">
          <w:rPr>
            <w:rFonts w:ascii="Arial" w:hAnsi="Arial" w:cs="Arial"/>
            <w:sz w:val="24"/>
            <w:szCs w:val="24"/>
            <w:rPrChange w:id="1447" w:author="marc anthony" w:date="2024-08-03T20:46:00Z">
              <w:rPr/>
            </w:rPrChange>
          </w:rPr>
          <w:t xml:space="preserve"> Ofrece herramientas para la colaboración en documentos en tiempo real, permitiendo que varios usuarios editen un archivo simultáneamente.</w:t>
        </w:r>
      </w:ins>
    </w:p>
    <w:p w14:paraId="11AD10B9" w14:textId="77777777" w:rsidR="007215C0" w:rsidRPr="007215C0" w:rsidRDefault="007215C0">
      <w:pPr>
        <w:numPr>
          <w:ilvl w:val="0"/>
          <w:numId w:val="28"/>
        </w:numPr>
        <w:spacing w:before="100" w:beforeAutospacing="1" w:after="100" w:afterAutospacing="1" w:line="240" w:lineRule="auto"/>
        <w:jc w:val="both"/>
        <w:rPr>
          <w:ins w:id="1448" w:author="marc anthony" w:date="2024-08-03T20:45:00Z"/>
          <w:rFonts w:ascii="Arial" w:hAnsi="Arial" w:cs="Arial"/>
          <w:sz w:val="24"/>
          <w:szCs w:val="24"/>
          <w:rPrChange w:id="1449" w:author="marc anthony" w:date="2024-08-03T20:46:00Z">
            <w:rPr>
              <w:ins w:id="1450" w:author="marc anthony" w:date="2024-08-03T20:45:00Z"/>
            </w:rPr>
          </w:rPrChange>
        </w:rPr>
        <w:pPrChange w:id="1451" w:author="marc anthony" w:date="2024-08-03T20:46:00Z">
          <w:pPr>
            <w:numPr>
              <w:numId w:val="28"/>
            </w:numPr>
            <w:tabs>
              <w:tab w:val="num" w:pos="720"/>
            </w:tabs>
            <w:spacing w:before="100" w:beforeAutospacing="1" w:after="100" w:afterAutospacing="1" w:line="240" w:lineRule="auto"/>
            <w:ind w:left="720" w:hanging="360"/>
          </w:pPr>
        </w:pPrChange>
      </w:pPr>
      <w:ins w:id="1452" w:author="marc anthony" w:date="2024-08-03T20:45:00Z">
        <w:r w:rsidRPr="007215C0">
          <w:rPr>
            <w:rStyle w:val="Textoennegrita"/>
            <w:rFonts w:ascii="Arial" w:hAnsi="Arial" w:cs="Arial"/>
            <w:sz w:val="24"/>
            <w:szCs w:val="24"/>
            <w:rPrChange w:id="1453" w:author="marc anthony" w:date="2024-08-03T20:46:00Z">
              <w:rPr>
                <w:rStyle w:val="Textoennegrita"/>
              </w:rPr>
            </w:rPrChange>
          </w:rPr>
          <w:t>Seguridad:</w:t>
        </w:r>
        <w:r w:rsidRPr="007215C0">
          <w:rPr>
            <w:rFonts w:ascii="Arial" w:hAnsi="Arial" w:cs="Arial"/>
            <w:sz w:val="24"/>
            <w:szCs w:val="24"/>
            <w:rPrChange w:id="1454" w:author="marc anthony" w:date="2024-08-03T20:46:00Z">
              <w:rPr/>
            </w:rPrChange>
          </w:rPr>
          <w:t xml:space="preserve"> Proporciona encriptación de extremo a extremo para proteger los datos durante la transferencia y el almacenamiento.</w:t>
        </w:r>
      </w:ins>
    </w:p>
    <w:p w14:paraId="376730D8" w14:textId="77777777" w:rsidR="007215C0" w:rsidRPr="007215C0" w:rsidRDefault="007215C0">
      <w:pPr>
        <w:numPr>
          <w:ilvl w:val="0"/>
          <w:numId w:val="28"/>
        </w:numPr>
        <w:spacing w:before="100" w:beforeAutospacing="1" w:after="100" w:afterAutospacing="1" w:line="240" w:lineRule="auto"/>
        <w:jc w:val="both"/>
        <w:rPr>
          <w:ins w:id="1455" w:author="marc anthony" w:date="2024-08-03T20:45:00Z"/>
          <w:rFonts w:ascii="Arial" w:hAnsi="Arial" w:cs="Arial"/>
          <w:sz w:val="24"/>
          <w:szCs w:val="24"/>
          <w:rPrChange w:id="1456" w:author="marc anthony" w:date="2024-08-03T20:46:00Z">
            <w:rPr>
              <w:ins w:id="1457" w:author="marc anthony" w:date="2024-08-03T20:45:00Z"/>
            </w:rPr>
          </w:rPrChange>
        </w:rPr>
        <w:pPrChange w:id="1458" w:author="marc anthony" w:date="2024-08-03T20:46:00Z">
          <w:pPr>
            <w:numPr>
              <w:numId w:val="28"/>
            </w:numPr>
            <w:tabs>
              <w:tab w:val="num" w:pos="720"/>
            </w:tabs>
            <w:spacing w:before="100" w:beforeAutospacing="1" w:after="100" w:afterAutospacing="1" w:line="240" w:lineRule="auto"/>
            <w:ind w:left="720" w:hanging="360"/>
          </w:pPr>
        </w:pPrChange>
      </w:pPr>
      <w:ins w:id="1459" w:author="marc anthony" w:date="2024-08-03T20:45:00Z">
        <w:r w:rsidRPr="007215C0">
          <w:rPr>
            <w:rStyle w:val="Textoennegrita"/>
            <w:rFonts w:ascii="Arial" w:hAnsi="Arial" w:cs="Arial"/>
            <w:sz w:val="24"/>
            <w:szCs w:val="24"/>
            <w:rPrChange w:id="1460" w:author="marc anthony" w:date="2024-08-03T20:46:00Z">
              <w:rPr>
                <w:rStyle w:val="Textoennegrita"/>
              </w:rPr>
            </w:rPrChange>
          </w:rPr>
          <w:t>Versionado:</w:t>
        </w:r>
        <w:r w:rsidRPr="007215C0">
          <w:rPr>
            <w:rFonts w:ascii="Arial" w:hAnsi="Arial" w:cs="Arial"/>
            <w:sz w:val="24"/>
            <w:szCs w:val="24"/>
            <w:rPrChange w:id="1461" w:author="marc anthony" w:date="2024-08-03T20:46:00Z">
              <w:rPr/>
            </w:rPrChange>
          </w:rPr>
          <w:t xml:space="preserve"> Mantiene un historial de versiones de cada archivo, permitiendo a los usuarios restaurar versiones anteriores si es necesario.</w:t>
        </w:r>
      </w:ins>
    </w:p>
    <w:p w14:paraId="0CC9ABAF" w14:textId="77777777" w:rsidR="007215C0" w:rsidRPr="007215C0" w:rsidRDefault="007215C0">
      <w:pPr>
        <w:pStyle w:val="NormalWeb"/>
        <w:jc w:val="both"/>
        <w:rPr>
          <w:ins w:id="1462" w:author="marc anthony" w:date="2024-08-03T20:45:00Z"/>
          <w:rFonts w:ascii="Arial" w:hAnsi="Arial" w:cs="Arial"/>
          <w:rPrChange w:id="1463" w:author="marc anthony" w:date="2024-08-03T20:46:00Z">
            <w:rPr>
              <w:ins w:id="1464" w:author="marc anthony" w:date="2024-08-03T20:45:00Z"/>
            </w:rPr>
          </w:rPrChange>
        </w:rPr>
        <w:pPrChange w:id="1465" w:author="marc anthony" w:date="2024-08-03T20:46:00Z">
          <w:pPr>
            <w:pStyle w:val="NormalWeb"/>
          </w:pPr>
        </w:pPrChange>
      </w:pPr>
      <w:ins w:id="1466" w:author="marc anthony" w:date="2024-08-03T20:45:00Z">
        <w:r w:rsidRPr="007215C0">
          <w:rPr>
            <w:rFonts w:ascii="Arial" w:hAnsi="Arial" w:cs="Arial"/>
            <w:rPrChange w:id="1467" w:author="marc anthony" w:date="2024-08-03T20:46:00Z">
              <w:rPr/>
            </w:rPrChange>
          </w:rPr>
          <w:lastRenderedPageBreak/>
          <w:t xml:space="preserve">La integración de </w:t>
        </w:r>
        <w:proofErr w:type="spellStart"/>
        <w:r w:rsidRPr="007215C0">
          <w:rPr>
            <w:rFonts w:ascii="Arial" w:hAnsi="Arial" w:cs="Arial"/>
            <w:rPrChange w:id="1468" w:author="marc anthony" w:date="2024-08-03T20:46:00Z">
              <w:rPr/>
            </w:rPrChange>
          </w:rPr>
          <w:t>Seafile</w:t>
        </w:r>
        <w:proofErr w:type="spellEnd"/>
        <w:r w:rsidRPr="007215C0">
          <w:rPr>
            <w:rFonts w:ascii="Arial" w:hAnsi="Arial" w:cs="Arial"/>
            <w:rPrChange w:id="1469" w:author="marc anthony" w:date="2024-08-03T20:46:00Z">
              <w:rPr/>
            </w:rPrChange>
          </w:rPr>
          <w:t xml:space="preserve"> mejoró la eficiencia en la gestión de documentos, permitiendo un acceso rápido y seguro a los archivos desde cualquier lugar. Esto redujo la duplicación de esfuerzos y mejoró la colaboración entre los empleados.</w:t>
        </w:r>
      </w:ins>
    </w:p>
    <w:p w14:paraId="2FCC0A8D" w14:textId="77777777" w:rsidR="007215C0" w:rsidRPr="00930C99" w:rsidRDefault="007215C0">
      <w:pPr>
        <w:pStyle w:val="Ttulo3"/>
        <w:jc w:val="both"/>
        <w:rPr>
          <w:ins w:id="1470" w:author="marc anthony" w:date="2024-08-03T20:45:00Z"/>
          <w:rFonts w:ascii="Arial" w:hAnsi="Arial" w:cs="Arial"/>
          <w:sz w:val="28"/>
          <w:szCs w:val="28"/>
          <w:rPrChange w:id="1471" w:author="marc anthony" w:date="2024-08-03T20:54:00Z">
            <w:rPr>
              <w:ins w:id="1472" w:author="marc anthony" w:date="2024-08-03T20:45:00Z"/>
            </w:rPr>
          </w:rPrChange>
        </w:rPr>
        <w:pPrChange w:id="1473" w:author="marc anthony" w:date="2024-08-03T20:46:00Z">
          <w:pPr>
            <w:pStyle w:val="Ttulo3"/>
          </w:pPr>
        </w:pPrChange>
      </w:pPr>
      <w:ins w:id="1474" w:author="marc anthony" w:date="2024-08-03T20:45:00Z">
        <w:r w:rsidRPr="00930C99">
          <w:rPr>
            <w:rFonts w:ascii="Arial" w:hAnsi="Arial" w:cs="Arial"/>
            <w:sz w:val="28"/>
            <w:szCs w:val="28"/>
            <w:rPrChange w:id="1475" w:author="marc anthony" w:date="2024-08-03T20:54:00Z">
              <w:rPr/>
            </w:rPrChange>
          </w:rPr>
          <w:t xml:space="preserve">3.8 Integración de </w:t>
        </w:r>
        <w:proofErr w:type="spellStart"/>
        <w:r w:rsidRPr="00930C99">
          <w:rPr>
            <w:rFonts w:ascii="Arial" w:hAnsi="Arial" w:cs="Arial"/>
            <w:sz w:val="28"/>
            <w:szCs w:val="28"/>
            <w:rPrChange w:id="1476" w:author="marc anthony" w:date="2024-08-03T20:54:00Z">
              <w:rPr/>
            </w:rPrChange>
          </w:rPr>
          <w:t>HumHub</w:t>
        </w:r>
        <w:proofErr w:type="spellEnd"/>
      </w:ins>
    </w:p>
    <w:p w14:paraId="41BDA2FB" w14:textId="77777777" w:rsidR="007215C0" w:rsidRPr="007215C0" w:rsidRDefault="007215C0">
      <w:pPr>
        <w:pStyle w:val="NormalWeb"/>
        <w:jc w:val="both"/>
        <w:rPr>
          <w:ins w:id="1477" w:author="marc anthony" w:date="2024-08-03T20:45:00Z"/>
          <w:rFonts w:ascii="Arial" w:hAnsi="Arial" w:cs="Arial"/>
          <w:rPrChange w:id="1478" w:author="marc anthony" w:date="2024-08-03T20:46:00Z">
            <w:rPr>
              <w:ins w:id="1479" w:author="marc anthony" w:date="2024-08-03T20:45:00Z"/>
            </w:rPr>
          </w:rPrChange>
        </w:rPr>
        <w:pPrChange w:id="1480" w:author="marc anthony" w:date="2024-08-03T20:46:00Z">
          <w:pPr>
            <w:pStyle w:val="NormalWeb"/>
          </w:pPr>
        </w:pPrChange>
      </w:pPr>
      <w:proofErr w:type="spellStart"/>
      <w:ins w:id="1481" w:author="marc anthony" w:date="2024-08-03T20:45:00Z">
        <w:r w:rsidRPr="007215C0">
          <w:rPr>
            <w:rFonts w:ascii="Arial" w:hAnsi="Arial" w:cs="Arial"/>
            <w:rPrChange w:id="1482" w:author="marc anthony" w:date="2024-08-03T20:46:00Z">
              <w:rPr/>
            </w:rPrChange>
          </w:rPr>
          <w:t>HumHub</w:t>
        </w:r>
        <w:proofErr w:type="spellEnd"/>
        <w:r w:rsidRPr="007215C0">
          <w:rPr>
            <w:rFonts w:ascii="Arial" w:hAnsi="Arial" w:cs="Arial"/>
            <w:rPrChange w:id="1483" w:author="marc anthony" w:date="2024-08-03T20:46:00Z">
              <w:rPr/>
            </w:rPrChange>
          </w:rPr>
          <w:t xml:space="preserve"> es una plataforma de redes sociales empresariales que se integró en la intranet para mejorar la comunicación y colaboración entre los empleados. Las características principales de </w:t>
        </w:r>
        <w:proofErr w:type="spellStart"/>
        <w:r w:rsidRPr="007215C0">
          <w:rPr>
            <w:rFonts w:ascii="Arial" w:hAnsi="Arial" w:cs="Arial"/>
            <w:rPrChange w:id="1484" w:author="marc anthony" w:date="2024-08-03T20:46:00Z">
              <w:rPr/>
            </w:rPrChange>
          </w:rPr>
          <w:t>HumHub</w:t>
        </w:r>
        <w:proofErr w:type="spellEnd"/>
        <w:r w:rsidRPr="007215C0">
          <w:rPr>
            <w:rFonts w:ascii="Arial" w:hAnsi="Arial" w:cs="Arial"/>
            <w:rPrChange w:id="1485" w:author="marc anthony" w:date="2024-08-03T20:46:00Z">
              <w:rPr/>
            </w:rPrChange>
          </w:rPr>
          <w:t xml:space="preserve"> incluyen:</w:t>
        </w:r>
      </w:ins>
    </w:p>
    <w:p w14:paraId="23225645" w14:textId="77777777" w:rsidR="007215C0" w:rsidRPr="007215C0" w:rsidRDefault="007215C0">
      <w:pPr>
        <w:numPr>
          <w:ilvl w:val="0"/>
          <w:numId w:val="29"/>
        </w:numPr>
        <w:spacing w:before="100" w:beforeAutospacing="1" w:after="100" w:afterAutospacing="1" w:line="240" w:lineRule="auto"/>
        <w:jc w:val="both"/>
        <w:rPr>
          <w:ins w:id="1486" w:author="marc anthony" w:date="2024-08-03T20:45:00Z"/>
          <w:rFonts w:ascii="Arial" w:hAnsi="Arial" w:cs="Arial"/>
          <w:sz w:val="24"/>
          <w:szCs w:val="24"/>
          <w:rPrChange w:id="1487" w:author="marc anthony" w:date="2024-08-03T20:46:00Z">
            <w:rPr>
              <w:ins w:id="1488" w:author="marc anthony" w:date="2024-08-03T20:45:00Z"/>
            </w:rPr>
          </w:rPrChange>
        </w:rPr>
        <w:pPrChange w:id="1489" w:author="marc anthony" w:date="2024-08-03T20:46:00Z">
          <w:pPr>
            <w:numPr>
              <w:numId w:val="29"/>
            </w:numPr>
            <w:tabs>
              <w:tab w:val="num" w:pos="720"/>
            </w:tabs>
            <w:spacing w:before="100" w:beforeAutospacing="1" w:after="100" w:afterAutospacing="1" w:line="240" w:lineRule="auto"/>
            <w:ind w:left="720" w:hanging="360"/>
          </w:pPr>
        </w:pPrChange>
      </w:pPr>
      <w:ins w:id="1490" w:author="marc anthony" w:date="2024-08-03T20:45:00Z">
        <w:r w:rsidRPr="007215C0">
          <w:rPr>
            <w:rStyle w:val="Textoennegrita"/>
            <w:rFonts w:ascii="Arial" w:hAnsi="Arial" w:cs="Arial"/>
            <w:sz w:val="24"/>
            <w:szCs w:val="24"/>
            <w:rPrChange w:id="1491" w:author="marc anthony" w:date="2024-08-03T20:46:00Z">
              <w:rPr>
                <w:rStyle w:val="Textoennegrita"/>
              </w:rPr>
            </w:rPrChange>
          </w:rPr>
          <w:t>Redes sociales internas:</w:t>
        </w:r>
        <w:r w:rsidRPr="007215C0">
          <w:rPr>
            <w:rFonts w:ascii="Arial" w:hAnsi="Arial" w:cs="Arial"/>
            <w:sz w:val="24"/>
            <w:szCs w:val="24"/>
            <w:rPrChange w:id="1492" w:author="marc anthony" w:date="2024-08-03T20:46:00Z">
              <w:rPr/>
            </w:rPrChange>
          </w:rPr>
          <w:t xml:space="preserve"> Facilita la creación de espacios de trabajo y grupos de discusión, permitiendo a los empleados comunicarse y colaborar de manera más efectiva.</w:t>
        </w:r>
      </w:ins>
    </w:p>
    <w:p w14:paraId="77545BCC" w14:textId="77777777" w:rsidR="007215C0" w:rsidRPr="007215C0" w:rsidRDefault="007215C0">
      <w:pPr>
        <w:numPr>
          <w:ilvl w:val="0"/>
          <w:numId w:val="29"/>
        </w:numPr>
        <w:spacing w:before="100" w:beforeAutospacing="1" w:after="100" w:afterAutospacing="1" w:line="240" w:lineRule="auto"/>
        <w:jc w:val="both"/>
        <w:rPr>
          <w:ins w:id="1493" w:author="marc anthony" w:date="2024-08-03T20:45:00Z"/>
          <w:rFonts w:ascii="Arial" w:hAnsi="Arial" w:cs="Arial"/>
          <w:sz w:val="24"/>
          <w:szCs w:val="24"/>
          <w:rPrChange w:id="1494" w:author="marc anthony" w:date="2024-08-03T20:46:00Z">
            <w:rPr>
              <w:ins w:id="1495" w:author="marc anthony" w:date="2024-08-03T20:45:00Z"/>
            </w:rPr>
          </w:rPrChange>
        </w:rPr>
        <w:pPrChange w:id="1496" w:author="marc anthony" w:date="2024-08-03T20:46:00Z">
          <w:pPr>
            <w:numPr>
              <w:numId w:val="29"/>
            </w:numPr>
            <w:tabs>
              <w:tab w:val="num" w:pos="720"/>
            </w:tabs>
            <w:spacing w:before="100" w:beforeAutospacing="1" w:after="100" w:afterAutospacing="1" w:line="240" w:lineRule="auto"/>
            <w:ind w:left="720" w:hanging="360"/>
          </w:pPr>
        </w:pPrChange>
      </w:pPr>
      <w:ins w:id="1497" w:author="marc anthony" w:date="2024-08-03T20:45:00Z">
        <w:r w:rsidRPr="007215C0">
          <w:rPr>
            <w:rStyle w:val="Textoennegrita"/>
            <w:rFonts w:ascii="Arial" w:hAnsi="Arial" w:cs="Arial"/>
            <w:sz w:val="24"/>
            <w:szCs w:val="24"/>
            <w:rPrChange w:id="1498" w:author="marc anthony" w:date="2024-08-03T20:46:00Z">
              <w:rPr>
                <w:rStyle w:val="Textoennegrita"/>
              </w:rPr>
            </w:rPrChange>
          </w:rPr>
          <w:t>Mensajería y notificaciones:</w:t>
        </w:r>
        <w:r w:rsidRPr="007215C0">
          <w:rPr>
            <w:rFonts w:ascii="Arial" w:hAnsi="Arial" w:cs="Arial"/>
            <w:sz w:val="24"/>
            <w:szCs w:val="24"/>
            <w:rPrChange w:id="1499" w:author="marc anthony" w:date="2024-08-03T20:46:00Z">
              <w:rPr/>
            </w:rPrChange>
          </w:rPr>
          <w:t xml:space="preserve"> Proporciona herramientas de mensajería y notificaciones en tiempo real, manteniendo a los empleados informados y conectados.</w:t>
        </w:r>
      </w:ins>
    </w:p>
    <w:p w14:paraId="7A528CEE" w14:textId="77777777" w:rsidR="007215C0" w:rsidRPr="007215C0" w:rsidRDefault="007215C0">
      <w:pPr>
        <w:numPr>
          <w:ilvl w:val="0"/>
          <w:numId w:val="29"/>
        </w:numPr>
        <w:spacing w:before="100" w:beforeAutospacing="1" w:after="100" w:afterAutospacing="1" w:line="240" w:lineRule="auto"/>
        <w:jc w:val="both"/>
        <w:rPr>
          <w:ins w:id="1500" w:author="marc anthony" w:date="2024-08-03T20:45:00Z"/>
          <w:rFonts w:ascii="Arial" w:hAnsi="Arial" w:cs="Arial"/>
          <w:sz w:val="24"/>
          <w:szCs w:val="24"/>
          <w:rPrChange w:id="1501" w:author="marc anthony" w:date="2024-08-03T20:46:00Z">
            <w:rPr>
              <w:ins w:id="1502" w:author="marc anthony" w:date="2024-08-03T20:45:00Z"/>
            </w:rPr>
          </w:rPrChange>
        </w:rPr>
        <w:pPrChange w:id="1503" w:author="marc anthony" w:date="2024-08-03T20:46:00Z">
          <w:pPr>
            <w:numPr>
              <w:numId w:val="29"/>
            </w:numPr>
            <w:tabs>
              <w:tab w:val="num" w:pos="720"/>
            </w:tabs>
            <w:spacing w:before="100" w:beforeAutospacing="1" w:after="100" w:afterAutospacing="1" w:line="240" w:lineRule="auto"/>
            <w:ind w:left="720" w:hanging="360"/>
          </w:pPr>
        </w:pPrChange>
      </w:pPr>
      <w:ins w:id="1504" w:author="marc anthony" w:date="2024-08-03T20:45:00Z">
        <w:r w:rsidRPr="007215C0">
          <w:rPr>
            <w:rStyle w:val="Textoennegrita"/>
            <w:rFonts w:ascii="Arial" w:hAnsi="Arial" w:cs="Arial"/>
            <w:sz w:val="24"/>
            <w:szCs w:val="24"/>
            <w:rPrChange w:id="1505" w:author="marc anthony" w:date="2024-08-03T20:46:00Z">
              <w:rPr>
                <w:rStyle w:val="Textoennegrita"/>
              </w:rPr>
            </w:rPrChange>
          </w:rPr>
          <w:t>Extensibilidad:</w:t>
        </w:r>
        <w:r w:rsidRPr="007215C0">
          <w:rPr>
            <w:rFonts w:ascii="Arial" w:hAnsi="Arial" w:cs="Arial"/>
            <w:sz w:val="24"/>
            <w:szCs w:val="24"/>
            <w:rPrChange w:id="1506" w:author="marc anthony" w:date="2024-08-03T20:46:00Z">
              <w:rPr/>
            </w:rPrChange>
          </w:rPr>
          <w:t xml:space="preserve"> Permite la integración de módulos adicionales para ampliar su funcionalidad, como encuestas, calendarios y gestión de proyectos.</w:t>
        </w:r>
      </w:ins>
    </w:p>
    <w:p w14:paraId="4BF56EFC" w14:textId="77777777" w:rsidR="007215C0" w:rsidRPr="007215C0" w:rsidRDefault="007215C0">
      <w:pPr>
        <w:numPr>
          <w:ilvl w:val="0"/>
          <w:numId w:val="29"/>
        </w:numPr>
        <w:spacing w:before="100" w:beforeAutospacing="1" w:after="100" w:afterAutospacing="1" w:line="240" w:lineRule="auto"/>
        <w:jc w:val="both"/>
        <w:rPr>
          <w:ins w:id="1507" w:author="marc anthony" w:date="2024-08-03T20:45:00Z"/>
          <w:rFonts w:ascii="Arial" w:hAnsi="Arial" w:cs="Arial"/>
          <w:sz w:val="24"/>
          <w:szCs w:val="24"/>
          <w:rPrChange w:id="1508" w:author="marc anthony" w:date="2024-08-03T20:46:00Z">
            <w:rPr>
              <w:ins w:id="1509" w:author="marc anthony" w:date="2024-08-03T20:45:00Z"/>
            </w:rPr>
          </w:rPrChange>
        </w:rPr>
        <w:pPrChange w:id="1510" w:author="marc anthony" w:date="2024-08-03T20:46:00Z">
          <w:pPr>
            <w:numPr>
              <w:numId w:val="29"/>
            </w:numPr>
            <w:tabs>
              <w:tab w:val="num" w:pos="720"/>
            </w:tabs>
            <w:spacing w:before="100" w:beforeAutospacing="1" w:after="100" w:afterAutospacing="1" w:line="240" w:lineRule="auto"/>
            <w:ind w:left="720" w:hanging="360"/>
          </w:pPr>
        </w:pPrChange>
      </w:pPr>
      <w:ins w:id="1511" w:author="marc anthony" w:date="2024-08-03T20:45:00Z">
        <w:r w:rsidRPr="007215C0">
          <w:rPr>
            <w:rStyle w:val="Textoennegrita"/>
            <w:rFonts w:ascii="Arial" w:hAnsi="Arial" w:cs="Arial"/>
            <w:sz w:val="24"/>
            <w:szCs w:val="24"/>
            <w:rPrChange w:id="1512" w:author="marc anthony" w:date="2024-08-03T20:46:00Z">
              <w:rPr>
                <w:rStyle w:val="Textoennegrita"/>
              </w:rPr>
            </w:rPrChange>
          </w:rPr>
          <w:t>Personalización:</w:t>
        </w:r>
        <w:r w:rsidRPr="007215C0">
          <w:rPr>
            <w:rFonts w:ascii="Arial" w:hAnsi="Arial" w:cs="Arial"/>
            <w:sz w:val="24"/>
            <w:szCs w:val="24"/>
            <w:rPrChange w:id="1513" w:author="marc anthony" w:date="2024-08-03T20:46:00Z">
              <w:rPr/>
            </w:rPrChange>
          </w:rPr>
          <w:t xml:space="preserve"> Ofrece opciones de personalización para adaptar la plataforma a las necesidades específicas de la organización.</w:t>
        </w:r>
      </w:ins>
    </w:p>
    <w:p w14:paraId="21AFA260" w14:textId="77777777" w:rsidR="007215C0" w:rsidRPr="007215C0" w:rsidRDefault="007215C0">
      <w:pPr>
        <w:numPr>
          <w:ilvl w:val="0"/>
          <w:numId w:val="29"/>
        </w:numPr>
        <w:spacing w:before="100" w:beforeAutospacing="1" w:after="100" w:afterAutospacing="1" w:line="240" w:lineRule="auto"/>
        <w:jc w:val="both"/>
        <w:rPr>
          <w:ins w:id="1514" w:author="marc anthony" w:date="2024-08-03T20:45:00Z"/>
          <w:rFonts w:ascii="Arial" w:hAnsi="Arial" w:cs="Arial"/>
          <w:sz w:val="24"/>
          <w:szCs w:val="24"/>
          <w:rPrChange w:id="1515" w:author="marc anthony" w:date="2024-08-03T20:46:00Z">
            <w:rPr>
              <w:ins w:id="1516" w:author="marc anthony" w:date="2024-08-03T20:45:00Z"/>
            </w:rPr>
          </w:rPrChange>
        </w:rPr>
        <w:pPrChange w:id="1517" w:author="marc anthony" w:date="2024-08-03T20:46:00Z">
          <w:pPr>
            <w:numPr>
              <w:numId w:val="29"/>
            </w:numPr>
            <w:tabs>
              <w:tab w:val="num" w:pos="720"/>
            </w:tabs>
            <w:spacing w:before="100" w:beforeAutospacing="1" w:after="100" w:afterAutospacing="1" w:line="240" w:lineRule="auto"/>
            <w:ind w:left="720" w:hanging="360"/>
          </w:pPr>
        </w:pPrChange>
      </w:pPr>
      <w:ins w:id="1518" w:author="marc anthony" w:date="2024-08-03T20:45:00Z">
        <w:r w:rsidRPr="007215C0">
          <w:rPr>
            <w:rStyle w:val="Textoennegrita"/>
            <w:rFonts w:ascii="Arial" w:hAnsi="Arial" w:cs="Arial"/>
            <w:sz w:val="24"/>
            <w:szCs w:val="24"/>
            <w:rPrChange w:id="1519" w:author="marc anthony" w:date="2024-08-03T20:46:00Z">
              <w:rPr>
                <w:rStyle w:val="Textoennegrita"/>
              </w:rPr>
            </w:rPrChange>
          </w:rPr>
          <w:t>Seguridad:</w:t>
        </w:r>
        <w:r w:rsidRPr="007215C0">
          <w:rPr>
            <w:rFonts w:ascii="Arial" w:hAnsi="Arial" w:cs="Arial"/>
            <w:sz w:val="24"/>
            <w:szCs w:val="24"/>
            <w:rPrChange w:id="1520" w:author="marc anthony" w:date="2024-08-03T20:46:00Z">
              <w:rPr/>
            </w:rPrChange>
          </w:rPr>
          <w:t xml:space="preserve"> Proporciona medidas de seguridad robustas para proteger la información y garantizar la privacidad de las comunicaciones internas.</w:t>
        </w:r>
      </w:ins>
    </w:p>
    <w:p w14:paraId="69F4F4C5" w14:textId="77777777" w:rsidR="007215C0" w:rsidRPr="007215C0" w:rsidRDefault="007215C0">
      <w:pPr>
        <w:pStyle w:val="NormalWeb"/>
        <w:jc w:val="both"/>
        <w:rPr>
          <w:ins w:id="1521" w:author="marc anthony" w:date="2024-08-03T20:45:00Z"/>
          <w:rFonts w:ascii="Arial" w:hAnsi="Arial" w:cs="Arial"/>
          <w:rPrChange w:id="1522" w:author="marc anthony" w:date="2024-08-03T20:46:00Z">
            <w:rPr>
              <w:ins w:id="1523" w:author="marc anthony" w:date="2024-08-03T20:45:00Z"/>
            </w:rPr>
          </w:rPrChange>
        </w:rPr>
        <w:pPrChange w:id="1524" w:author="marc anthony" w:date="2024-08-03T20:46:00Z">
          <w:pPr>
            <w:pStyle w:val="NormalWeb"/>
          </w:pPr>
        </w:pPrChange>
      </w:pPr>
      <w:ins w:id="1525" w:author="marc anthony" w:date="2024-08-03T20:45:00Z">
        <w:r w:rsidRPr="007215C0">
          <w:rPr>
            <w:rFonts w:ascii="Arial" w:hAnsi="Arial" w:cs="Arial"/>
            <w:rPrChange w:id="1526" w:author="marc anthony" w:date="2024-08-03T20:46:00Z">
              <w:rPr/>
            </w:rPrChange>
          </w:rPr>
          <w:t xml:space="preserve">La implementación de </w:t>
        </w:r>
        <w:proofErr w:type="spellStart"/>
        <w:r w:rsidRPr="007215C0">
          <w:rPr>
            <w:rFonts w:ascii="Arial" w:hAnsi="Arial" w:cs="Arial"/>
            <w:rPrChange w:id="1527" w:author="marc anthony" w:date="2024-08-03T20:46:00Z">
              <w:rPr/>
            </w:rPrChange>
          </w:rPr>
          <w:t>HumHub</w:t>
        </w:r>
        <w:proofErr w:type="spellEnd"/>
        <w:r w:rsidRPr="007215C0">
          <w:rPr>
            <w:rFonts w:ascii="Arial" w:hAnsi="Arial" w:cs="Arial"/>
            <w:rPrChange w:id="1528" w:author="marc anthony" w:date="2024-08-03T20:46:00Z">
              <w:rPr/>
            </w:rPrChange>
          </w:rPr>
          <w:t xml:space="preserve"> fortaleció la interacción entre los empleados, promoviendo una cultura de colaboración y compartición de conocimientos. Esto resultó en una mayor cohesión y eficiencia en el trabajo en equipo.</w:t>
        </w:r>
      </w:ins>
    </w:p>
    <w:p w14:paraId="755F16BC" w14:textId="77777777" w:rsidR="007215C0" w:rsidRPr="00930C99" w:rsidRDefault="007215C0">
      <w:pPr>
        <w:pStyle w:val="Ttulo3"/>
        <w:jc w:val="both"/>
        <w:rPr>
          <w:ins w:id="1529" w:author="marc anthony" w:date="2024-08-03T20:45:00Z"/>
          <w:rFonts w:ascii="Arial" w:hAnsi="Arial" w:cs="Arial"/>
          <w:sz w:val="28"/>
          <w:szCs w:val="28"/>
          <w:rPrChange w:id="1530" w:author="marc anthony" w:date="2024-08-03T20:54:00Z">
            <w:rPr>
              <w:ins w:id="1531" w:author="marc anthony" w:date="2024-08-03T20:45:00Z"/>
            </w:rPr>
          </w:rPrChange>
        </w:rPr>
        <w:pPrChange w:id="1532" w:author="marc anthony" w:date="2024-08-03T20:46:00Z">
          <w:pPr>
            <w:pStyle w:val="Ttulo3"/>
          </w:pPr>
        </w:pPrChange>
      </w:pPr>
      <w:ins w:id="1533" w:author="marc anthony" w:date="2024-08-03T20:45:00Z">
        <w:r w:rsidRPr="00930C99">
          <w:rPr>
            <w:rFonts w:ascii="Arial" w:hAnsi="Arial" w:cs="Arial"/>
            <w:sz w:val="28"/>
            <w:szCs w:val="28"/>
            <w:rPrChange w:id="1534" w:author="marc anthony" w:date="2024-08-03T20:54:00Z">
              <w:rPr/>
            </w:rPrChange>
          </w:rPr>
          <w:t>3.9 Resultados y Beneficios Obtenidos</w:t>
        </w:r>
      </w:ins>
    </w:p>
    <w:p w14:paraId="5BF81D16" w14:textId="77777777" w:rsidR="007215C0" w:rsidRPr="007215C0" w:rsidRDefault="007215C0">
      <w:pPr>
        <w:pStyle w:val="NormalWeb"/>
        <w:jc w:val="both"/>
        <w:rPr>
          <w:ins w:id="1535" w:author="marc anthony" w:date="2024-08-03T20:45:00Z"/>
          <w:rFonts w:ascii="Arial" w:hAnsi="Arial" w:cs="Arial"/>
          <w:rPrChange w:id="1536" w:author="marc anthony" w:date="2024-08-03T20:46:00Z">
            <w:rPr>
              <w:ins w:id="1537" w:author="marc anthony" w:date="2024-08-03T20:45:00Z"/>
            </w:rPr>
          </w:rPrChange>
        </w:rPr>
        <w:pPrChange w:id="1538" w:author="marc anthony" w:date="2024-08-03T20:46:00Z">
          <w:pPr>
            <w:pStyle w:val="NormalWeb"/>
          </w:pPr>
        </w:pPrChange>
      </w:pPr>
      <w:ins w:id="1539" w:author="marc anthony" w:date="2024-08-03T20:45:00Z">
        <w:r w:rsidRPr="007215C0">
          <w:rPr>
            <w:rFonts w:ascii="Arial" w:hAnsi="Arial" w:cs="Arial"/>
            <w:rPrChange w:id="1540" w:author="marc anthony" w:date="2024-08-03T20:46:00Z">
              <w:rPr/>
            </w:rPrChange>
          </w:rPr>
          <w:t>El proyecto de intranet resultó en una plataforma robusta que mejoró significativamente la comunicación y colaboración dentro de la empresa. Los beneficios obtenidos incluyeron:</w:t>
        </w:r>
      </w:ins>
    </w:p>
    <w:p w14:paraId="5880B952" w14:textId="77777777" w:rsidR="007215C0" w:rsidRPr="007215C0" w:rsidRDefault="007215C0">
      <w:pPr>
        <w:numPr>
          <w:ilvl w:val="0"/>
          <w:numId w:val="30"/>
        </w:numPr>
        <w:spacing w:before="100" w:beforeAutospacing="1" w:after="100" w:afterAutospacing="1" w:line="240" w:lineRule="auto"/>
        <w:jc w:val="both"/>
        <w:rPr>
          <w:ins w:id="1541" w:author="marc anthony" w:date="2024-08-03T20:45:00Z"/>
          <w:rFonts w:ascii="Arial" w:hAnsi="Arial" w:cs="Arial"/>
          <w:sz w:val="24"/>
          <w:szCs w:val="24"/>
          <w:rPrChange w:id="1542" w:author="marc anthony" w:date="2024-08-03T20:46:00Z">
            <w:rPr>
              <w:ins w:id="1543" w:author="marc anthony" w:date="2024-08-03T20:45:00Z"/>
            </w:rPr>
          </w:rPrChange>
        </w:rPr>
        <w:pPrChange w:id="1544" w:author="marc anthony" w:date="2024-08-03T20:46:00Z">
          <w:pPr>
            <w:numPr>
              <w:numId w:val="30"/>
            </w:numPr>
            <w:tabs>
              <w:tab w:val="num" w:pos="720"/>
            </w:tabs>
            <w:spacing w:before="100" w:beforeAutospacing="1" w:after="100" w:afterAutospacing="1" w:line="240" w:lineRule="auto"/>
            <w:ind w:left="720" w:hanging="360"/>
          </w:pPr>
        </w:pPrChange>
      </w:pPr>
      <w:ins w:id="1545" w:author="marc anthony" w:date="2024-08-03T20:45:00Z">
        <w:r w:rsidRPr="007215C0">
          <w:rPr>
            <w:rStyle w:val="Textoennegrita"/>
            <w:rFonts w:ascii="Arial" w:hAnsi="Arial" w:cs="Arial"/>
            <w:sz w:val="24"/>
            <w:szCs w:val="24"/>
            <w:rPrChange w:id="1546" w:author="marc anthony" w:date="2024-08-03T20:46:00Z">
              <w:rPr>
                <w:rStyle w:val="Textoennegrita"/>
              </w:rPr>
            </w:rPrChange>
          </w:rPr>
          <w:t>Eficiencia:</w:t>
        </w:r>
        <w:r w:rsidRPr="007215C0">
          <w:rPr>
            <w:rFonts w:ascii="Arial" w:hAnsi="Arial" w:cs="Arial"/>
            <w:sz w:val="24"/>
            <w:szCs w:val="24"/>
            <w:rPrChange w:id="1547" w:author="marc anthony" w:date="2024-08-03T20:46:00Z">
              <w:rPr/>
            </w:rPrChange>
          </w:rPr>
          <w:t xml:space="preserve"> Reducción de tiempo en la gestión de documentos y tareas administrativas, permitiendo a los empleados centrarse en actividades de mayor valor.</w:t>
        </w:r>
      </w:ins>
    </w:p>
    <w:p w14:paraId="5D5260F2" w14:textId="77777777" w:rsidR="007215C0" w:rsidRPr="007215C0" w:rsidRDefault="007215C0">
      <w:pPr>
        <w:numPr>
          <w:ilvl w:val="0"/>
          <w:numId w:val="30"/>
        </w:numPr>
        <w:spacing w:before="100" w:beforeAutospacing="1" w:after="100" w:afterAutospacing="1" w:line="240" w:lineRule="auto"/>
        <w:jc w:val="both"/>
        <w:rPr>
          <w:ins w:id="1548" w:author="marc anthony" w:date="2024-08-03T20:45:00Z"/>
          <w:rFonts w:ascii="Arial" w:hAnsi="Arial" w:cs="Arial"/>
          <w:sz w:val="24"/>
          <w:szCs w:val="24"/>
          <w:rPrChange w:id="1549" w:author="marc anthony" w:date="2024-08-03T20:46:00Z">
            <w:rPr>
              <w:ins w:id="1550" w:author="marc anthony" w:date="2024-08-03T20:45:00Z"/>
            </w:rPr>
          </w:rPrChange>
        </w:rPr>
        <w:pPrChange w:id="1551" w:author="marc anthony" w:date="2024-08-03T20:46:00Z">
          <w:pPr>
            <w:numPr>
              <w:numId w:val="30"/>
            </w:numPr>
            <w:tabs>
              <w:tab w:val="num" w:pos="720"/>
            </w:tabs>
            <w:spacing w:before="100" w:beforeAutospacing="1" w:after="100" w:afterAutospacing="1" w:line="240" w:lineRule="auto"/>
            <w:ind w:left="720" w:hanging="360"/>
          </w:pPr>
        </w:pPrChange>
      </w:pPr>
      <w:ins w:id="1552" w:author="marc anthony" w:date="2024-08-03T20:45:00Z">
        <w:r w:rsidRPr="007215C0">
          <w:rPr>
            <w:rStyle w:val="Textoennegrita"/>
            <w:rFonts w:ascii="Arial" w:hAnsi="Arial" w:cs="Arial"/>
            <w:sz w:val="24"/>
            <w:szCs w:val="24"/>
            <w:rPrChange w:id="1553" w:author="marc anthony" w:date="2024-08-03T20:46:00Z">
              <w:rPr>
                <w:rStyle w:val="Textoennegrita"/>
              </w:rPr>
            </w:rPrChange>
          </w:rPr>
          <w:t>Comunicación:</w:t>
        </w:r>
        <w:r w:rsidRPr="007215C0">
          <w:rPr>
            <w:rFonts w:ascii="Arial" w:hAnsi="Arial" w:cs="Arial"/>
            <w:sz w:val="24"/>
            <w:szCs w:val="24"/>
            <w:rPrChange w:id="1554" w:author="marc anthony" w:date="2024-08-03T20:46:00Z">
              <w:rPr/>
            </w:rPrChange>
          </w:rPr>
          <w:t xml:space="preserve"> Mejora en la comunicación interna a través de foros, mensajería instantánea y notificaciones en tiempo real, facilitando el flujo de información.</w:t>
        </w:r>
      </w:ins>
    </w:p>
    <w:p w14:paraId="3C5DFBCE" w14:textId="77777777" w:rsidR="007215C0" w:rsidRPr="007215C0" w:rsidRDefault="007215C0">
      <w:pPr>
        <w:numPr>
          <w:ilvl w:val="0"/>
          <w:numId w:val="30"/>
        </w:numPr>
        <w:spacing w:before="100" w:beforeAutospacing="1" w:after="100" w:afterAutospacing="1" w:line="240" w:lineRule="auto"/>
        <w:jc w:val="both"/>
        <w:rPr>
          <w:ins w:id="1555" w:author="marc anthony" w:date="2024-08-03T20:45:00Z"/>
          <w:rFonts w:ascii="Arial" w:hAnsi="Arial" w:cs="Arial"/>
          <w:sz w:val="24"/>
          <w:szCs w:val="24"/>
          <w:rPrChange w:id="1556" w:author="marc anthony" w:date="2024-08-03T20:46:00Z">
            <w:rPr>
              <w:ins w:id="1557" w:author="marc anthony" w:date="2024-08-03T20:45:00Z"/>
            </w:rPr>
          </w:rPrChange>
        </w:rPr>
        <w:pPrChange w:id="1558" w:author="marc anthony" w:date="2024-08-03T20:46:00Z">
          <w:pPr>
            <w:numPr>
              <w:numId w:val="30"/>
            </w:numPr>
            <w:tabs>
              <w:tab w:val="num" w:pos="720"/>
            </w:tabs>
            <w:spacing w:before="100" w:beforeAutospacing="1" w:after="100" w:afterAutospacing="1" w:line="240" w:lineRule="auto"/>
            <w:ind w:left="720" w:hanging="360"/>
          </w:pPr>
        </w:pPrChange>
      </w:pPr>
      <w:ins w:id="1559" w:author="marc anthony" w:date="2024-08-03T20:45:00Z">
        <w:r w:rsidRPr="007215C0">
          <w:rPr>
            <w:rStyle w:val="Textoennegrita"/>
            <w:rFonts w:ascii="Arial" w:hAnsi="Arial" w:cs="Arial"/>
            <w:sz w:val="24"/>
            <w:szCs w:val="24"/>
            <w:rPrChange w:id="1560" w:author="marc anthony" w:date="2024-08-03T20:46:00Z">
              <w:rPr>
                <w:rStyle w:val="Textoennegrita"/>
              </w:rPr>
            </w:rPrChange>
          </w:rPr>
          <w:t>Acceso:</w:t>
        </w:r>
        <w:r w:rsidRPr="007215C0">
          <w:rPr>
            <w:rFonts w:ascii="Arial" w:hAnsi="Arial" w:cs="Arial"/>
            <w:sz w:val="24"/>
            <w:szCs w:val="24"/>
            <w:rPrChange w:id="1561" w:author="marc anthony" w:date="2024-08-03T20:46:00Z">
              <w:rPr/>
            </w:rPrChange>
          </w:rPr>
          <w:t xml:space="preserve"> Acceso centralizado y seguro a la información de la empresa, garantizando que los empleados pudieran encontrar rápidamente los recursos necesarios.</w:t>
        </w:r>
      </w:ins>
    </w:p>
    <w:p w14:paraId="7C91EA25" w14:textId="77777777" w:rsidR="007215C0" w:rsidRPr="007215C0" w:rsidRDefault="007215C0">
      <w:pPr>
        <w:numPr>
          <w:ilvl w:val="0"/>
          <w:numId w:val="30"/>
        </w:numPr>
        <w:spacing w:before="100" w:beforeAutospacing="1" w:after="100" w:afterAutospacing="1" w:line="240" w:lineRule="auto"/>
        <w:jc w:val="both"/>
        <w:rPr>
          <w:ins w:id="1562" w:author="marc anthony" w:date="2024-08-03T20:45:00Z"/>
          <w:rFonts w:ascii="Arial" w:hAnsi="Arial" w:cs="Arial"/>
          <w:sz w:val="24"/>
          <w:szCs w:val="24"/>
          <w:rPrChange w:id="1563" w:author="marc anthony" w:date="2024-08-03T20:46:00Z">
            <w:rPr>
              <w:ins w:id="1564" w:author="marc anthony" w:date="2024-08-03T20:45:00Z"/>
            </w:rPr>
          </w:rPrChange>
        </w:rPr>
        <w:pPrChange w:id="1565" w:author="marc anthony" w:date="2024-08-03T20:46:00Z">
          <w:pPr>
            <w:numPr>
              <w:numId w:val="30"/>
            </w:numPr>
            <w:tabs>
              <w:tab w:val="num" w:pos="720"/>
            </w:tabs>
            <w:spacing w:before="100" w:beforeAutospacing="1" w:after="100" w:afterAutospacing="1" w:line="240" w:lineRule="auto"/>
            <w:ind w:left="720" w:hanging="360"/>
          </w:pPr>
        </w:pPrChange>
      </w:pPr>
      <w:ins w:id="1566" w:author="marc anthony" w:date="2024-08-03T20:45:00Z">
        <w:r w:rsidRPr="007215C0">
          <w:rPr>
            <w:rStyle w:val="Textoennegrita"/>
            <w:rFonts w:ascii="Arial" w:hAnsi="Arial" w:cs="Arial"/>
            <w:sz w:val="24"/>
            <w:szCs w:val="24"/>
            <w:rPrChange w:id="1567" w:author="marc anthony" w:date="2024-08-03T20:46:00Z">
              <w:rPr>
                <w:rStyle w:val="Textoennegrita"/>
              </w:rPr>
            </w:rPrChange>
          </w:rPr>
          <w:t>Colaboración:</w:t>
        </w:r>
        <w:r w:rsidRPr="007215C0">
          <w:rPr>
            <w:rFonts w:ascii="Arial" w:hAnsi="Arial" w:cs="Arial"/>
            <w:sz w:val="24"/>
            <w:szCs w:val="24"/>
            <w:rPrChange w:id="1568" w:author="marc anthony" w:date="2024-08-03T20:46:00Z">
              <w:rPr/>
            </w:rPrChange>
          </w:rPr>
          <w:t xml:space="preserve"> Mejora en la colaboración entre departamentos y equipos de trabajo, gracias a herramientas como </w:t>
        </w:r>
        <w:proofErr w:type="spellStart"/>
        <w:r w:rsidRPr="007215C0">
          <w:rPr>
            <w:rFonts w:ascii="Arial" w:hAnsi="Arial" w:cs="Arial"/>
            <w:sz w:val="24"/>
            <w:szCs w:val="24"/>
            <w:rPrChange w:id="1569" w:author="marc anthony" w:date="2024-08-03T20:46:00Z">
              <w:rPr/>
            </w:rPrChange>
          </w:rPr>
          <w:t>HumHub</w:t>
        </w:r>
        <w:proofErr w:type="spellEnd"/>
        <w:r w:rsidRPr="007215C0">
          <w:rPr>
            <w:rFonts w:ascii="Arial" w:hAnsi="Arial" w:cs="Arial"/>
            <w:sz w:val="24"/>
            <w:szCs w:val="24"/>
            <w:rPrChange w:id="1570" w:author="marc anthony" w:date="2024-08-03T20:46:00Z">
              <w:rPr/>
            </w:rPrChange>
          </w:rPr>
          <w:t xml:space="preserve"> y </w:t>
        </w:r>
        <w:proofErr w:type="spellStart"/>
        <w:r w:rsidRPr="007215C0">
          <w:rPr>
            <w:rFonts w:ascii="Arial" w:hAnsi="Arial" w:cs="Arial"/>
            <w:sz w:val="24"/>
            <w:szCs w:val="24"/>
            <w:rPrChange w:id="1571" w:author="marc anthony" w:date="2024-08-03T20:46:00Z">
              <w:rPr/>
            </w:rPrChange>
          </w:rPr>
          <w:t>Seafile</w:t>
        </w:r>
        <w:proofErr w:type="spellEnd"/>
        <w:r w:rsidRPr="007215C0">
          <w:rPr>
            <w:rFonts w:ascii="Arial" w:hAnsi="Arial" w:cs="Arial"/>
            <w:sz w:val="24"/>
            <w:szCs w:val="24"/>
            <w:rPrChange w:id="1572" w:author="marc anthony" w:date="2024-08-03T20:46:00Z">
              <w:rPr/>
            </w:rPrChange>
          </w:rPr>
          <w:t xml:space="preserve"> que facilitaron la coordinación y el trabajo conjunto.</w:t>
        </w:r>
      </w:ins>
    </w:p>
    <w:p w14:paraId="04D08541" w14:textId="77777777" w:rsidR="007215C0" w:rsidRPr="007215C0" w:rsidRDefault="007215C0">
      <w:pPr>
        <w:numPr>
          <w:ilvl w:val="0"/>
          <w:numId w:val="30"/>
        </w:numPr>
        <w:spacing w:before="100" w:beforeAutospacing="1" w:after="100" w:afterAutospacing="1" w:line="240" w:lineRule="auto"/>
        <w:jc w:val="both"/>
        <w:rPr>
          <w:ins w:id="1573" w:author="marc anthony" w:date="2024-08-03T20:45:00Z"/>
          <w:rFonts w:ascii="Arial" w:hAnsi="Arial" w:cs="Arial"/>
          <w:sz w:val="24"/>
          <w:szCs w:val="24"/>
          <w:rPrChange w:id="1574" w:author="marc anthony" w:date="2024-08-03T20:46:00Z">
            <w:rPr>
              <w:ins w:id="1575" w:author="marc anthony" w:date="2024-08-03T20:45:00Z"/>
            </w:rPr>
          </w:rPrChange>
        </w:rPr>
        <w:pPrChange w:id="1576" w:author="marc anthony" w:date="2024-08-03T20:46:00Z">
          <w:pPr>
            <w:numPr>
              <w:numId w:val="30"/>
            </w:numPr>
            <w:tabs>
              <w:tab w:val="num" w:pos="720"/>
            </w:tabs>
            <w:spacing w:before="100" w:beforeAutospacing="1" w:after="100" w:afterAutospacing="1" w:line="240" w:lineRule="auto"/>
            <w:ind w:left="720" w:hanging="360"/>
          </w:pPr>
        </w:pPrChange>
      </w:pPr>
      <w:ins w:id="1577" w:author="marc anthony" w:date="2024-08-03T20:45:00Z">
        <w:r w:rsidRPr="007215C0">
          <w:rPr>
            <w:rStyle w:val="Textoennegrita"/>
            <w:rFonts w:ascii="Arial" w:hAnsi="Arial" w:cs="Arial"/>
            <w:sz w:val="24"/>
            <w:szCs w:val="24"/>
            <w:rPrChange w:id="1578" w:author="marc anthony" w:date="2024-08-03T20:46:00Z">
              <w:rPr>
                <w:rStyle w:val="Textoennegrita"/>
              </w:rPr>
            </w:rPrChange>
          </w:rPr>
          <w:t>Seguridad:</w:t>
        </w:r>
        <w:r w:rsidRPr="007215C0">
          <w:rPr>
            <w:rFonts w:ascii="Arial" w:hAnsi="Arial" w:cs="Arial"/>
            <w:sz w:val="24"/>
            <w:szCs w:val="24"/>
            <w:rPrChange w:id="1579" w:author="marc anthony" w:date="2024-08-03T20:46:00Z">
              <w:rPr/>
            </w:rPrChange>
          </w:rPr>
          <w:t xml:space="preserve"> Implementación de medidas de seguridad robustas para proteger los datos de la empresa y garantizar la privacidad de la información.</w:t>
        </w:r>
      </w:ins>
    </w:p>
    <w:p w14:paraId="4E94D32C" w14:textId="77777777" w:rsidR="007215C0" w:rsidRPr="007215C0" w:rsidRDefault="007215C0">
      <w:pPr>
        <w:numPr>
          <w:ilvl w:val="0"/>
          <w:numId w:val="30"/>
        </w:numPr>
        <w:spacing w:before="100" w:beforeAutospacing="1" w:after="100" w:afterAutospacing="1" w:line="240" w:lineRule="auto"/>
        <w:jc w:val="both"/>
        <w:rPr>
          <w:ins w:id="1580" w:author="marc anthony" w:date="2024-08-03T20:45:00Z"/>
          <w:rFonts w:ascii="Arial" w:hAnsi="Arial" w:cs="Arial"/>
          <w:sz w:val="24"/>
          <w:szCs w:val="24"/>
          <w:rPrChange w:id="1581" w:author="marc anthony" w:date="2024-08-03T20:46:00Z">
            <w:rPr>
              <w:ins w:id="1582" w:author="marc anthony" w:date="2024-08-03T20:45:00Z"/>
            </w:rPr>
          </w:rPrChange>
        </w:rPr>
        <w:pPrChange w:id="1583" w:author="marc anthony" w:date="2024-08-03T20:46:00Z">
          <w:pPr>
            <w:numPr>
              <w:numId w:val="30"/>
            </w:numPr>
            <w:tabs>
              <w:tab w:val="num" w:pos="720"/>
            </w:tabs>
            <w:spacing w:before="100" w:beforeAutospacing="1" w:after="100" w:afterAutospacing="1" w:line="240" w:lineRule="auto"/>
            <w:ind w:left="720" w:hanging="360"/>
          </w:pPr>
        </w:pPrChange>
      </w:pPr>
      <w:ins w:id="1584" w:author="marc anthony" w:date="2024-08-03T20:45:00Z">
        <w:r w:rsidRPr="007215C0">
          <w:rPr>
            <w:rStyle w:val="Textoennegrita"/>
            <w:rFonts w:ascii="Arial" w:hAnsi="Arial" w:cs="Arial"/>
            <w:sz w:val="24"/>
            <w:szCs w:val="24"/>
            <w:rPrChange w:id="1585" w:author="marc anthony" w:date="2024-08-03T20:46:00Z">
              <w:rPr>
                <w:rStyle w:val="Textoennegrita"/>
              </w:rPr>
            </w:rPrChange>
          </w:rPr>
          <w:t>Satisfacción del empleado:</w:t>
        </w:r>
        <w:r w:rsidRPr="007215C0">
          <w:rPr>
            <w:rFonts w:ascii="Arial" w:hAnsi="Arial" w:cs="Arial"/>
            <w:sz w:val="24"/>
            <w:szCs w:val="24"/>
            <w:rPrChange w:id="1586" w:author="marc anthony" w:date="2024-08-03T20:46:00Z">
              <w:rPr/>
            </w:rPrChange>
          </w:rPr>
          <w:t xml:space="preserve"> Aumento en la satisfacción y el compromiso de los empleados al proporcionarles herramientas que faciliten su trabajo diario y mejoren la comunicación.</w:t>
        </w:r>
      </w:ins>
    </w:p>
    <w:p w14:paraId="3E76208B" w14:textId="77777777" w:rsidR="007215C0" w:rsidRPr="00930C99" w:rsidRDefault="007215C0">
      <w:pPr>
        <w:pStyle w:val="Ttulo3"/>
        <w:jc w:val="both"/>
        <w:rPr>
          <w:ins w:id="1587" w:author="marc anthony" w:date="2024-08-03T20:45:00Z"/>
          <w:rFonts w:ascii="Arial" w:hAnsi="Arial" w:cs="Arial"/>
          <w:sz w:val="28"/>
          <w:szCs w:val="28"/>
          <w:rPrChange w:id="1588" w:author="marc anthony" w:date="2024-08-03T20:55:00Z">
            <w:rPr>
              <w:ins w:id="1589" w:author="marc anthony" w:date="2024-08-03T20:45:00Z"/>
            </w:rPr>
          </w:rPrChange>
        </w:rPr>
        <w:pPrChange w:id="1590" w:author="marc anthony" w:date="2024-08-03T20:46:00Z">
          <w:pPr>
            <w:pStyle w:val="Ttulo3"/>
          </w:pPr>
        </w:pPrChange>
      </w:pPr>
      <w:ins w:id="1591" w:author="marc anthony" w:date="2024-08-03T20:45:00Z">
        <w:r w:rsidRPr="00930C99">
          <w:rPr>
            <w:rFonts w:ascii="Arial" w:hAnsi="Arial" w:cs="Arial"/>
            <w:sz w:val="28"/>
            <w:szCs w:val="28"/>
            <w:rPrChange w:id="1592" w:author="marc anthony" w:date="2024-08-03T20:55:00Z">
              <w:rPr/>
            </w:rPrChange>
          </w:rPr>
          <w:lastRenderedPageBreak/>
          <w:t>3.10 Estudios de Caso</w:t>
        </w:r>
      </w:ins>
    </w:p>
    <w:p w14:paraId="54CB3B01" w14:textId="77777777" w:rsidR="007215C0" w:rsidRPr="007215C0" w:rsidRDefault="007215C0">
      <w:pPr>
        <w:pStyle w:val="NormalWeb"/>
        <w:jc w:val="both"/>
        <w:rPr>
          <w:ins w:id="1593" w:author="marc anthony" w:date="2024-08-03T20:45:00Z"/>
          <w:rFonts w:ascii="Arial" w:hAnsi="Arial" w:cs="Arial"/>
          <w:rPrChange w:id="1594" w:author="marc anthony" w:date="2024-08-03T20:46:00Z">
            <w:rPr>
              <w:ins w:id="1595" w:author="marc anthony" w:date="2024-08-03T20:45:00Z"/>
            </w:rPr>
          </w:rPrChange>
        </w:rPr>
        <w:pPrChange w:id="1596" w:author="marc anthony" w:date="2024-08-03T20:46:00Z">
          <w:pPr>
            <w:pStyle w:val="NormalWeb"/>
          </w:pPr>
        </w:pPrChange>
      </w:pPr>
      <w:ins w:id="1597" w:author="marc anthony" w:date="2024-08-03T20:45:00Z">
        <w:r w:rsidRPr="007215C0">
          <w:rPr>
            <w:rFonts w:ascii="Arial" w:hAnsi="Arial" w:cs="Arial"/>
            <w:rPrChange w:id="1598" w:author="marc anthony" w:date="2024-08-03T20:46:00Z">
              <w:rPr/>
            </w:rPrChange>
          </w:rPr>
          <w:t>Se presentarán estudios de caso que muestren cómo la intranet ha sido utilizada en diferentes departamentos y cómo ha mejorado sus operaciones. Por ejemplo:</w:t>
        </w:r>
      </w:ins>
    </w:p>
    <w:p w14:paraId="13A36C48" w14:textId="77777777" w:rsidR="007215C0" w:rsidRPr="007215C0" w:rsidRDefault="007215C0">
      <w:pPr>
        <w:pStyle w:val="Ttulo4"/>
        <w:jc w:val="both"/>
        <w:rPr>
          <w:ins w:id="1599" w:author="marc anthony" w:date="2024-08-03T20:45:00Z"/>
          <w:rFonts w:ascii="Arial" w:hAnsi="Arial" w:cs="Arial"/>
          <w:rPrChange w:id="1600" w:author="marc anthony" w:date="2024-08-03T20:46:00Z">
            <w:rPr>
              <w:ins w:id="1601" w:author="marc anthony" w:date="2024-08-03T20:45:00Z"/>
            </w:rPr>
          </w:rPrChange>
        </w:rPr>
        <w:pPrChange w:id="1602" w:author="marc anthony" w:date="2024-08-03T20:46:00Z">
          <w:pPr>
            <w:pStyle w:val="Ttulo4"/>
          </w:pPr>
        </w:pPrChange>
      </w:pPr>
      <w:ins w:id="1603" w:author="marc anthony" w:date="2024-08-03T20:45:00Z">
        <w:r w:rsidRPr="007215C0">
          <w:rPr>
            <w:rFonts w:ascii="Arial" w:hAnsi="Arial" w:cs="Arial"/>
            <w:rPrChange w:id="1604" w:author="marc anthony" w:date="2024-08-03T20:46:00Z">
              <w:rPr/>
            </w:rPrChange>
          </w:rPr>
          <w:t>Estudio de Caso 1: Departamento de Recursos Humanos</w:t>
        </w:r>
      </w:ins>
    </w:p>
    <w:p w14:paraId="7F7DD49A" w14:textId="77777777" w:rsidR="007215C0" w:rsidRPr="007215C0" w:rsidRDefault="007215C0">
      <w:pPr>
        <w:pStyle w:val="NormalWeb"/>
        <w:jc w:val="both"/>
        <w:rPr>
          <w:ins w:id="1605" w:author="marc anthony" w:date="2024-08-03T20:45:00Z"/>
          <w:rFonts w:ascii="Arial" w:hAnsi="Arial" w:cs="Arial"/>
          <w:rPrChange w:id="1606" w:author="marc anthony" w:date="2024-08-03T20:46:00Z">
            <w:rPr>
              <w:ins w:id="1607" w:author="marc anthony" w:date="2024-08-03T20:45:00Z"/>
            </w:rPr>
          </w:rPrChange>
        </w:rPr>
        <w:pPrChange w:id="1608" w:author="marc anthony" w:date="2024-08-03T20:46:00Z">
          <w:pPr>
            <w:pStyle w:val="NormalWeb"/>
          </w:pPr>
        </w:pPrChange>
      </w:pPr>
      <w:ins w:id="1609" w:author="marc anthony" w:date="2024-08-03T20:45:00Z">
        <w:r w:rsidRPr="007215C0">
          <w:rPr>
            <w:rFonts w:ascii="Arial" w:hAnsi="Arial" w:cs="Arial"/>
            <w:rPrChange w:id="1610" w:author="marc anthony" w:date="2024-08-03T20:46:00Z">
              <w:rPr/>
            </w:rPrChange>
          </w:rPr>
          <w:t xml:space="preserve">El departamento de Recursos Humanos utilizó la intranet para centralizar la gestión de documentos y procesos administrativos. Con </w:t>
        </w:r>
        <w:proofErr w:type="spellStart"/>
        <w:r w:rsidRPr="007215C0">
          <w:rPr>
            <w:rFonts w:ascii="Arial" w:hAnsi="Arial" w:cs="Arial"/>
            <w:rPrChange w:id="1611" w:author="marc anthony" w:date="2024-08-03T20:46:00Z">
              <w:rPr/>
            </w:rPrChange>
          </w:rPr>
          <w:t>Seafile</w:t>
        </w:r>
        <w:proofErr w:type="spellEnd"/>
        <w:r w:rsidRPr="007215C0">
          <w:rPr>
            <w:rFonts w:ascii="Arial" w:hAnsi="Arial" w:cs="Arial"/>
            <w:rPrChange w:id="1612" w:author="marc anthony" w:date="2024-08-03T20:46:00Z">
              <w:rPr/>
            </w:rPrChange>
          </w:rPr>
          <w:t xml:space="preserve">, pudieron almacenar y compartir documentos de manera segura, y con </w:t>
        </w:r>
        <w:proofErr w:type="spellStart"/>
        <w:r w:rsidRPr="007215C0">
          <w:rPr>
            <w:rFonts w:ascii="Arial" w:hAnsi="Arial" w:cs="Arial"/>
            <w:rPrChange w:id="1613" w:author="marc anthony" w:date="2024-08-03T20:46:00Z">
              <w:rPr/>
            </w:rPrChange>
          </w:rPr>
          <w:t>HumHub</w:t>
        </w:r>
        <w:proofErr w:type="spellEnd"/>
        <w:r w:rsidRPr="007215C0">
          <w:rPr>
            <w:rFonts w:ascii="Arial" w:hAnsi="Arial" w:cs="Arial"/>
            <w:rPrChange w:id="1614" w:author="marc anthony" w:date="2024-08-03T20:46:00Z">
              <w:rPr/>
            </w:rPrChange>
          </w:rPr>
          <w:t>, mejoraron la comunicación interna y la colaboración en proyectos de capacitación y desarrollo.</w:t>
        </w:r>
      </w:ins>
    </w:p>
    <w:p w14:paraId="4884F480" w14:textId="6D99B342" w:rsidR="007215C0" w:rsidRPr="007215C0" w:rsidRDefault="007215C0">
      <w:pPr>
        <w:pStyle w:val="Ttulo4"/>
        <w:jc w:val="both"/>
        <w:rPr>
          <w:ins w:id="1615" w:author="marc anthony" w:date="2024-08-03T20:45:00Z"/>
          <w:rFonts w:ascii="Arial" w:hAnsi="Arial" w:cs="Arial"/>
          <w:rPrChange w:id="1616" w:author="marc anthony" w:date="2024-08-03T20:46:00Z">
            <w:rPr>
              <w:ins w:id="1617" w:author="marc anthony" w:date="2024-08-03T20:45:00Z"/>
            </w:rPr>
          </w:rPrChange>
        </w:rPr>
        <w:pPrChange w:id="1618" w:author="marc anthony" w:date="2024-08-03T20:46:00Z">
          <w:pPr>
            <w:pStyle w:val="Ttulo4"/>
          </w:pPr>
        </w:pPrChange>
      </w:pPr>
      <w:ins w:id="1619" w:author="marc anthony" w:date="2024-08-03T20:45:00Z">
        <w:r w:rsidRPr="007215C0">
          <w:rPr>
            <w:rFonts w:ascii="Arial" w:hAnsi="Arial" w:cs="Arial"/>
            <w:rPrChange w:id="1620" w:author="marc anthony" w:date="2024-08-03T20:46:00Z">
              <w:rPr/>
            </w:rPrChange>
          </w:rPr>
          <w:t xml:space="preserve">Estudio de Caso </w:t>
        </w:r>
      </w:ins>
      <w:ins w:id="1621" w:author="marc anthony" w:date="2024-08-03T20:55:00Z">
        <w:r w:rsidR="00930C99">
          <w:rPr>
            <w:rFonts w:ascii="Arial" w:hAnsi="Arial" w:cs="Arial"/>
          </w:rPr>
          <w:t>2</w:t>
        </w:r>
      </w:ins>
      <w:ins w:id="1622" w:author="marc anthony" w:date="2024-08-03T20:45:00Z">
        <w:r w:rsidRPr="007215C0">
          <w:rPr>
            <w:rFonts w:ascii="Arial" w:hAnsi="Arial" w:cs="Arial"/>
            <w:rPrChange w:id="1623" w:author="marc anthony" w:date="2024-08-03T20:46:00Z">
              <w:rPr/>
            </w:rPrChange>
          </w:rPr>
          <w:t>: Departamento de Ventas</w:t>
        </w:r>
      </w:ins>
    </w:p>
    <w:p w14:paraId="2FA4BABA" w14:textId="77777777" w:rsidR="007215C0" w:rsidRPr="007215C0" w:rsidRDefault="007215C0">
      <w:pPr>
        <w:pStyle w:val="NormalWeb"/>
        <w:jc w:val="both"/>
        <w:rPr>
          <w:ins w:id="1624" w:author="marc anthony" w:date="2024-08-03T20:45:00Z"/>
          <w:rFonts w:ascii="Arial" w:hAnsi="Arial" w:cs="Arial"/>
          <w:rPrChange w:id="1625" w:author="marc anthony" w:date="2024-08-03T20:46:00Z">
            <w:rPr>
              <w:ins w:id="1626" w:author="marc anthony" w:date="2024-08-03T20:45:00Z"/>
            </w:rPr>
          </w:rPrChange>
        </w:rPr>
        <w:pPrChange w:id="1627" w:author="marc anthony" w:date="2024-08-03T20:46:00Z">
          <w:pPr>
            <w:pStyle w:val="NormalWeb"/>
          </w:pPr>
        </w:pPrChange>
      </w:pPr>
      <w:ins w:id="1628" w:author="marc anthony" w:date="2024-08-03T20:45:00Z">
        <w:r w:rsidRPr="007215C0">
          <w:rPr>
            <w:rFonts w:ascii="Arial" w:hAnsi="Arial" w:cs="Arial"/>
            <w:rPrChange w:id="1629" w:author="marc anthony" w:date="2024-08-03T20:46:00Z">
              <w:rPr/>
            </w:rPrChange>
          </w:rPr>
          <w:t xml:space="preserve">El departamento de Ventas utilizó la intranet para acceder a materiales de marketing y documentos de ventas, mejorar la comunicación con otros departamentos y coordinar estrategias de ventas. La integración de </w:t>
        </w:r>
        <w:proofErr w:type="spellStart"/>
        <w:r w:rsidRPr="007215C0">
          <w:rPr>
            <w:rFonts w:ascii="Arial" w:hAnsi="Arial" w:cs="Arial"/>
            <w:rPrChange w:id="1630" w:author="marc anthony" w:date="2024-08-03T20:46:00Z">
              <w:rPr/>
            </w:rPrChange>
          </w:rPr>
          <w:t>Seafile</w:t>
        </w:r>
        <w:proofErr w:type="spellEnd"/>
        <w:r w:rsidRPr="007215C0">
          <w:rPr>
            <w:rFonts w:ascii="Arial" w:hAnsi="Arial" w:cs="Arial"/>
            <w:rPrChange w:id="1631" w:author="marc anthony" w:date="2024-08-03T20:46:00Z">
              <w:rPr/>
            </w:rPrChange>
          </w:rPr>
          <w:t xml:space="preserve"> permitió una gestión eficiente de los documentos de ventas, y </w:t>
        </w:r>
        <w:proofErr w:type="spellStart"/>
        <w:r w:rsidRPr="007215C0">
          <w:rPr>
            <w:rFonts w:ascii="Arial" w:hAnsi="Arial" w:cs="Arial"/>
            <w:rPrChange w:id="1632" w:author="marc anthony" w:date="2024-08-03T20:46:00Z">
              <w:rPr/>
            </w:rPrChange>
          </w:rPr>
          <w:t>HumHub</w:t>
        </w:r>
        <w:proofErr w:type="spellEnd"/>
        <w:r w:rsidRPr="007215C0">
          <w:rPr>
            <w:rFonts w:ascii="Arial" w:hAnsi="Arial" w:cs="Arial"/>
            <w:rPrChange w:id="1633" w:author="marc anthony" w:date="2024-08-03T20:46:00Z">
              <w:rPr/>
            </w:rPrChange>
          </w:rPr>
          <w:t xml:space="preserve"> facilitó la colaboración en campañas de marketing.</w:t>
        </w:r>
      </w:ins>
    </w:p>
    <w:p w14:paraId="5D9C3E72" w14:textId="77777777" w:rsidR="007215C0" w:rsidRPr="00930C99" w:rsidRDefault="007215C0">
      <w:pPr>
        <w:pStyle w:val="Ttulo3"/>
        <w:jc w:val="both"/>
        <w:rPr>
          <w:ins w:id="1634" w:author="marc anthony" w:date="2024-08-03T20:45:00Z"/>
          <w:rFonts w:ascii="Arial" w:hAnsi="Arial" w:cs="Arial"/>
          <w:sz w:val="28"/>
          <w:szCs w:val="28"/>
          <w:rPrChange w:id="1635" w:author="marc anthony" w:date="2024-08-03T20:56:00Z">
            <w:rPr>
              <w:ins w:id="1636" w:author="marc anthony" w:date="2024-08-03T20:45:00Z"/>
            </w:rPr>
          </w:rPrChange>
        </w:rPr>
        <w:pPrChange w:id="1637" w:author="marc anthony" w:date="2024-08-03T20:46:00Z">
          <w:pPr>
            <w:pStyle w:val="Ttulo3"/>
          </w:pPr>
        </w:pPrChange>
      </w:pPr>
      <w:ins w:id="1638" w:author="marc anthony" w:date="2024-08-03T20:45:00Z">
        <w:r w:rsidRPr="00930C99">
          <w:rPr>
            <w:rFonts w:ascii="Arial" w:hAnsi="Arial" w:cs="Arial"/>
            <w:sz w:val="28"/>
            <w:szCs w:val="28"/>
            <w:rPrChange w:id="1639" w:author="marc anthony" w:date="2024-08-03T20:56:00Z">
              <w:rPr/>
            </w:rPrChange>
          </w:rPr>
          <w:t>3.11 Conclusiones</w:t>
        </w:r>
      </w:ins>
    </w:p>
    <w:p w14:paraId="4E148330" w14:textId="77777777" w:rsidR="007215C0" w:rsidRPr="007215C0" w:rsidRDefault="007215C0">
      <w:pPr>
        <w:pStyle w:val="NormalWeb"/>
        <w:jc w:val="both"/>
        <w:rPr>
          <w:ins w:id="1640" w:author="marc anthony" w:date="2024-08-03T20:45:00Z"/>
          <w:rFonts w:ascii="Arial" w:hAnsi="Arial" w:cs="Arial"/>
          <w:rPrChange w:id="1641" w:author="marc anthony" w:date="2024-08-03T20:46:00Z">
            <w:rPr>
              <w:ins w:id="1642" w:author="marc anthony" w:date="2024-08-03T20:45:00Z"/>
            </w:rPr>
          </w:rPrChange>
        </w:rPr>
        <w:pPrChange w:id="1643" w:author="marc anthony" w:date="2024-08-03T20:46:00Z">
          <w:pPr>
            <w:pStyle w:val="NormalWeb"/>
          </w:pPr>
        </w:pPrChange>
      </w:pPr>
      <w:ins w:id="1644" w:author="marc anthony" w:date="2024-08-03T20:45:00Z">
        <w:r w:rsidRPr="007215C0">
          <w:rPr>
            <w:rFonts w:ascii="Arial" w:hAnsi="Arial" w:cs="Arial"/>
            <w:rPrChange w:id="1645" w:author="marc anthony" w:date="2024-08-03T20:46:00Z">
              <w:rPr/>
            </w:rPrChange>
          </w:rPr>
          <w:t>Se resumirán las conclusiones principales del desarrollo del proyecto, destacando los logros alcanzados, los desafíos superados y las lecciones aprendidas. Entre las conclusiones destacan:</w:t>
        </w:r>
      </w:ins>
    </w:p>
    <w:p w14:paraId="03F9B83C" w14:textId="77777777" w:rsidR="007215C0" w:rsidRPr="007215C0" w:rsidRDefault="007215C0">
      <w:pPr>
        <w:numPr>
          <w:ilvl w:val="0"/>
          <w:numId w:val="31"/>
        </w:numPr>
        <w:spacing w:before="100" w:beforeAutospacing="1" w:after="100" w:afterAutospacing="1" w:line="240" w:lineRule="auto"/>
        <w:jc w:val="both"/>
        <w:rPr>
          <w:ins w:id="1646" w:author="marc anthony" w:date="2024-08-03T20:45:00Z"/>
          <w:rFonts w:ascii="Arial" w:hAnsi="Arial" w:cs="Arial"/>
          <w:sz w:val="24"/>
          <w:szCs w:val="24"/>
          <w:rPrChange w:id="1647" w:author="marc anthony" w:date="2024-08-03T20:46:00Z">
            <w:rPr>
              <w:ins w:id="1648" w:author="marc anthony" w:date="2024-08-03T20:45:00Z"/>
            </w:rPr>
          </w:rPrChange>
        </w:rPr>
        <w:pPrChange w:id="1649" w:author="marc anthony" w:date="2024-08-03T20:46:00Z">
          <w:pPr>
            <w:numPr>
              <w:numId w:val="31"/>
            </w:numPr>
            <w:tabs>
              <w:tab w:val="num" w:pos="720"/>
            </w:tabs>
            <w:spacing w:before="100" w:beforeAutospacing="1" w:after="100" w:afterAutospacing="1" w:line="240" w:lineRule="auto"/>
            <w:ind w:left="720" w:hanging="360"/>
          </w:pPr>
        </w:pPrChange>
      </w:pPr>
      <w:ins w:id="1650" w:author="marc anthony" w:date="2024-08-03T20:45:00Z">
        <w:r w:rsidRPr="007215C0">
          <w:rPr>
            <w:rStyle w:val="Textoennegrita"/>
            <w:rFonts w:ascii="Arial" w:hAnsi="Arial" w:cs="Arial"/>
            <w:sz w:val="24"/>
            <w:szCs w:val="24"/>
            <w:rPrChange w:id="1651" w:author="marc anthony" w:date="2024-08-03T20:46:00Z">
              <w:rPr>
                <w:rStyle w:val="Textoennegrita"/>
              </w:rPr>
            </w:rPrChange>
          </w:rPr>
          <w:t>Logros:</w:t>
        </w:r>
        <w:r w:rsidRPr="007215C0">
          <w:rPr>
            <w:rFonts w:ascii="Arial" w:hAnsi="Arial" w:cs="Arial"/>
            <w:sz w:val="24"/>
            <w:szCs w:val="24"/>
            <w:rPrChange w:id="1652" w:author="marc anthony" w:date="2024-08-03T20:46:00Z">
              <w:rPr/>
            </w:rPrChange>
          </w:rPr>
          <w:t xml:space="preserve"> La implementación exitosa de una intranet que mejoró significativamente la comunicación, colaboración y eficiencia operativa dentro de la empresa.</w:t>
        </w:r>
      </w:ins>
    </w:p>
    <w:p w14:paraId="1E1D8993" w14:textId="77777777" w:rsidR="007215C0" w:rsidRPr="007215C0" w:rsidRDefault="007215C0">
      <w:pPr>
        <w:numPr>
          <w:ilvl w:val="0"/>
          <w:numId w:val="31"/>
        </w:numPr>
        <w:spacing w:before="100" w:beforeAutospacing="1" w:after="100" w:afterAutospacing="1" w:line="240" w:lineRule="auto"/>
        <w:jc w:val="both"/>
        <w:rPr>
          <w:ins w:id="1653" w:author="marc anthony" w:date="2024-08-03T20:45:00Z"/>
          <w:rFonts w:ascii="Arial" w:hAnsi="Arial" w:cs="Arial"/>
          <w:sz w:val="24"/>
          <w:szCs w:val="24"/>
          <w:rPrChange w:id="1654" w:author="marc anthony" w:date="2024-08-03T20:46:00Z">
            <w:rPr>
              <w:ins w:id="1655" w:author="marc anthony" w:date="2024-08-03T20:45:00Z"/>
            </w:rPr>
          </w:rPrChange>
        </w:rPr>
        <w:pPrChange w:id="1656" w:author="marc anthony" w:date="2024-08-03T20:46:00Z">
          <w:pPr>
            <w:numPr>
              <w:numId w:val="31"/>
            </w:numPr>
            <w:tabs>
              <w:tab w:val="num" w:pos="720"/>
            </w:tabs>
            <w:spacing w:before="100" w:beforeAutospacing="1" w:after="100" w:afterAutospacing="1" w:line="240" w:lineRule="auto"/>
            <w:ind w:left="720" w:hanging="360"/>
          </w:pPr>
        </w:pPrChange>
      </w:pPr>
      <w:ins w:id="1657" w:author="marc anthony" w:date="2024-08-03T20:45:00Z">
        <w:r w:rsidRPr="007215C0">
          <w:rPr>
            <w:rStyle w:val="Textoennegrita"/>
            <w:rFonts w:ascii="Arial" w:hAnsi="Arial" w:cs="Arial"/>
            <w:sz w:val="24"/>
            <w:szCs w:val="24"/>
            <w:rPrChange w:id="1658" w:author="marc anthony" w:date="2024-08-03T20:46:00Z">
              <w:rPr>
                <w:rStyle w:val="Textoennegrita"/>
              </w:rPr>
            </w:rPrChange>
          </w:rPr>
          <w:t>Desafíos:</w:t>
        </w:r>
        <w:r w:rsidRPr="007215C0">
          <w:rPr>
            <w:rFonts w:ascii="Arial" w:hAnsi="Arial" w:cs="Arial"/>
            <w:sz w:val="24"/>
            <w:szCs w:val="24"/>
            <w:rPrChange w:id="1659" w:author="marc anthony" w:date="2024-08-03T20:46:00Z">
              <w:rPr/>
            </w:rPrChange>
          </w:rPr>
          <w:t xml:space="preserve"> Superación de desafíos técnicos y organizativos, como la integración de nuevas herramientas y la adaptación de los empleados a los nuevos sistemas.</w:t>
        </w:r>
      </w:ins>
    </w:p>
    <w:p w14:paraId="6E339395" w14:textId="77777777" w:rsidR="007215C0" w:rsidRPr="007215C0" w:rsidRDefault="007215C0">
      <w:pPr>
        <w:numPr>
          <w:ilvl w:val="0"/>
          <w:numId w:val="31"/>
        </w:numPr>
        <w:spacing w:before="100" w:beforeAutospacing="1" w:after="100" w:afterAutospacing="1" w:line="240" w:lineRule="auto"/>
        <w:jc w:val="both"/>
        <w:rPr>
          <w:ins w:id="1660" w:author="marc anthony" w:date="2024-08-03T20:45:00Z"/>
          <w:rFonts w:ascii="Arial" w:hAnsi="Arial" w:cs="Arial"/>
          <w:sz w:val="24"/>
          <w:szCs w:val="24"/>
          <w:rPrChange w:id="1661" w:author="marc anthony" w:date="2024-08-03T20:46:00Z">
            <w:rPr>
              <w:ins w:id="1662" w:author="marc anthony" w:date="2024-08-03T20:45:00Z"/>
            </w:rPr>
          </w:rPrChange>
        </w:rPr>
        <w:pPrChange w:id="1663" w:author="marc anthony" w:date="2024-08-03T20:46:00Z">
          <w:pPr>
            <w:numPr>
              <w:numId w:val="31"/>
            </w:numPr>
            <w:tabs>
              <w:tab w:val="num" w:pos="720"/>
            </w:tabs>
            <w:spacing w:before="100" w:beforeAutospacing="1" w:after="100" w:afterAutospacing="1" w:line="240" w:lineRule="auto"/>
            <w:ind w:left="720" w:hanging="360"/>
          </w:pPr>
        </w:pPrChange>
      </w:pPr>
      <w:ins w:id="1664" w:author="marc anthony" w:date="2024-08-03T20:45:00Z">
        <w:r w:rsidRPr="007215C0">
          <w:rPr>
            <w:rStyle w:val="Textoennegrita"/>
            <w:rFonts w:ascii="Arial" w:hAnsi="Arial" w:cs="Arial"/>
            <w:sz w:val="24"/>
            <w:szCs w:val="24"/>
            <w:rPrChange w:id="1665" w:author="marc anthony" w:date="2024-08-03T20:46:00Z">
              <w:rPr>
                <w:rStyle w:val="Textoennegrita"/>
              </w:rPr>
            </w:rPrChange>
          </w:rPr>
          <w:t>Lecciones aprendidas:</w:t>
        </w:r>
        <w:r w:rsidRPr="007215C0">
          <w:rPr>
            <w:rFonts w:ascii="Arial" w:hAnsi="Arial" w:cs="Arial"/>
            <w:sz w:val="24"/>
            <w:szCs w:val="24"/>
            <w:rPrChange w:id="1666" w:author="marc anthony" w:date="2024-08-03T20:46:00Z">
              <w:rPr/>
            </w:rPrChange>
          </w:rPr>
          <w:t xml:space="preserve"> La importancia de una planificación meticulosa, la participación continua de los </w:t>
        </w:r>
        <w:proofErr w:type="spellStart"/>
        <w:r w:rsidRPr="007215C0">
          <w:rPr>
            <w:rFonts w:ascii="Arial" w:hAnsi="Arial" w:cs="Arial"/>
            <w:sz w:val="24"/>
            <w:szCs w:val="24"/>
            <w:rPrChange w:id="1667" w:author="marc anthony" w:date="2024-08-03T20:46:00Z">
              <w:rPr/>
            </w:rPrChange>
          </w:rPr>
          <w:t>stakeholders</w:t>
        </w:r>
        <w:proofErr w:type="spellEnd"/>
        <w:r w:rsidRPr="007215C0">
          <w:rPr>
            <w:rFonts w:ascii="Arial" w:hAnsi="Arial" w:cs="Arial"/>
            <w:sz w:val="24"/>
            <w:szCs w:val="24"/>
            <w:rPrChange w:id="1668" w:author="marc anthony" w:date="2024-08-03T20:46:00Z">
              <w:rPr/>
            </w:rPrChange>
          </w:rPr>
          <w:t xml:space="preserve"> y la flexibilidad para ajustar el proyecto según la retroalimentación recibida.</w:t>
        </w:r>
      </w:ins>
    </w:p>
    <w:p w14:paraId="4BB1AA66" w14:textId="77777777" w:rsidR="007215C0" w:rsidRPr="00930C99" w:rsidRDefault="007215C0">
      <w:pPr>
        <w:pStyle w:val="Ttulo3"/>
        <w:jc w:val="both"/>
        <w:rPr>
          <w:ins w:id="1669" w:author="marc anthony" w:date="2024-08-03T20:45:00Z"/>
          <w:rFonts w:ascii="Arial" w:hAnsi="Arial" w:cs="Arial"/>
          <w:sz w:val="28"/>
          <w:szCs w:val="28"/>
          <w:rPrChange w:id="1670" w:author="marc anthony" w:date="2024-08-03T20:56:00Z">
            <w:rPr>
              <w:ins w:id="1671" w:author="marc anthony" w:date="2024-08-03T20:45:00Z"/>
            </w:rPr>
          </w:rPrChange>
        </w:rPr>
        <w:pPrChange w:id="1672" w:author="marc anthony" w:date="2024-08-03T20:46:00Z">
          <w:pPr>
            <w:pStyle w:val="Ttulo3"/>
          </w:pPr>
        </w:pPrChange>
      </w:pPr>
      <w:ins w:id="1673" w:author="marc anthony" w:date="2024-08-03T20:45:00Z">
        <w:r w:rsidRPr="00930C99">
          <w:rPr>
            <w:rFonts w:ascii="Arial" w:hAnsi="Arial" w:cs="Arial"/>
            <w:sz w:val="28"/>
            <w:szCs w:val="28"/>
            <w:rPrChange w:id="1674" w:author="marc anthony" w:date="2024-08-03T20:56:00Z">
              <w:rPr/>
            </w:rPrChange>
          </w:rPr>
          <w:t>3.12 Recomendaciones</w:t>
        </w:r>
      </w:ins>
    </w:p>
    <w:p w14:paraId="79E2DADA" w14:textId="77777777" w:rsidR="007215C0" w:rsidRPr="007215C0" w:rsidRDefault="007215C0">
      <w:pPr>
        <w:pStyle w:val="NormalWeb"/>
        <w:jc w:val="both"/>
        <w:rPr>
          <w:ins w:id="1675" w:author="marc anthony" w:date="2024-08-03T20:45:00Z"/>
          <w:rFonts w:ascii="Arial" w:hAnsi="Arial" w:cs="Arial"/>
          <w:rPrChange w:id="1676" w:author="marc anthony" w:date="2024-08-03T20:46:00Z">
            <w:rPr>
              <w:ins w:id="1677" w:author="marc anthony" w:date="2024-08-03T20:45:00Z"/>
            </w:rPr>
          </w:rPrChange>
        </w:rPr>
        <w:pPrChange w:id="1678" w:author="marc anthony" w:date="2024-08-03T20:46:00Z">
          <w:pPr>
            <w:pStyle w:val="NormalWeb"/>
          </w:pPr>
        </w:pPrChange>
      </w:pPr>
      <w:ins w:id="1679" w:author="marc anthony" w:date="2024-08-03T20:45:00Z">
        <w:r w:rsidRPr="007215C0">
          <w:rPr>
            <w:rFonts w:ascii="Arial" w:hAnsi="Arial" w:cs="Arial"/>
            <w:rPrChange w:id="1680" w:author="marc anthony" w:date="2024-08-03T20:46:00Z">
              <w:rPr/>
            </w:rPrChange>
          </w:rPr>
          <w:t>Se proporcionarán recomendaciones para futuras mejoras y actualizaciones de la intranet, así como sugerencias para otros proyectos similares. Entre las recomendaciones destacan:</w:t>
        </w:r>
      </w:ins>
    </w:p>
    <w:p w14:paraId="0EF2C832" w14:textId="77777777" w:rsidR="007215C0" w:rsidRPr="007215C0" w:rsidRDefault="007215C0">
      <w:pPr>
        <w:numPr>
          <w:ilvl w:val="0"/>
          <w:numId w:val="32"/>
        </w:numPr>
        <w:spacing w:before="100" w:beforeAutospacing="1" w:after="100" w:afterAutospacing="1" w:line="240" w:lineRule="auto"/>
        <w:jc w:val="both"/>
        <w:rPr>
          <w:ins w:id="1681" w:author="marc anthony" w:date="2024-08-03T20:45:00Z"/>
          <w:rFonts w:ascii="Arial" w:hAnsi="Arial" w:cs="Arial"/>
          <w:sz w:val="24"/>
          <w:szCs w:val="24"/>
          <w:rPrChange w:id="1682" w:author="marc anthony" w:date="2024-08-03T20:46:00Z">
            <w:rPr>
              <w:ins w:id="1683" w:author="marc anthony" w:date="2024-08-03T20:45:00Z"/>
            </w:rPr>
          </w:rPrChange>
        </w:rPr>
        <w:pPrChange w:id="1684" w:author="marc anthony" w:date="2024-08-03T20:46:00Z">
          <w:pPr>
            <w:numPr>
              <w:numId w:val="32"/>
            </w:numPr>
            <w:tabs>
              <w:tab w:val="num" w:pos="720"/>
            </w:tabs>
            <w:spacing w:before="100" w:beforeAutospacing="1" w:after="100" w:afterAutospacing="1" w:line="240" w:lineRule="auto"/>
            <w:ind w:left="720" w:hanging="360"/>
          </w:pPr>
        </w:pPrChange>
      </w:pPr>
      <w:ins w:id="1685" w:author="marc anthony" w:date="2024-08-03T20:45:00Z">
        <w:r w:rsidRPr="007215C0">
          <w:rPr>
            <w:rStyle w:val="Textoennegrita"/>
            <w:rFonts w:ascii="Arial" w:hAnsi="Arial" w:cs="Arial"/>
            <w:sz w:val="24"/>
            <w:szCs w:val="24"/>
            <w:rPrChange w:id="1686" w:author="marc anthony" w:date="2024-08-03T20:46:00Z">
              <w:rPr>
                <w:rStyle w:val="Textoennegrita"/>
              </w:rPr>
            </w:rPrChange>
          </w:rPr>
          <w:t>Actualización continua:</w:t>
        </w:r>
        <w:r w:rsidRPr="007215C0">
          <w:rPr>
            <w:rFonts w:ascii="Arial" w:hAnsi="Arial" w:cs="Arial"/>
            <w:sz w:val="24"/>
            <w:szCs w:val="24"/>
            <w:rPrChange w:id="1687" w:author="marc anthony" w:date="2024-08-03T20:46:00Z">
              <w:rPr/>
            </w:rPrChange>
          </w:rPr>
          <w:t xml:space="preserve"> Mantener la intranet actualizada con las últimas tecnologías y mejores prácticas para asegurar su eficiencia y seguridad.</w:t>
        </w:r>
      </w:ins>
    </w:p>
    <w:p w14:paraId="12F6E854" w14:textId="77777777" w:rsidR="007215C0" w:rsidRPr="007215C0" w:rsidRDefault="007215C0">
      <w:pPr>
        <w:numPr>
          <w:ilvl w:val="0"/>
          <w:numId w:val="32"/>
        </w:numPr>
        <w:spacing w:before="100" w:beforeAutospacing="1" w:after="100" w:afterAutospacing="1" w:line="240" w:lineRule="auto"/>
        <w:jc w:val="both"/>
        <w:rPr>
          <w:ins w:id="1688" w:author="marc anthony" w:date="2024-08-03T20:45:00Z"/>
          <w:rFonts w:ascii="Arial" w:hAnsi="Arial" w:cs="Arial"/>
          <w:sz w:val="24"/>
          <w:szCs w:val="24"/>
          <w:rPrChange w:id="1689" w:author="marc anthony" w:date="2024-08-03T20:46:00Z">
            <w:rPr>
              <w:ins w:id="1690" w:author="marc anthony" w:date="2024-08-03T20:45:00Z"/>
            </w:rPr>
          </w:rPrChange>
        </w:rPr>
        <w:pPrChange w:id="1691" w:author="marc anthony" w:date="2024-08-03T20:46:00Z">
          <w:pPr>
            <w:numPr>
              <w:numId w:val="32"/>
            </w:numPr>
            <w:tabs>
              <w:tab w:val="num" w:pos="720"/>
            </w:tabs>
            <w:spacing w:before="100" w:beforeAutospacing="1" w:after="100" w:afterAutospacing="1" w:line="240" w:lineRule="auto"/>
            <w:ind w:left="720" w:hanging="360"/>
          </w:pPr>
        </w:pPrChange>
      </w:pPr>
      <w:ins w:id="1692" w:author="marc anthony" w:date="2024-08-03T20:45:00Z">
        <w:r w:rsidRPr="007215C0">
          <w:rPr>
            <w:rStyle w:val="Textoennegrita"/>
            <w:rFonts w:ascii="Arial" w:hAnsi="Arial" w:cs="Arial"/>
            <w:sz w:val="24"/>
            <w:szCs w:val="24"/>
            <w:rPrChange w:id="1693" w:author="marc anthony" w:date="2024-08-03T20:46:00Z">
              <w:rPr>
                <w:rStyle w:val="Textoennegrita"/>
              </w:rPr>
            </w:rPrChange>
          </w:rPr>
          <w:t>Capacitación continua:</w:t>
        </w:r>
        <w:r w:rsidRPr="007215C0">
          <w:rPr>
            <w:rFonts w:ascii="Arial" w:hAnsi="Arial" w:cs="Arial"/>
            <w:sz w:val="24"/>
            <w:szCs w:val="24"/>
            <w:rPrChange w:id="1694" w:author="marc anthony" w:date="2024-08-03T20:46:00Z">
              <w:rPr/>
            </w:rPrChange>
          </w:rPr>
          <w:t xml:space="preserve"> Proporcionar formación continua a los empleados para garantizar que puedan aprovechar al máximo las funcionalidades de la intranet.</w:t>
        </w:r>
      </w:ins>
    </w:p>
    <w:p w14:paraId="253BA0E7" w14:textId="77777777" w:rsidR="007215C0" w:rsidRPr="007215C0" w:rsidRDefault="007215C0">
      <w:pPr>
        <w:numPr>
          <w:ilvl w:val="0"/>
          <w:numId w:val="32"/>
        </w:numPr>
        <w:spacing w:before="100" w:beforeAutospacing="1" w:after="100" w:afterAutospacing="1" w:line="240" w:lineRule="auto"/>
        <w:jc w:val="both"/>
        <w:rPr>
          <w:ins w:id="1695" w:author="marc anthony" w:date="2024-08-03T20:45:00Z"/>
          <w:rFonts w:ascii="Arial" w:hAnsi="Arial" w:cs="Arial"/>
          <w:sz w:val="24"/>
          <w:szCs w:val="24"/>
          <w:rPrChange w:id="1696" w:author="marc anthony" w:date="2024-08-03T20:46:00Z">
            <w:rPr>
              <w:ins w:id="1697" w:author="marc anthony" w:date="2024-08-03T20:45:00Z"/>
            </w:rPr>
          </w:rPrChange>
        </w:rPr>
        <w:pPrChange w:id="1698" w:author="marc anthony" w:date="2024-08-03T20:46:00Z">
          <w:pPr>
            <w:numPr>
              <w:numId w:val="32"/>
            </w:numPr>
            <w:tabs>
              <w:tab w:val="num" w:pos="720"/>
            </w:tabs>
            <w:spacing w:before="100" w:beforeAutospacing="1" w:after="100" w:afterAutospacing="1" w:line="240" w:lineRule="auto"/>
            <w:ind w:left="720" w:hanging="360"/>
          </w:pPr>
        </w:pPrChange>
      </w:pPr>
      <w:proofErr w:type="spellStart"/>
      <w:ins w:id="1699" w:author="marc anthony" w:date="2024-08-03T20:45:00Z">
        <w:r w:rsidRPr="007215C0">
          <w:rPr>
            <w:rStyle w:val="Textoennegrita"/>
            <w:rFonts w:ascii="Arial" w:hAnsi="Arial" w:cs="Arial"/>
            <w:sz w:val="24"/>
            <w:szCs w:val="24"/>
            <w:rPrChange w:id="1700" w:author="marc anthony" w:date="2024-08-03T20:46:00Z">
              <w:rPr>
                <w:rStyle w:val="Textoennegrita"/>
              </w:rPr>
            </w:rPrChange>
          </w:rPr>
          <w:t>Feedback</w:t>
        </w:r>
        <w:proofErr w:type="spellEnd"/>
        <w:r w:rsidRPr="007215C0">
          <w:rPr>
            <w:rStyle w:val="Textoennegrita"/>
            <w:rFonts w:ascii="Arial" w:hAnsi="Arial" w:cs="Arial"/>
            <w:sz w:val="24"/>
            <w:szCs w:val="24"/>
            <w:rPrChange w:id="1701" w:author="marc anthony" w:date="2024-08-03T20:46:00Z">
              <w:rPr>
                <w:rStyle w:val="Textoennegrita"/>
              </w:rPr>
            </w:rPrChange>
          </w:rPr>
          <w:t xml:space="preserve"> constante:</w:t>
        </w:r>
        <w:r w:rsidRPr="007215C0">
          <w:rPr>
            <w:rFonts w:ascii="Arial" w:hAnsi="Arial" w:cs="Arial"/>
            <w:sz w:val="24"/>
            <w:szCs w:val="24"/>
            <w:rPrChange w:id="1702" w:author="marc anthony" w:date="2024-08-03T20:46:00Z">
              <w:rPr/>
            </w:rPrChange>
          </w:rPr>
          <w:t xml:space="preserve"> Mantener canales abiertos para recibir retroalimentación de los usuarios y realizar mejoras basadas en sus necesidades y sugerencias.</w:t>
        </w:r>
      </w:ins>
    </w:p>
    <w:p w14:paraId="3FD96168" w14:textId="51111C8C" w:rsidR="001C6C33" w:rsidRDefault="007215C0" w:rsidP="001C6C33">
      <w:pPr>
        <w:numPr>
          <w:ilvl w:val="0"/>
          <w:numId w:val="32"/>
        </w:numPr>
        <w:spacing w:before="100" w:beforeAutospacing="1" w:after="100" w:afterAutospacing="1" w:line="240" w:lineRule="auto"/>
        <w:jc w:val="both"/>
        <w:rPr>
          <w:ins w:id="1703" w:author="marc anthony" w:date="2024-08-05T11:31:00Z"/>
          <w:rFonts w:ascii="Arial" w:hAnsi="Arial" w:cs="Arial"/>
          <w:sz w:val="24"/>
          <w:szCs w:val="24"/>
        </w:rPr>
      </w:pPr>
      <w:ins w:id="1704" w:author="marc anthony" w:date="2024-08-03T20:45:00Z">
        <w:r w:rsidRPr="007215C0">
          <w:rPr>
            <w:rStyle w:val="Textoennegrita"/>
            <w:rFonts w:ascii="Arial" w:hAnsi="Arial" w:cs="Arial"/>
            <w:sz w:val="24"/>
            <w:szCs w:val="24"/>
            <w:rPrChange w:id="1705" w:author="marc anthony" w:date="2024-08-03T20:46:00Z">
              <w:rPr>
                <w:rStyle w:val="Textoennegrita"/>
              </w:rPr>
            </w:rPrChange>
          </w:rPr>
          <w:t>Monitoreo y evaluación:</w:t>
        </w:r>
        <w:r w:rsidRPr="007215C0">
          <w:rPr>
            <w:rFonts w:ascii="Arial" w:hAnsi="Arial" w:cs="Arial"/>
            <w:sz w:val="24"/>
            <w:szCs w:val="24"/>
            <w:rPrChange w:id="1706" w:author="marc anthony" w:date="2024-08-03T20:46:00Z">
              <w:rPr/>
            </w:rPrChange>
          </w:rPr>
          <w:t xml:space="preserve"> Implementar sistemas de monitoreo y evaluación para medir el impacto de la intranet y realizar ajustes según sea necesario.</w:t>
        </w:r>
      </w:ins>
    </w:p>
    <w:p w14:paraId="0F2D89A9" w14:textId="77777777" w:rsidR="001C6C33" w:rsidRDefault="001C6C33" w:rsidP="001C6C33">
      <w:pPr>
        <w:spacing w:before="100" w:beforeAutospacing="1" w:after="100" w:afterAutospacing="1" w:line="240" w:lineRule="auto"/>
        <w:jc w:val="both"/>
        <w:rPr>
          <w:ins w:id="1707" w:author="marc anthony" w:date="2024-08-05T11:31:00Z"/>
          <w:rFonts w:ascii="Arial" w:hAnsi="Arial" w:cs="Arial"/>
          <w:sz w:val="24"/>
          <w:szCs w:val="24"/>
        </w:rPr>
      </w:pPr>
    </w:p>
    <w:p w14:paraId="0D260E18" w14:textId="77777777" w:rsidR="001C6C33" w:rsidRPr="001C6C33" w:rsidRDefault="001C6C33" w:rsidP="001C6C33">
      <w:pPr>
        <w:spacing w:before="100" w:beforeAutospacing="1" w:after="100" w:afterAutospacing="1" w:line="240" w:lineRule="auto"/>
        <w:jc w:val="both"/>
        <w:rPr>
          <w:ins w:id="1708" w:author="marc anthony" w:date="2024-08-05T11:31:00Z"/>
          <w:rFonts w:ascii="Arial" w:hAnsi="Arial" w:cs="Arial"/>
          <w:b/>
          <w:bCs/>
          <w:sz w:val="28"/>
          <w:szCs w:val="28"/>
          <w:rPrChange w:id="1709" w:author="marc anthony" w:date="2024-08-05T11:32:00Z">
            <w:rPr>
              <w:ins w:id="1710" w:author="marc anthony" w:date="2024-08-05T11:31:00Z"/>
              <w:rFonts w:ascii="Arial" w:hAnsi="Arial" w:cs="Arial"/>
              <w:b/>
              <w:bCs/>
              <w:sz w:val="24"/>
              <w:szCs w:val="24"/>
            </w:rPr>
          </w:rPrChange>
        </w:rPr>
      </w:pPr>
      <w:ins w:id="1711" w:author="marc anthony" w:date="2024-08-05T11:31:00Z">
        <w:r w:rsidRPr="001C6C33">
          <w:rPr>
            <w:rFonts w:ascii="Arial" w:hAnsi="Arial" w:cs="Arial"/>
            <w:b/>
            <w:bCs/>
            <w:sz w:val="28"/>
            <w:szCs w:val="28"/>
            <w:rPrChange w:id="1712" w:author="marc anthony" w:date="2024-08-05T11:32:00Z">
              <w:rPr>
                <w:rFonts w:ascii="Arial" w:hAnsi="Arial" w:cs="Arial"/>
                <w:b/>
                <w:bCs/>
                <w:sz w:val="24"/>
                <w:szCs w:val="24"/>
              </w:rPr>
            </w:rPrChange>
          </w:rPr>
          <w:lastRenderedPageBreak/>
          <w:t>3.13 Conclusión</w:t>
        </w:r>
      </w:ins>
    </w:p>
    <w:p w14:paraId="07F7766E" w14:textId="584D5F0D" w:rsidR="001C6C33" w:rsidRPr="001C6C33" w:rsidRDefault="001C6C33" w:rsidP="001C6C33">
      <w:pPr>
        <w:spacing w:before="100" w:beforeAutospacing="1" w:after="100" w:afterAutospacing="1" w:line="240" w:lineRule="auto"/>
        <w:jc w:val="both"/>
        <w:rPr>
          <w:ins w:id="1713" w:author="marc anthony" w:date="2024-08-05T11:31:00Z"/>
          <w:rFonts w:ascii="Arial" w:hAnsi="Arial" w:cs="Arial"/>
          <w:sz w:val="24"/>
          <w:szCs w:val="24"/>
        </w:rPr>
      </w:pPr>
      <w:ins w:id="1714" w:author="marc anthony" w:date="2024-08-05T11:31:00Z">
        <w:r w:rsidRPr="001C6C33">
          <w:rPr>
            <w:rFonts w:ascii="Arial" w:hAnsi="Arial" w:cs="Arial"/>
            <w:sz w:val="24"/>
            <w:szCs w:val="24"/>
          </w:rPr>
          <w:t xml:space="preserve">El desarrollo del proyecto de intranet ha marcado un hito significativo en la transformación digital, proporcionando una plataforma integral que ha optimizado la comunicación interna, la gestión de documentos y la colaboración entre equipos. A través de una planificación rigurosa, la integración de tecnologías avanzadas como </w:t>
        </w:r>
        <w:proofErr w:type="spellStart"/>
        <w:r w:rsidRPr="001C6C33">
          <w:rPr>
            <w:rFonts w:ascii="Arial" w:hAnsi="Arial" w:cs="Arial"/>
            <w:sz w:val="24"/>
            <w:szCs w:val="24"/>
          </w:rPr>
          <w:t>Seafile</w:t>
        </w:r>
        <w:proofErr w:type="spellEnd"/>
        <w:r w:rsidRPr="001C6C33">
          <w:rPr>
            <w:rFonts w:ascii="Arial" w:hAnsi="Arial" w:cs="Arial"/>
            <w:sz w:val="24"/>
            <w:szCs w:val="24"/>
          </w:rPr>
          <w:t xml:space="preserve"> y </w:t>
        </w:r>
        <w:proofErr w:type="spellStart"/>
        <w:r w:rsidRPr="001C6C33">
          <w:rPr>
            <w:rFonts w:ascii="Arial" w:hAnsi="Arial" w:cs="Arial"/>
            <w:sz w:val="24"/>
            <w:szCs w:val="24"/>
          </w:rPr>
          <w:t>HumHub</w:t>
        </w:r>
        <w:proofErr w:type="spellEnd"/>
        <w:r w:rsidRPr="001C6C33">
          <w:rPr>
            <w:rFonts w:ascii="Arial" w:hAnsi="Arial" w:cs="Arial"/>
            <w:sz w:val="24"/>
            <w:szCs w:val="24"/>
          </w:rPr>
          <w:t>, y la implementación de metodologías ágiles, hemos logrado crear un sistema que responde eficazmente a las necesidades de nuestros usuarios y a los objetivos estratégicos de la empresa.</w:t>
        </w:r>
      </w:ins>
    </w:p>
    <w:p w14:paraId="3B8706EB" w14:textId="77777777" w:rsidR="001C6C33" w:rsidRPr="001C6C33" w:rsidRDefault="001C6C33" w:rsidP="001C6C33">
      <w:pPr>
        <w:spacing w:before="100" w:beforeAutospacing="1" w:after="100" w:afterAutospacing="1" w:line="240" w:lineRule="auto"/>
        <w:jc w:val="both"/>
        <w:rPr>
          <w:ins w:id="1715" w:author="marc anthony" w:date="2024-08-05T11:31:00Z"/>
          <w:rFonts w:ascii="Arial" w:hAnsi="Arial" w:cs="Arial"/>
          <w:sz w:val="24"/>
          <w:szCs w:val="24"/>
        </w:rPr>
      </w:pPr>
      <w:ins w:id="1716" w:author="marc anthony" w:date="2024-08-05T11:31:00Z">
        <w:r w:rsidRPr="001C6C33">
          <w:rPr>
            <w:rFonts w:ascii="Arial" w:hAnsi="Arial" w:cs="Arial"/>
            <w:b/>
            <w:bCs/>
            <w:sz w:val="24"/>
            <w:szCs w:val="24"/>
          </w:rPr>
          <w:t>Logros Principales:</w:t>
        </w:r>
      </w:ins>
    </w:p>
    <w:p w14:paraId="46213E9C" w14:textId="77777777" w:rsidR="001C6C33" w:rsidRPr="001C6C33" w:rsidRDefault="001C6C33" w:rsidP="001C6C33">
      <w:pPr>
        <w:numPr>
          <w:ilvl w:val="0"/>
          <w:numId w:val="33"/>
        </w:numPr>
        <w:spacing w:before="100" w:beforeAutospacing="1" w:after="100" w:afterAutospacing="1" w:line="240" w:lineRule="auto"/>
        <w:jc w:val="both"/>
        <w:rPr>
          <w:ins w:id="1717" w:author="marc anthony" w:date="2024-08-05T11:31:00Z"/>
          <w:rFonts w:ascii="Arial" w:hAnsi="Arial" w:cs="Arial"/>
          <w:sz w:val="24"/>
          <w:szCs w:val="24"/>
        </w:rPr>
      </w:pPr>
      <w:ins w:id="1718" w:author="marc anthony" w:date="2024-08-05T11:31:00Z">
        <w:r w:rsidRPr="001C6C33">
          <w:rPr>
            <w:rFonts w:ascii="Arial" w:hAnsi="Arial" w:cs="Arial"/>
            <w:b/>
            <w:bCs/>
            <w:sz w:val="24"/>
            <w:szCs w:val="24"/>
          </w:rPr>
          <w:t>Eficiencia Operativa:</w:t>
        </w:r>
        <w:r w:rsidRPr="001C6C33">
          <w:rPr>
            <w:rFonts w:ascii="Arial" w:hAnsi="Arial" w:cs="Arial"/>
            <w:sz w:val="24"/>
            <w:szCs w:val="24"/>
          </w:rPr>
          <w:t xml:space="preserve"> La intranet ha automatizado procesos clave, reduciendo la carga administrativa y permitiendo a los empleados centrarse en tareas de mayor valor. La integración de </w:t>
        </w:r>
        <w:proofErr w:type="spellStart"/>
        <w:r w:rsidRPr="001C6C33">
          <w:rPr>
            <w:rFonts w:ascii="Arial" w:hAnsi="Arial" w:cs="Arial"/>
            <w:sz w:val="24"/>
            <w:szCs w:val="24"/>
          </w:rPr>
          <w:t>Seafile</w:t>
        </w:r>
        <w:proofErr w:type="spellEnd"/>
        <w:r w:rsidRPr="001C6C33">
          <w:rPr>
            <w:rFonts w:ascii="Arial" w:hAnsi="Arial" w:cs="Arial"/>
            <w:sz w:val="24"/>
            <w:szCs w:val="24"/>
          </w:rPr>
          <w:t xml:space="preserve"> ha facilitado una gestión de documentos más eficiente y segura, mientras que </w:t>
        </w:r>
        <w:proofErr w:type="spellStart"/>
        <w:r w:rsidRPr="001C6C33">
          <w:rPr>
            <w:rFonts w:ascii="Arial" w:hAnsi="Arial" w:cs="Arial"/>
            <w:sz w:val="24"/>
            <w:szCs w:val="24"/>
          </w:rPr>
          <w:t>HumHub</w:t>
        </w:r>
        <w:proofErr w:type="spellEnd"/>
        <w:r w:rsidRPr="001C6C33">
          <w:rPr>
            <w:rFonts w:ascii="Arial" w:hAnsi="Arial" w:cs="Arial"/>
            <w:sz w:val="24"/>
            <w:szCs w:val="24"/>
          </w:rPr>
          <w:t xml:space="preserve"> ha mejorado significativamente la comunicación y colaboración interna.</w:t>
        </w:r>
      </w:ins>
    </w:p>
    <w:p w14:paraId="046BCD54" w14:textId="77777777" w:rsidR="001C6C33" w:rsidRPr="001C6C33" w:rsidRDefault="001C6C33" w:rsidP="001C6C33">
      <w:pPr>
        <w:numPr>
          <w:ilvl w:val="0"/>
          <w:numId w:val="33"/>
        </w:numPr>
        <w:spacing w:before="100" w:beforeAutospacing="1" w:after="100" w:afterAutospacing="1" w:line="240" w:lineRule="auto"/>
        <w:jc w:val="both"/>
        <w:rPr>
          <w:ins w:id="1719" w:author="marc anthony" w:date="2024-08-05T11:31:00Z"/>
          <w:rFonts w:ascii="Arial" w:hAnsi="Arial" w:cs="Arial"/>
          <w:sz w:val="24"/>
          <w:szCs w:val="24"/>
        </w:rPr>
      </w:pPr>
      <w:ins w:id="1720" w:author="marc anthony" w:date="2024-08-05T11:31:00Z">
        <w:r w:rsidRPr="001C6C33">
          <w:rPr>
            <w:rFonts w:ascii="Arial" w:hAnsi="Arial" w:cs="Arial"/>
            <w:b/>
            <w:bCs/>
            <w:sz w:val="24"/>
            <w:szCs w:val="24"/>
          </w:rPr>
          <w:t>Colaboración Mejorada:</w:t>
        </w:r>
        <w:r w:rsidRPr="001C6C33">
          <w:rPr>
            <w:rFonts w:ascii="Arial" w:hAnsi="Arial" w:cs="Arial"/>
            <w:sz w:val="24"/>
            <w:szCs w:val="24"/>
          </w:rPr>
          <w:t xml:space="preserve"> La plataforma ha fortalecido el trabajo en equipo y la coordinación entre departamentos, permitiendo una colaboración fluida y efectiva mediante herramientas de comunicación y compartición de archivos.</w:t>
        </w:r>
      </w:ins>
    </w:p>
    <w:p w14:paraId="36B0BD26" w14:textId="77777777" w:rsidR="001C6C33" w:rsidRPr="001C6C33" w:rsidRDefault="001C6C33" w:rsidP="001C6C33">
      <w:pPr>
        <w:numPr>
          <w:ilvl w:val="0"/>
          <w:numId w:val="33"/>
        </w:numPr>
        <w:spacing w:before="100" w:beforeAutospacing="1" w:after="100" w:afterAutospacing="1" w:line="240" w:lineRule="auto"/>
        <w:jc w:val="both"/>
        <w:rPr>
          <w:ins w:id="1721" w:author="marc anthony" w:date="2024-08-05T11:31:00Z"/>
          <w:rFonts w:ascii="Arial" w:hAnsi="Arial" w:cs="Arial"/>
          <w:sz w:val="24"/>
          <w:szCs w:val="24"/>
        </w:rPr>
      </w:pPr>
      <w:ins w:id="1722" w:author="marc anthony" w:date="2024-08-05T11:31:00Z">
        <w:r w:rsidRPr="001C6C33">
          <w:rPr>
            <w:rFonts w:ascii="Arial" w:hAnsi="Arial" w:cs="Arial"/>
            <w:b/>
            <w:bCs/>
            <w:sz w:val="24"/>
            <w:szCs w:val="24"/>
          </w:rPr>
          <w:t>Acceso Centralizado y Seguro:</w:t>
        </w:r>
        <w:r w:rsidRPr="001C6C33">
          <w:rPr>
            <w:rFonts w:ascii="Arial" w:hAnsi="Arial" w:cs="Arial"/>
            <w:sz w:val="24"/>
            <w:szCs w:val="24"/>
          </w:rPr>
          <w:t xml:space="preserve"> La implementación de un sistema centralizado de gestión de información ha garantizado que todos los empleados tengan acceso a los recursos necesarios de manera segura, protegiendo la integridad y la privacidad de los datos de la empresa.</w:t>
        </w:r>
      </w:ins>
    </w:p>
    <w:p w14:paraId="35552609" w14:textId="77777777" w:rsidR="001C6C33" w:rsidRPr="001C6C33" w:rsidRDefault="001C6C33" w:rsidP="001C6C33">
      <w:pPr>
        <w:spacing w:before="100" w:beforeAutospacing="1" w:after="100" w:afterAutospacing="1" w:line="240" w:lineRule="auto"/>
        <w:jc w:val="both"/>
        <w:rPr>
          <w:ins w:id="1723" w:author="marc anthony" w:date="2024-08-05T11:31:00Z"/>
          <w:rFonts w:ascii="Arial" w:hAnsi="Arial" w:cs="Arial"/>
          <w:sz w:val="24"/>
          <w:szCs w:val="24"/>
        </w:rPr>
      </w:pPr>
      <w:ins w:id="1724" w:author="marc anthony" w:date="2024-08-05T11:31:00Z">
        <w:r w:rsidRPr="001C6C33">
          <w:rPr>
            <w:rFonts w:ascii="Arial" w:hAnsi="Arial" w:cs="Arial"/>
            <w:b/>
            <w:bCs/>
            <w:sz w:val="24"/>
            <w:szCs w:val="24"/>
          </w:rPr>
          <w:t>Desafíos Superados:</w:t>
        </w:r>
      </w:ins>
    </w:p>
    <w:p w14:paraId="1EA0E8D6" w14:textId="77777777" w:rsidR="001C6C33" w:rsidRPr="001C6C33" w:rsidRDefault="001C6C33" w:rsidP="001C6C33">
      <w:pPr>
        <w:numPr>
          <w:ilvl w:val="0"/>
          <w:numId w:val="34"/>
        </w:numPr>
        <w:spacing w:before="100" w:beforeAutospacing="1" w:after="100" w:afterAutospacing="1" w:line="240" w:lineRule="auto"/>
        <w:jc w:val="both"/>
        <w:rPr>
          <w:ins w:id="1725" w:author="marc anthony" w:date="2024-08-05T11:31:00Z"/>
          <w:rFonts w:ascii="Arial" w:hAnsi="Arial" w:cs="Arial"/>
          <w:sz w:val="24"/>
          <w:szCs w:val="24"/>
        </w:rPr>
      </w:pPr>
      <w:ins w:id="1726" w:author="marc anthony" w:date="2024-08-05T11:31:00Z">
        <w:r w:rsidRPr="001C6C33">
          <w:rPr>
            <w:rFonts w:ascii="Arial" w:hAnsi="Arial" w:cs="Arial"/>
            <w:b/>
            <w:bCs/>
            <w:sz w:val="24"/>
            <w:szCs w:val="24"/>
          </w:rPr>
          <w:t>Integración de Herramientas:</w:t>
        </w:r>
        <w:r w:rsidRPr="001C6C33">
          <w:rPr>
            <w:rFonts w:ascii="Arial" w:hAnsi="Arial" w:cs="Arial"/>
            <w:sz w:val="24"/>
            <w:szCs w:val="24"/>
          </w:rPr>
          <w:t xml:space="preserve"> La combinación de </w:t>
        </w:r>
        <w:proofErr w:type="spellStart"/>
        <w:r w:rsidRPr="001C6C33">
          <w:rPr>
            <w:rFonts w:ascii="Arial" w:hAnsi="Arial" w:cs="Arial"/>
            <w:sz w:val="24"/>
            <w:szCs w:val="24"/>
          </w:rPr>
          <w:t>Seafile</w:t>
        </w:r>
        <w:proofErr w:type="spellEnd"/>
        <w:r w:rsidRPr="001C6C33">
          <w:rPr>
            <w:rFonts w:ascii="Arial" w:hAnsi="Arial" w:cs="Arial"/>
            <w:sz w:val="24"/>
            <w:szCs w:val="24"/>
          </w:rPr>
          <w:t xml:space="preserve"> y </w:t>
        </w:r>
        <w:proofErr w:type="spellStart"/>
        <w:r w:rsidRPr="001C6C33">
          <w:rPr>
            <w:rFonts w:ascii="Arial" w:hAnsi="Arial" w:cs="Arial"/>
            <w:sz w:val="24"/>
            <w:szCs w:val="24"/>
          </w:rPr>
          <w:t>HumHub</w:t>
        </w:r>
        <w:proofErr w:type="spellEnd"/>
        <w:r w:rsidRPr="001C6C33">
          <w:rPr>
            <w:rFonts w:ascii="Arial" w:hAnsi="Arial" w:cs="Arial"/>
            <w:sz w:val="24"/>
            <w:szCs w:val="24"/>
          </w:rPr>
          <w:t xml:space="preserve"> con otros sistemas existentes presentó desafíos técnicos que fueron superados mediante una planificación cuidadosa y pruebas exhaustivas.</w:t>
        </w:r>
      </w:ins>
    </w:p>
    <w:p w14:paraId="1E110ABF" w14:textId="77777777" w:rsidR="001C6C33" w:rsidRPr="001C6C33" w:rsidRDefault="001C6C33" w:rsidP="001C6C33">
      <w:pPr>
        <w:numPr>
          <w:ilvl w:val="0"/>
          <w:numId w:val="34"/>
        </w:numPr>
        <w:spacing w:before="100" w:beforeAutospacing="1" w:after="100" w:afterAutospacing="1" w:line="240" w:lineRule="auto"/>
        <w:jc w:val="both"/>
        <w:rPr>
          <w:ins w:id="1727" w:author="marc anthony" w:date="2024-08-05T11:31:00Z"/>
          <w:rFonts w:ascii="Arial" w:hAnsi="Arial" w:cs="Arial"/>
          <w:sz w:val="24"/>
          <w:szCs w:val="24"/>
        </w:rPr>
      </w:pPr>
      <w:ins w:id="1728" w:author="marc anthony" w:date="2024-08-05T11:31:00Z">
        <w:r w:rsidRPr="001C6C33">
          <w:rPr>
            <w:rFonts w:ascii="Arial" w:hAnsi="Arial" w:cs="Arial"/>
            <w:b/>
            <w:bCs/>
            <w:sz w:val="24"/>
            <w:szCs w:val="24"/>
          </w:rPr>
          <w:t>Adaptación del Usuario:</w:t>
        </w:r>
        <w:r w:rsidRPr="001C6C33">
          <w:rPr>
            <w:rFonts w:ascii="Arial" w:hAnsi="Arial" w:cs="Arial"/>
            <w:sz w:val="24"/>
            <w:szCs w:val="24"/>
          </w:rPr>
          <w:t xml:space="preserve"> La transición a una nueva plataforma requirió un enfoque proactivo en la capacitación de usuarios y en la gestión del cambio, asegurando que los empleados pudieran adaptarse rápidamente a las nuevas herramientas y procesos.</w:t>
        </w:r>
      </w:ins>
    </w:p>
    <w:p w14:paraId="0ED61349" w14:textId="77777777" w:rsidR="001C6C33" w:rsidRPr="001C6C33" w:rsidRDefault="001C6C33" w:rsidP="001C6C33">
      <w:pPr>
        <w:spacing w:before="100" w:beforeAutospacing="1" w:after="100" w:afterAutospacing="1" w:line="240" w:lineRule="auto"/>
        <w:jc w:val="both"/>
        <w:rPr>
          <w:ins w:id="1729" w:author="marc anthony" w:date="2024-08-05T11:31:00Z"/>
          <w:rFonts w:ascii="Arial" w:hAnsi="Arial" w:cs="Arial"/>
          <w:sz w:val="24"/>
          <w:szCs w:val="24"/>
        </w:rPr>
      </w:pPr>
      <w:ins w:id="1730" w:author="marc anthony" w:date="2024-08-05T11:31:00Z">
        <w:r w:rsidRPr="001C6C33">
          <w:rPr>
            <w:rFonts w:ascii="Arial" w:hAnsi="Arial" w:cs="Arial"/>
            <w:b/>
            <w:bCs/>
            <w:sz w:val="24"/>
            <w:szCs w:val="24"/>
          </w:rPr>
          <w:t>Lecciones Aprendidas:</w:t>
        </w:r>
      </w:ins>
    </w:p>
    <w:p w14:paraId="45AE9F73" w14:textId="77777777" w:rsidR="001C6C33" w:rsidRPr="001C6C33" w:rsidRDefault="001C6C33" w:rsidP="001C6C33">
      <w:pPr>
        <w:numPr>
          <w:ilvl w:val="0"/>
          <w:numId w:val="35"/>
        </w:numPr>
        <w:spacing w:before="100" w:beforeAutospacing="1" w:after="100" w:afterAutospacing="1" w:line="240" w:lineRule="auto"/>
        <w:jc w:val="both"/>
        <w:rPr>
          <w:ins w:id="1731" w:author="marc anthony" w:date="2024-08-05T11:31:00Z"/>
          <w:rFonts w:ascii="Arial" w:hAnsi="Arial" w:cs="Arial"/>
          <w:sz w:val="24"/>
          <w:szCs w:val="24"/>
        </w:rPr>
      </w:pPr>
      <w:ins w:id="1732" w:author="marc anthony" w:date="2024-08-05T11:31:00Z">
        <w:r w:rsidRPr="001C6C33">
          <w:rPr>
            <w:rFonts w:ascii="Arial" w:hAnsi="Arial" w:cs="Arial"/>
            <w:b/>
            <w:bCs/>
            <w:sz w:val="24"/>
            <w:szCs w:val="24"/>
          </w:rPr>
          <w:t>Importancia de la Retroalimentación:</w:t>
        </w:r>
        <w:r w:rsidRPr="001C6C33">
          <w:rPr>
            <w:rFonts w:ascii="Arial" w:hAnsi="Arial" w:cs="Arial"/>
            <w:sz w:val="24"/>
            <w:szCs w:val="24"/>
          </w:rPr>
          <w:t xml:space="preserve"> La retroalimentación continua de los usuarios fue crucial para ajustar y mejorar la intranet, destacando la necesidad de mantener canales abiertos para recibir sugerencias y hacer ajustes basados en las necesidades reales de los usuarios.</w:t>
        </w:r>
      </w:ins>
    </w:p>
    <w:p w14:paraId="5727E700" w14:textId="77777777" w:rsidR="001C6C33" w:rsidRPr="001C6C33" w:rsidRDefault="001C6C33" w:rsidP="001C6C33">
      <w:pPr>
        <w:numPr>
          <w:ilvl w:val="0"/>
          <w:numId w:val="35"/>
        </w:numPr>
        <w:spacing w:before="100" w:beforeAutospacing="1" w:after="100" w:afterAutospacing="1" w:line="240" w:lineRule="auto"/>
        <w:jc w:val="both"/>
        <w:rPr>
          <w:ins w:id="1733" w:author="marc anthony" w:date="2024-08-05T11:31:00Z"/>
          <w:rFonts w:ascii="Arial" w:hAnsi="Arial" w:cs="Arial"/>
          <w:sz w:val="24"/>
          <w:szCs w:val="24"/>
        </w:rPr>
      </w:pPr>
      <w:ins w:id="1734" w:author="marc anthony" w:date="2024-08-05T11:31:00Z">
        <w:r w:rsidRPr="001C6C33">
          <w:rPr>
            <w:rFonts w:ascii="Arial" w:hAnsi="Arial" w:cs="Arial"/>
            <w:b/>
            <w:bCs/>
            <w:sz w:val="24"/>
            <w:szCs w:val="24"/>
          </w:rPr>
          <w:t>Flexibilidad en el Desarrollo:</w:t>
        </w:r>
        <w:r w:rsidRPr="001C6C33">
          <w:rPr>
            <w:rFonts w:ascii="Arial" w:hAnsi="Arial" w:cs="Arial"/>
            <w:sz w:val="24"/>
            <w:szCs w:val="24"/>
          </w:rPr>
          <w:t xml:space="preserve"> La capacidad para adaptarse a cambios y nuevas prioridades durante el desarrollo del proyecto fue fundamental para el éxito del mismo. La metodología ágil permitió una entrega iterativa y un ajuste continuo del sistema.</w:t>
        </w:r>
      </w:ins>
    </w:p>
    <w:p w14:paraId="30D5DE3E" w14:textId="77777777" w:rsidR="001C6C33" w:rsidRPr="001C6C33" w:rsidRDefault="001C6C33" w:rsidP="001C6C33">
      <w:pPr>
        <w:spacing w:before="100" w:beforeAutospacing="1" w:after="100" w:afterAutospacing="1" w:line="240" w:lineRule="auto"/>
        <w:jc w:val="both"/>
        <w:rPr>
          <w:ins w:id="1735" w:author="marc anthony" w:date="2024-08-05T11:31:00Z"/>
          <w:rFonts w:ascii="Arial" w:hAnsi="Arial" w:cs="Arial"/>
          <w:sz w:val="24"/>
          <w:szCs w:val="24"/>
        </w:rPr>
      </w:pPr>
      <w:ins w:id="1736" w:author="marc anthony" w:date="2024-08-05T11:31:00Z">
        <w:r w:rsidRPr="001C6C33">
          <w:rPr>
            <w:rFonts w:ascii="Arial" w:hAnsi="Arial" w:cs="Arial"/>
            <w:b/>
            <w:bCs/>
            <w:sz w:val="24"/>
            <w:szCs w:val="24"/>
          </w:rPr>
          <w:t>Recomendaciones Futuras:</w:t>
        </w:r>
      </w:ins>
    </w:p>
    <w:p w14:paraId="17BBB1F0" w14:textId="77777777" w:rsidR="001C6C33" w:rsidRPr="001C6C33" w:rsidRDefault="001C6C33" w:rsidP="001C6C33">
      <w:pPr>
        <w:numPr>
          <w:ilvl w:val="0"/>
          <w:numId w:val="36"/>
        </w:numPr>
        <w:spacing w:before="100" w:beforeAutospacing="1" w:after="100" w:afterAutospacing="1" w:line="240" w:lineRule="auto"/>
        <w:jc w:val="both"/>
        <w:rPr>
          <w:ins w:id="1737" w:author="marc anthony" w:date="2024-08-05T11:31:00Z"/>
          <w:rFonts w:ascii="Arial" w:hAnsi="Arial" w:cs="Arial"/>
          <w:sz w:val="24"/>
          <w:szCs w:val="24"/>
        </w:rPr>
      </w:pPr>
      <w:ins w:id="1738" w:author="marc anthony" w:date="2024-08-05T11:31:00Z">
        <w:r w:rsidRPr="001C6C33">
          <w:rPr>
            <w:rFonts w:ascii="Arial" w:hAnsi="Arial" w:cs="Arial"/>
            <w:b/>
            <w:bCs/>
            <w:sz w:val="24"/>
            <w:szCs w:val="24"/>
          </w:rPr>
          <w:lastRenderedPageBreak/>
          <w:t>Actualización Continua:</w:t>
        </w:r>
        <w:r w:rsidRPr="001C6C33">
          <w:rPr>
            <w:rFonts w:ascii="Arial" w:hAnsi="Arial" w:cs="Arial"/>
            <w:sz w:val="24"/>
            <w:szCs w:val="24"/>
          </w:rPr>
          <w:t xml:space="preserve"> Mantener la intranet actualizada con las últimas tecnologías y mejores prácticas para asegurar su relevancia y eficiencia a largo plazo.</w:t>
        </w:r>
      </w:ins>
    </w:p>
    <w:p w14:paraId="16A60D9F" w14:textId="77777777" w:rsidR="001C6C33" w:rsidRPr="001C6C33" w:rsidRDefault="001C6C33" w:rsidP="001C6C33">
      <w:pPr>
        <w:numPr>
          <w:ilvl w:val="0"/>
          <w:numId w:val="36"/>
        </w:numPr>
        <w:spacing w:before="100" w:beforeAutospacing="1" w:after="100" w:afterAutospacing="1" w:line="240" w:lineRule="auto"/>
        <w:jc w:val="both"/>
        <w:rPr>
          <w:ins w:id="1739" w:author="marc anthony" w:date="2024-08-05T11:31:00Z"/>
          <w:rFonts w:ascii="Arial" w:hAnsi="Arial" w:cs="Arial"/>
          <w:sz w:val="24"/>
          <w:szCs w:val="24"/>
        </w:rPr>
      </w:pPr>
      <w:ins w:id="1740" w:author="marc anthony" w:date="2024-08-05T11:31:00Z">
        <w:r w:rsidRPr="001C6C33">
          <w:rPr>
            <w:rFonts w:ascii="Arial" w:hAnsi="Arial" w:cs="Arial"/>
            <w:b/>
            <w:bCs/>
            <w:sz w:val="24"/>
            <w:szCs w:val="24"/>
          </w:rPr>
          <w:t>Capacitación y Soporte:</w:t>
        </w:r>
        <w:r w:rsidRPr="001C6C33">
          <w:rPr>
            <w:rFonts w:ascii="Arial" w:hAnsi="Arial" w:cs="Arial"/>
            <w:sz w:val="24"/>
            <w:szCs w:val="24"/>
          </w:rPr>
          <w:t xml:space="preserve"> Proseguir con la formación y el soporte continuo para los empleados, garantizando que puedan utilizar la plataforma de manera óptima.</w:t>
        </w:r>
      </w:ins>
    </w:p>
    <w:p w14:paraId="7B654089" w14:textId="68EAFA15" w:rsidR="001C6C33" w:rsidRPr="001C6C33" w:rsidRDefault="001C6C33" w:rsidP="001C6C33">
      <w:pPr>
        <w:numPr>
          <w:ilvl w:val="0"/>
          <w:numId w:val="36"/>
        </w:numPr>
        <w:spacing w:before="100" w:beforeAutospacing="1" w:after="100" w:afterAutospacing="1" w:line="240" w:lineRule="auto"/>
        <w:jc w:val="both"/>
        <w:rPr>
          <w:ins w:id="1741" w:author="marc anthony" w:date="2024-08-05T11:31:00Z"/>
          <w:rFonts w:ascii="Arial" w:hAnsi="Arial" w:cs="Arial"/>
          <w:sz w:val="24"/>
          <w:szCs w:val="24"/>
        </w:rPr>
      </w:pPr>
      <w:ins w:id="1742" w:author="marc anthony" w:date="2024-08-05T11:31:00Z">
        <w:r w:rsidRPr="001C6C33">
          <w:rPr>
            <w:rFonts w:ascii="Arial" w:hAnsi="Arial" w:cs="Arial"/>
            <w:b/>
            <w:bCs/>
            <w:sz w:val="24"/>
            <w:szCs w:val="24"/>
          </w:rPr>
          <w:t>Monitoreo y Evaluación:</w:t>
        </w:r>
        <w:r w:rsidRPr="001C6C33">
          <w:rPr>
            <w:rFonts w:ascii="Arial" w:hAnsi="Arial" w:cs="Arial"/>
            <w:sz w:val="24"/>
            <w:szCs w:val="24"/>
          </w:rPr>
          <w:t xml:space="preserve"> Implementar mecanismos de monitoreo y evaluación para medir el impacto de la intranet y realizar mejoras </w:t>
        </w:r>
      </w:ins>
      <w:ins w:id="1743" w:author="marc anthony" w:date="2024-08-05T11:33:00Z">
        <w:r w:rsidRPr="001C6C33">
          <w:rPr>
            <w:rFonts w:ascii="Arial" w:hAnsi="Arial" w:cs="Arial"/>
            <w:sz w:val="24"/>
            <w:szCs w:val="24"/>
          </w:rPr>
          <w:t>continúas</w:t>
        </w:r>
      </w:ins>
      <w:ins w:id="1744" w:author="marc anthony" w:date="2024-08-05T11:31:00Z">
        <w:r w:rsidRPr="001C6C33">
          <w:rPr>
            <w:rFonts w:ascii="Arial" w:hAnsi="Arial" w:cs="Arial"/>
            <w:sz w:val="24"/>
            <w:szCs w:val="24"/>
          </w:rPr>
          <w:t xml:space="preserve"> basadas en el rendimiento y la retroalimentación de los usuarios.</w:t>
        </w:r>
      </w:ins>
    </w:p>
    <w:p w14:paraId="7669B550" w14:textId="77777777" w:rsidR="001C6C33" w:rsidRPr="001C6C33" w:rsidRDefault="001C6C33" w:rsidP="001C6C33">
      <w:pPr>
        <w:spacing w:before="100" w:beforeAutospacing="1" w:after="100" w:afterAutospacing="1" w:line="240" w:lineRule="auto"/>
        <w:jc w:val="both"/>
        <w:rPr>
          <w:ins w:id="1745" w:author="marc anthony" w:date="2024-08-05T11:31:00Z"/>
          <w:rFonts w:ascii="Arial" w:hAnsi="Arial" w:cs="Arial"/>
          <w:sz w:val="24"/>
          <w:szCs w:val="24"/>
        </w:rPr>
      </w:pPr>
      <w:ins w:id="1746" w:author="marc anthony" w:date="2024-08-05T11:31:00Z">
        <w:r w:rsidRPr="001C6C33">
          <w:rPr>
            <w:rFonts w:ascii="Arial" w:hAnsi="Arial" w:cs="Arial"/>
            <w:sz w:val="24"/>
            <w:szCs w:val="24"/>
          </w:rPr>
          <w:t>En resumen, el proyecto de intranet ha cumplido con éxito sus objetivos, proporcionando una plataforma que no solo ha mejorado la eficiencia y colaboración dentro de la empresa, sino que también ha sentado las bases para futuras mejoras y evoluciones en el entorno digital de la organización. La experiencia adquirida durante este proceso ofrece valiosas lecciones para futuros proyectos y destaca la importancia de una planificación meticulosa, una integración cuidadosa de herramientas y una atención continua a las necesidades de los usuarios.</w:t>
        </w:r>
      </w:ins>
    </w:p>
    <w:p w14:paraId="5273517F" w14:textId="77777777" w:rsidR="001C6C33" w:rsidRPr="001C6C33" w:rsidRDefault="001C6C33" w:rsidP="001C6C33">
      <w:pPr>
        <w:spacing w:before="100" w:beforeAutospacing="1" w:after="100" w:afterAutospacing="1" w:line="240" w:lineRule="auto"/>
        <w:jc w:val="both"/>
        <w:rPr>
          <w:ins w:id="1747" w:author="marc anthony" w:date="2024-08-03T20:45:00Z"/>
          <w:rFonts w:ascii="Arial" w:hAnsi="Arial" w:cs="Arial"/>
          <w:sz w:val="24"/>
          <w:szCs w:val="24"/>
          <w:rPrChange w:id="1748" w:author="marc anthony" w:date="2024-08-05T11:31:00Z">
            <w:rPr>
              <w:ins w:id="1749" w:author="marc anthony" w:date="2024-08-03T20:45:00Z"/>
            </w:rPr>
          </w:rPrChange>
        </w:rPr>
        <w:pPrChange w:id="1750" w:author="marc anthony" w:date="2024-08-05T11:31:00Z">
          <w:pPr>
            <w:numPr>
              <w:numId w:val="32"/>
            </w:numPr>
            <w:tabs>
              <w:tab w:val="num" w:pos="720"/>
            </w:tabs>
            <w:spacing w:before="100" w:beforeAutospacing="1" w:after="100" w:afterAutospacing="1" w:line="240" w:lineRule="auto"/>
            <w:ind w:left="720" w:hanging="360"/>
          </w:pPr>
        </w:pPrChange>
      </w:pPr>
    </w:p>
    <w:p w14:paraId="00B26F19" w14:textId="77777777" w:rsidR="002F0B5F" w:rsidRDefault="002F0B5F">
      <w:pPr>
        <w:rPr>
          <w:ins w:id="1751" w:author="marc anthony" w:date="2024-07-04T00:18:00Z"/>
        </w:rPr>
      </w:pPr>
    </w:p>
    <w:p w14:paraId="02F87226" w14:textId="77777777" w:rsidR="002F0B5F" w:rsidRDefault="002F0B5F">
      <w:pPr>
        <w:rPr>
          <w:ins w:id="1752" w:author="marc anthony" w:date="2024-07-04T00:18:00Z"/>
        </w:rPr>
      </w:pPr>
    </w:p>
    <w:p w14:paraId="4E8AD787" w14:textId="77777777" w:rsidR="002F0B5F" w:rsidRDefault="002F0B5F">
      <w:pPr>
        <w:rPr>
          <w:ins w:id="1753" w:author="marc anthony" w:date="2024-07-04T00:18:00Z"/>
        </w:rPr>
      </w:pPr>
    </w:p>
    <w:p w14:paraId="46A9E8E5" w14:textId="77777777" w:rsidR="002F0B5F" w:rsidRDefault="002F0B5F">
      <w:pPr>
        <w:rPr>
          <w:ins w:id="1754" w:author="marc anthony" w:date="2024-07-04T00:18:00Z"/>
        </w:rPr>
      </w:pPr>
    </w:p>
    <w:p w14:paraId="6008F816" w14:textId="77777777" w:rsidR="002F0B5F" w:rsidRDefault="002F0B5F">
      <w:pPr>
        <w:rPr>
          <w:ins w:id="1755" w:author="marc anthony" w:date="2024-07-04T00:18:00Z"/>
        </w:rPr>
      </w:pPr>
    </w:p>
    <w:p w14:paraId="32B33804" w14:textId="77777777" w:rsidR="002F0B5F" w:rsidRDefault="002F0B5F">
      <w:pPr>
        <w:rPr>
          <w:ins w:id="1756" w:author="marc anthony" w:date="2024-07-04T00:18:00Z"/>
        </w:rPr>
      </w:pPr>
    </w:p>
    <w:p w14:paraId="3B12E767" w14:textId="77777777" w:rsidR="002F0B5F" w:rsidRDefault="002F0B5F">
      <w:pPr>
        <w:rPr>
          <w:ins w:id="1757" w:author="marc anthony" w:date="2024-07-04T00:18:00Z"/>
        </w:rPr>
      </w:pPr>
    </w:p>
    <w:p w14:paraId="0A13AE4A" w14:textId="77777777" w:rsidR="002F0B5F" w:rsidRDefault="002F0B5F">
      <w:pPr>
        <w:rPr>
          <w:ins w:id="1758" w:author="marc anthony" w:date="2024-07-04T00:18:00Z"/>
        </w:rPr>
      </w:pPr>
    </w:p>
    <w:p w14:paraId="47D51E37" w14:textId="77777777" w:rsidR="002F0B5F" w:rsidRDefault="002F0B5F">
      <w:pPr>
        <w:rPr>
          <w:ins w:id="1759" w:author="marc anthony" w:date="2024-07-04T00:18:00Z"/>
        </w:rPr>
      </w:pPr>
    </w:p>
    <w:p w14:paraId="2A4EC9B3" w14:textId="77777777" w:rsidR="002F0B5F" w:rsidRDefault="002F0B5F">
      <w:pPr>
        <w:rPr>
          <w:ins w:id="1760" w:author="marc anthony" w:date="2024-07-04T00:18:00Z"/>
        </w:rPr>
      </w:pPr>
    </w:p>
    <w:p w14:paraId="70B6CE95" w14:textId="77777777" w:rsidR="002F0B5F" w:rsidRDefault="002F0B5F"/>
    <w:p w14:paraId="24DCC456" w14:textId="77777777" w:rsidR="00171D70" w:rsidRDefault="00171D70"/>
    <w:p w14:paraId="4464DC53" w14:textId="77777777" w:rsidR="00E97FF8" w:rsidRPr="004A7C6F" w:rsidRDefault="004A7C6F" w:rsidP="004A7C6F">
      <w:pPr>
        <w:spacing w:after="0" w:line="240" w:lineRule="auto"/>
        <w:rPr>
          <w:rFonts w:ascii="Arial" w:eastAsia="Times New Roman" w:hAnsi="Arial" w:cs="Arial"/>
          <w:sz w:val="24"/>
          <w:szCs w:val="24"/>
          <w:lang w:eastAsia="es-ES"/>
        </w:rPr>
      </w:pPr>
      <w:r>
        <w:rPr>
          <w:rFonts w:ascii="Arial" w:eastAsia="Times New Roman" w:hAnsi="Arial" w:cs="Arial"/>
          <w:b/>
          <w:sz w:val="28"/>
          <w:szCs w:val="28"/>
          <w:lang w:val="es-ES" w:eastAsia="es-ES"/>
        </w:rPr>
        <w:t>-</w:t>
      </w:r>
      <w:r w:rsidR="00E97FF8" w:rsidRPr="004A7C6F">
        <w:rPr>
          <w:rFonts w:ascii="Arial" w:eastAsia="Times New Roman" w:hAnsi="Arial" w:cs="Arial"/>
          <w:b/>
          <w:sz w:val="28"/>
          <w:szCs w:val="28"/>
          <w:lang w:val="es-ES" w:eastAsia="es-ES"/>
        </w:rPr>
        <w:t xml:space="preserve">CONCLUSIÓN </w:t>
      </w:r>
    </w:p>
    <w:p w14:paraId="6C65481F" w14:textId="77777777" w:rsidR="00E97FF8" w:rsidRPr="00E97FF8" w:rsidRDefault="00E97FF8" w:rsidP="00E97FF8">
      <w:pPr>
        <w:spacing w:after="0" w:line="240" w:lineRule="auto"/>
        <w:rPr>
          <w:rFonts w:ascii="Arial" w:eastAsia="Times New Roman" w:hAnsi="Arial" w:cs="Arial"/>
          <w:sz w:val="24"/>
          <w:szCs w:val="24"/>
          <w:lang w:eastAsia="es-ES"/>
        </w:rPr>
      </w:pPr>
    </w:p>
    <w:p w14:paraId="048CC3A7" w14:textId="77777777" w:rsidR="00E97FF8" w:rsidRPr="00E97FF8" w:rsidRDefault="00E97FF8" w:rsidP="00E97FF8">
      <w:pPr>
        <w:spacing w:after="0" w:line="240" w:lineRule="auto"/>
        <w:rPr>
          <w:rFonts w:ascii="Arial" w:eastAsia="Times New Roman" w:hAnsi="Arial" w:cs="Arial"/>
          <w:sz w:val="24"/>
          <w:szCs w:val="24"/>
          <w:lang w:eastAsia="es-ES"/>
        </w:rPr>
      </w:pPr>
      <w:r w:rsidRPr="00E97FF8">
        <w:rPr>
          <w:rFonts w:ascii="Arial" w:eastAsia="Times New Roman" w:hAnsi="Arial" w:cs="Arial"/>
          <w:sz w:val="24"/>
          <w:szCs w:val="24"/>
          <w:lang w:eastAsia="es-ES"/>
        </w:rPr>
        <w:t>Explicar lo siguiente:</w:t>
      </w:r>
    </w:p>
    <w:p w14:paraId="273A90D9" w14:textId="77777777" w:rsidR="00E97FF8" w:rsidRPr="00E97FF8" w:rsidRDefault="00E97FF8" w:rsidP="00E97FF8">
      <w:pPr>
        <w:spacing w:after="0" w:line="240" w:lineRule="auto"/>
        <w:rPr>
          <w:rFonts w:ascii="Arial" w:eastAsia="Times New Roman" w:hAnsi="Arial" w:cs="Arial"/>
          <w:sz w:val="24"/>
          <w:szCs w:val="24"/>
          <w:lang w:eastAsia="es-ES"/>
        </w:rPr>
      </w:pPr>
    </w:p>
    <w:p w14:paraId="0CD38AA2" w14:textId="77777777" w:rsidR="00E97FF8" w:rsidRPr="00E97FF8" w:rsidRDefault="00E97FF8" w:rsidP="00E97FF8">
      <w:pPr>
        <w:numPr>
          <w:ilvl w:val="0"/>
          <w:numId w:val="6"/>
        </w:numPr>
        <w:spacing w:after="0" w:line="240" w:lineRule="auto"/>
        <w:contextualSpacing/>
        <w:rPr>
          <w:rFonts w:ascii="Arial" w:eastAsia="Times New Roman" w:hAnsi="Arial" w:cs="Arial"/>
          <w:sz w:val="24"/>
          <w:szCs w:val="24"/>
          <w:lang w:eastAsia="es-ES"/>
        </w:rPr>
      </w:pPr>
      <w:r w:rsidRPr="00E97FF8">
        <w:rPr>
          <w:rFonts w:ascii="Arial" w:eastAsia="Times New Roman" w:hAnsi="Arial" w:cs="Arial"/>
          <w:sz w:val="24"/>
          <w:szCs w:val="24"/>
          <w:lang w:eastAsia="es-ES"/>
        </w:rPr>
        <w:t xml:space="preserve">Aprendizajes que logró el estudiante que realizó la estadía práctica  </w:t>
      </w:r>
    </w:p>
    <w:p w14:paraId="2A7A2C5D" w14:textId="77777777" w:rsidR="00E97FF8" w:rsidRPr="00E97FF8" w:rsidRDefault="00E97FF8" w:rsidP="00E97FF8">
      <w:pPr>
        <w:numPr>
          <w:ilvl w:val="0"/>
          <w:numId w:val="6"/>
        </w:numPr>
        <w:spacing w:after="0" w:line="240" w:lineRule="auto"/>
        <w:contextualSpacing/>
        <w:rPr>
          <w:rFonts w:ascii="Arial" w:eastAsia="Times New Roman" w:hAnsi="Arial" w:cs="Arial"/>
          <w:sz w:val="24"/>
          <w:szCs w:val="24"/>
          <w:lang w:eastAsia="es-ES"/>
        </w:rPr>
      </w:pPr>
      <w:r w:rsidRPr="00E97FF8">
        <w:rPr>
          <w:rFonts w:ascii="Arial" w:eastAsia="Times New Roman" w:hAnsi="Arial" w:cs="Arial"/>
          <w:sz w:val="24"/>
          <w:szCs w:val="24"/>
          <w:lang w:eastAsia="es-ES"/>
        </w:rPr>
        <w:t xml:space="preserve">Especificar si en la empresa hubo alguna mejora o algún cambio como resultado de la estadía del estudiante de la UTP. </w:t>
      </w:r>
    </w:p>
    <w:p w14:paraId="2C04B883" w14:textId="77777777" w:rsidR="00E97FF8" w:rsidRPr="00E97FF8" w:rsidRDefault="00E97FF8" w:rsidP="00E97FF8">
      <w:pPr>
        <w:spacing w:after="0" w:line="240" w:lineRule="auto"/>
        <w:ind w:left="792"/>
        <w:contextualSpacing/>
        <w:rPr>
          <w:rFonts w:ascii="Arial" w:eastAsia="Times New Roman" w:hAnsi="Arial" w:cs="Arial"/>
          <w:sz w:val="24"/>
          <w:szCs w:val="24"/>
          <w:lang w:eastAsia="es-ES"/>
        </w:rPr>
      </w:pPr>
    </w:p>
    <w:p w14:paraId="4C27536E" w14:textId="77777777" w:rsidR="00E97FF8" w:rsidRDefault="00E97FF8" w:rsidP="00E97FF8">
      <w:pPr>
        <w:spacing w:after="0" w:line="240" w:lineRule="auto"/>
        <w:ind w:left="360"/>
        <w:rPr>
          <w:rFonts w:ascii="Arial" w:eastAsia="Times New Roman" w:hAnsi="Arial" w:cs="Arial"/>
          <w:b/>
          <w:sz w:val="20"/>
          <w:szCs w:val="20"/>
          <w:lang w:eastAsia="es-ES"/>
        </w:rPr>
      </w:pPr>
      <w:r w:rsidRPr="006F0FA6">
        <w:rPr>
          <w:rFonts w:ascii="Arial" w:eastAsia="Times New Roman" w:hAnsi="Arial" w:cs="Arial"/>
          <w:b/>
          <w:sz w:val="20"/>
          <w:szCs w:val="20"/>
          <w:highlight w:val="yellow"/>
          <w:lang w:eastAsia="es-ES"/>
        </w:rPr>
        <w:t>(</w:t>
      </w:r>
      <w:proofErr w:type="gramStart"/>
      <w:r w:rsidRPr="006F0FA6">
        <w:rPr>
          <w:rFonts w:ascii="Arial" w:eastAsia="Times New Roman" w:hAnsi="Arial" w:cs="Arial"/>
          <w:b/>
          <w:sz w:val="20"/>
          <w:szCs w:val="20"/>
          <w:highlight w:val="yellow"/>
          <w:lang w:eastAsia="es-ES"/>
        </w:rPr>
        <w:t>Mínimo  una</w:t>
      </w:r>
      <w:proofErr w:type="gramEnd"/>
      <w:r w:rsidRPr="006F0FA6">
        <w:rPr>
          <w:rFonts w:ascii="Arial" w:eastAsia="Times New Roman" w:hAnsi="Arial" w:cs="Arial"/>
          <w:b/>
          <w:sz w:val="20"/>
          <w:szCs w:val="20"/>
          <w:highlight w:val="yellow"/>
          <w:lang w:eastAsia="es-ES"/>
        </w:rPr>
        <w:t xml:space="preserve"> cuartilla)</w:t>
      </w:r>
    </w:p>
    <w:p w14:paraId="1BB874A3" w14:textId="77777777" w:rsidR="004A7C6F" w:rsidRDefault="004A7C6F" w:rsidP="00E97FF8">
      <w:pPr>
        <w:spacing w:after="0" w:line="240" w:lineRule="auto"/>
        <w:ind w:left="360"/>
        <w:rPr>
          <w:rFonts w:ascii="Arial" w:eastAsia="Times New Roman" w:hAnsi="Arial" w:cs="Arial"/>
          <w:b/>
          <w:sz w:val="20"/>
          <w:szCs w:val="20"/>
          <w:lang w:eastAsia="es-ES"/>
        </w:rPr>
      </w:pPr>
    </w:p>
    <w:p w14:paraId="0E5F443F" w14:textId="77777777" w:rsidR="0046385F" w:rsidRDefault="0046385F">
      <w:pPr>
        <w:rPr>
          <w:rFonts w:ascii="Arial" w:eastAsia="Times New Roman" w:hAnsi="Arial" w:cs="Arial"/>
          <w:b/>
          <w:sz w:val="28"/>
          <w:szCs w:val="28"/>
          <w:lang w:val="es-ES" w:eastAsia="es-ES"/>
        </w:rPr>
      </w:pPr>
      <w:r>
        <w:rPr>
          <w:rFonts w:ascii="Arial" w:eastAsia="Times New Roman" w:hAnsi="Arial" w:cs="Arial"/>
          <w:b/>
          <w:sz w:val="28"/>
          <w:szCs w:val="28"/>
          <w:lang w:val="es-ES" w:eastAsia="es-ES"/>
        </w:rPr>
        <w:br w:type="page"/>
      </w:r>
    </w:p>
    <w:p w14:paraId="77C9CCBF" w14:textId="77777777" w:rsidR="004A7C6F" w:rsidRPr="004A7C6F" w:rsidRDefault="004A7C6F" w:rsidP="00E97FF8">
      <w:pPr>
        <w:spacing w:after="0" w:line="240" w:lineRule="auto"/>
        <w:ind w:left="360"/>
        <w:rPr>
          <w:rFonts w:ascii="Arial" w:eastAsia="Times New Roman" w:hAnsi="Arial" w:cs="Arial"/>
          <w:b/>
          <w:sz w:val="28"/>
          <w:szCs w:val="28"/>
          <w:lang w:val="es-ES" w:eastAsia="es-ES"/>
        </w:rPr>
      </w:pPr>
    </w:p>
    <w:p w14:paraId="13C0AD81" w14:textId="77777777" w:rsidR="004A7C6F" w:rsidRPr="004A7C6F" w:rsidRDefault="004A7C6F" w:rsidP="004A7C6F">
      <w:pPr>
        <w:spacing w:after="0" w:line="240" w:lineRule="auto"/>
        <w:ind w:left="360"/>
        <w:rPr>
          <w:rFonts w:ascii="Arial" w:eastAsia="Times New Roman" w:hAnsi="Arial" w:cs="Arial"/>
          <w:b/>
          <w:sz w:val="28"/>
          <w:szCs w:val="28"/>
          <w:lang w:val="es-ES" w:eastAsia="es-ES"/>
        </w:rPr>
      </w:pPr>
      <w:r>
        <w:rPr>
          <w:rFonts w:ascii="Arial" w:eastAsia="Times New Roman" w:hAnsi="Arial" w:cs="Arial"/>
          <w:b/>
          <w:sz w:val="28"/>
          <w:szCs w:val="28"/>
          <w:lang w:val="es-ES" w:eastAsia="es-ES"/>
        </w:rPr>
        <w:t>-</w:t>
      </w:r>
      <w:r w:rsidRPr="004A7C6F">
        <w:rPr>
          <w:rFonts w:ascii="Arial" w:eastAsia="Times New Roman" w:hAnsi="Arial" w:cs="Arial"/>
          <w:b/>
          <w:sz w:val="28"/>
          <w:szCs w:val="28"/>
          <w:lang w:val="es-ES" w:eastAsia="es-ES"/>
        </w:rPr>
        <w:t>GLOSARIO</w:t>
      </w:r>
    </w:p>
    <w:p w14:paraId="61CCF9EA" w14:textId="77777777" w:rsidR="004A7C6F" w:rsidRPr="004A7C6F" w:rsidRDefault="004A7C6F" w:rsidP="004A7C6F">
      <w:pPr>
        <w:spacing w:after="0" w:line="240" w:lineRule="auto"/>
        <w:ind w:left="360"/>
        <w:rPr>
          <w:rFonts w:ascii="Arial" w:eastAsia="Times New Roman" w:hAnsi="Arial" w:cs="Arial"/>
          <w:sz w:val="20"/>
          <w:szCs w:val="20"/>
          <w:lang w:eastAsia="es-ES"/>
        </w:rPr>
      </w:pPr>
      <w:r w:rsidRPr="004A7C6F">
        <w:rPr>
          <w:rFonts w:ascii="Arial" w:eastAsia="Times New Roman" w:hAnsi="Arial" w:cs="Arial"/>
          <w:sz w:val="20"/>
          <w:szCs w:val="20"/>
          <w:lang w:eastAsia="es-ES"/>
        </w:rPr>
        <w:t xml:space="preserve">AGP (Puerto de Gráficos Acelerado)  </w:t>
      </w:r>
    </w:p>
    <w:p w14:paraId="0F9C6DDD" w14:textId="77777777" w:rsidR="004A7C6F" w:rsidRPr="004A7C6F" w:rsidRDefault="004A7C6F" w:rsidP="004A7C6F">
      <w:pPr>
        <w:spacing w:after="0" w:line="240" w:lineRule="auto"/>
        <w:ind w:left="360"/>
        <w:rPr>
          <w:rFonts w:ascii="Arial" w:eastAsia="Times New Roman" w:hAnsi="Arial" w:cs="Arial"/>
          <w:sz w:val="20"/>
          <w:szCs w:val="20"/>
          <w:lang w:eastAsia="es-ES"/>
        </w:rPr>
      </w:pPr>
      <w:r w:rsidRPr="004A7C6F">
        <w:rPr>
          <w:rFonts w:ascii="Arial" w:eastAsia="Times New Roman" w:hAnsi="Arial" w:cs="Arial"/>
          <w:sz w:val="20"/>
          <w:szCs w:val="20"/>
          <w:lang w:eastAsia="es-ES"/>
        </w:rPr>
        <w:t xml:space="preserve">Es un puerto desarrollado por Intel en 1996 como solución a los cuellos de botella que se producían en las tarjetas gráficas que usaban el bus PCI. </w:t>
      </w:r>
    </w:p>
    <w:p w14:paraId="7F2F6151" w14:textId="77777777" w:rsidR="004A7C6F" w:rsidRPr="004A7C6F" w:rsidRDefault="004A7C6F" w:rsidP="004A7C6F">
      <w:pPr>
        <w:spacing w:after="0" w:line="240" w:lineRule="auto"/>
        <w:ind w:left="360"/>
        <w:rPr>
          <w:rFonts w:ascii="Arial" w:eastAsia="Times New Roman" w:hAnsi="Arial" w:cs="Arial"/>
          <w:sz w:val="20"/>
          <w:szCs w:val="20"/>
          <w:lang w:eastAsia="es-ES"/>
        </w:rPr>
      </w:pPr>
    </w:p>
    <w:p w14:paraId="57B55CCE" w14:textId="77777777" w:rsidR="004A7C6F" w:rsidRPr="004A7C6F" w:rsidRDefault="004A7C6F" w:rsidP="004A7C6F">
      <w:pPr>
        <w:spacing w:after="0" w:line="240" w:lineRule="auto"/>
        <w:ind w:left="360"/>
        <w:rPr>
          <w:rFonts w:ascii="Arial" w:eastAsia="Times New Roman" w:hAnsi="Arial" w:cs="Arial"/>
          <w:sz w:val="20"/>
          <w:szCs w:val="20"/>
          <w:lang w:eastAsia="es-ES"/>
        </w:rPr>
      </w:pPr>
      <w:r w:rsidRPr="004A7C6F">
        <w:rPr>
          <w:rFonts w:ascii="Arial" w:eastAsia="Times New Roman" w:hAnsi="Arial" w:cs="Arial"/>
          <w:sz w:val="20"/>
          <w:szCs w:val="20"/>
          <w:lang w:eastAsia="es-ES"/>
        </w:rPr>
        <w:t>ATX</w:t>
      </w:r>
    </w:p>
    <w:p w14:paraId="63B638C1" w14:textId="77777777" w:rsidR="004A7C6F" w:rsidRPr="004A7C6F" w:rsidRDefault="004A7C6F" w:rsidP="004A7C6F">
      <w:pPr>
        <w:spacing w:after="0" w:line="240" w:lineRule="auto"/>
        <w:ind w:left="360"/>
        <w:rPr>
          <w:rFonts w:ascii="Arial" w:eastAsia="Times New Roman" w:hAnsi="Arial" w:cs="Arial"/>
          <w:sz w:val="20"/>
          <w:szCs w:val="20"/>
          <w:lang w:eastAsia="es-ES"/>
        </w:rPr>
      </w:pPr>
      <w:r w:rsidRPr="004A7C6F">
        <w:rPr>
          <w:rFonts w:ascii="Arial" w:eastAsia="Times New Roman" w:hAnsi="Arial" w:cs="Arial"/>
          <w:sz w:val="20"/>
          <w:szCs w:val="20"/>
          <w:lang w:eastAsia="es-ES"/>
        </w:rPr>
        <w:t>El estándar ATX (Advanced Technology Extended) fue creado por Intel en 1995. Fue el primer cambio importante en muchos años en el formato de las placas base de PC. ATX reemplazó completamente al antiguo estándar AT, convirtiéndose en el factor de forma estándar de los equipos nuevos</w:t>
      </w:r>
    </w:p>
    <w:p w14:paraId="60AC2FDC" w14:textId="77777777" w:rsidR="004A7C6F" w:rsidRPr="004A7C6F" w:rsidRDefault="004A7C6F" w:rsidP="004A7C6F">
      <w:pPr>
        <w:spacing w:after="0" w:line="240" w:lineRule="auto"/>
        <w:ind w:left="360"/>
        <w:rPr>
          <w:rFonts w:ascii="Arial" w:eastAsia="Times New Roman" w:hAnsi="Arial" w:cs="Arial"/>
          <w:sz w:val="20"/>
          <w:szCs w:val="20"/>
          <w:lang w:eastAsia="es-ES"/>
        </w:rPr>
      </w:pPr>
    </w:p>
    <w:p w14:paraId="48B4EC67" w14:textId="77777777" w:rsidR="004A7C6F" w:rsidRPr="004A7C6F" w:rsidRDefault="004A7C6F" w:rsidP="004A7C6F">
      <w:pPr>
        <w:spacing w:after="0" w:line="240" w:lineRule="auto"/>
        <w:ind w:left="360"/>
        <w:rPr>
          <w:rFonts w:ascii="Arial" w:eastAsia="Times New Roman" w:hAnsi="Arial" w:cs="Arial"/>
          <w:sz w:val="20"/>
          <w:szCs w:val="20"/>
          <w:lang w:eastAsia="es-ES"/>
        </w:rPr>
      </w:pPr>
      <w:r w:rsidRPr="004A7C6F">
        <w:rPr>
          <w:rFonts w:ascii="Arial" w:eastAsia="Times New Roman" w:hAnsi="Arial" w:cs="Arial"/>
          <w:sz w:val="20"/>
          <w:szCs w:val="20"/>
          <w:lang w:eastAsia="es-ES"/>
        </w:rPr>
        <w:t>Chipset</w:t>
      </w:r>
    </w:p>
    <w:p w14:paraId="5FDE1152" w14:textId="77777777" w:rsidR="004A7C6F" w:rsidRPr="004A7C6F" w:rsidRDefault="004A7C6F" w:rsidP="004A7C6F">
      <w:pPr>
        <w:spacing w:after="0" w:line="240" w:lineRule="auto"/>
        <w:ind w:left="360"/>
        <w:rPr>
          <w:rFonts w:ascii="Arial" w:eastAsia="Times New Roman" w:hAnsi="Arial" w:cs="Arial"/>
          <w:sz w:val="20"/>
          <w:szCs w:val="20"/>
          <w:lang w:eastAsia="es-ES"/>
        </w:rPr>
      </w:pPr>
      <w:r w:rsidRPr="004A7C6F">
        <w:rPr>
          <w:rFonts w:ascii="Arial" w:eastAsia="Times New Roman" w:hAnsi="Arial" w:cs="Arial"/>
          <w:sz w:val="20"/>
          <w:szCs w:val="20"/>
          <w:lang w:eastAsia="es-ES"/>
        </w:rPr>
        <w:t>El Circuito Integrado Auxiliar o Chipset es un conjunto de circuitos integrados que se encarga de realizar las funciones que el microprocesador delega en ellos.</w:t>
      </w:r>
    </w:p>
    <w:p w14:paraId="654B51D3" w14:textId="77777777" w:rsidR="009A1FAE" w:rsidRDefault="009A1FAE" w:rsidP="00E97FF8">
      <w:pPr>
        <w:spacing w:after="0" w:line="240" w:lineRule="auto"/>
        <w:ind w:left="360"/>
        <w:rPr>
          <w:rFonts w:ascii="Arial" w:eastAsia="Times New Roman" w:hAnsi="Arial" w:cs="Arial"/>
          <w:b/>
          <w:sz w:val="20"/>
          <w:szCs w:val="20"/>
          <w:lang w:eastAsia="es-ES"/>
        </w:rPr>
      </w:pPr>
    </w:p>
    <w:p w14:paraId="158F0018" w14:textId="77777777" w:rsidR="004A7C6F" w:rsidRDefault="004A7C6F" w:rsidP="00E97FF8">
      <w:pPr>
        <w:spacing w:after="0" w:line="240" w:lineRule="auto"/>
        <w:ind w:left="360"/>
        <w:rPr>
          <w:rFonts w:ascii="Arial" w:eastAsia="Times New Roman" w:hAnsi="Arial" w:cs="Arial"/>
          <w:b/>
          <w:sz w:val="20"/>
          <w:szCs w:val="20"/>
          <w:lang w:eastAsia="es-ES"/>
        </w:rPr>
      </w:pPr>
    </w:p>
    <w:p w14:paraId="2A035689" w14:textId="77777777" w:rsidR="0046385F" w:rsidRDefault="0046385F">
      <w:pPr>
        <w:rPr>
          <w:rFonts w:ascii="Arial" w:eastAsia="Times New Roman" w:hAnsi="Arial" w:cs="Arial"/>
          <w:b/>
          <w:sz w:val="24"/>
          <w:szCs w:val="24"/>
          <w:lang w:val="es-ES" w:eastAsia="es-ES"/>
        </w:rPr>
      </w:pPr>
      <w:r>
        <w:rPr>
          <w:rFonts w:ascii="Arial" w:eastAsia="Times New Roman" w:hAnsi="Arial" w:cs="Arial"/>
          <w:b/>
          <w:sz w:val="24"/>
          <w:szCs w:val="24"/>
          <w:lang w:val="es-ES" w:eastAsia="es-ES"/>
        </w:rPr>
        <w:br w:type="page"/>
      </w:r>
    </w:p>
    <w:p w14:paraId="5D1B99FD" w14:textId="77777777" w:rsidR="004A7C6F" w:rsidRDefault="004A7C6F" w:rsidP="004A7C6F">
      <w:pPr>
        <w:rPr>
          <w:rFonts w:ascii="Arial" w:eastAsia="Times New Roman" w:hAnsi="Arial" w:cs="Arial"/>
          <w:b/>
          <w:sz w:val="24"/>
          <w:szCs w:val="24"/>
          <w:lang w:val="es-ES" w:eastAsia="es-ES"/>
        </w:rPr>
      </w:pPr>
      <w:r>
        <w:rPr>
          <w:rFonts w:ascii="Arial" w:eastAsia="Times New Roman" w:hAnsi="Arial" w:cs="Arial"/>
          <w:b/>
          <w:sz w:val="24"/>
          <w:szCs w:val="24"/>
          <w:lang w:val="es-ES" w:eastAsia="es-ES"/>
        </w:rPr>
        <w:lastRenderedPageBreak/>
        <w:t>-</w:t>
      </w:r>
      <w:r w:rsidR="008859B3">
        <w:rPr>
          <w:rFonts w:ascii="Arial" w:eastAsia="Times New Roman" w:hAnsi="Arial" w:cs="Arial"/>
          <w:b/>
          <w:sz w:val="24"/>
          <w:szCs w:val="24"/>
          <w:lang w:val="es-ES" w:eastAsia="es-ES"/>
        </w:rPr>
        <w:t>Referencias</w:t>
      </w:r>
      <w:r w:rsidRPr="004A7C6F">
        <w:rPr>
          <w:rFonts w:ascii="Arial" w:eastAsia="Times New Roman" w:hAnsi="Arial" w:cs="Arial"/>
          <w:b/>
          <w:sz w:val="24"/>
          <w:szCs w:val="24"/>
          <w:lang w:val="es-ES" w:eastAsia="es-ES"/>
        </w:rPr>
        <w:t xml:space="preserve"> (mínimo 15 libros</w:t>
      </w:r>
      <w:r w:rsidR="008671CA">
        <w:rPr>
          <w:rFonts w:ascii="Arial" w:eastAsia="Times New Roman" w:hAnsi="Arial" w:cs="Arial"/>
          <w:b/>
          <w:sz w:val="24"/>
          <w:szCs w:val="24"/>
          <w:lang w:val="es-ES" w:eastAsia="es-ES"/>
        </w:rPr>
        <w:t>, puede ser de los programas utilizados</w:t>
      </w:r>
      <w:r w:rsidRPr="004A7C6F">
        <w:rPr>
          <w:rFonts w:ascii="Arial" w:eastAsia="Times New Roman" w:hAnsi="Arial" w:cs="Arial"/>
          <w:b/>
          <w:sz w:val="24"/>
          <w:szCs w:val="24"/>
          <w:lang w:val="es-ES" w:eastAsia="es-ES"/>
        </w:rPr>
        <w:t>)</w:t>
      </w:r>
    </w:p>
    <w:p w14:paraId="06EF5F0C" w14:textId="77777777" w:rsidR="008859B3" w:rsidRPr="004A7C6F" w:rsidRDefault="008859B3" w:rsidP="004A7C6F">
      <w:pPr>
        <w:rPr>
          <w:rFonts w:ascii="Arial" w:eastAsia="Times New Roman" w:hAnsi="Arial" w:cs="Arial"/>
          <w:b/>
          <w:sz w:val="24"/>
          <w:szCs w:val="24"/>
          <w:lang w:val="es-ES" w:eastAsia="es-ES"/>
        </w:rPr>
      </w:pPr>
      <w:r>
        <w:rPr>
          <w:rFonts w:ascii="Arial" w:eastAsia="Times New Roman" w:hAnsi="Arial" w:cs="Arial"/>
          <w:b/>
          <w:sz w:val="24"/>
          <w:szCs w:val="24"/>
          <w:lang w:val="es-ES" w:eastAsia="es-ES"/>
        </w:rPr>
        <w:t>APA 7</w:t>
      </w:r>
    </w:p>
    <w:p w14:paraId="281E048F" w14:textId="77777777" w:rsidR="008859B3" w:rsidRDefault="008859B3" w:rsidP="008859B3">
      <w:pPr>
        <w:pStyle w:val="trt0xe"/>
        <w:numPr>
          <w:ilvl w:val="0"/>
          <w:numId w:val="10"/>
        </w:numPr>
        <w:shd w:val="clear" w:color="auto" w:fill="FFFFFF"/>
        <w:spacing w:before="0" w:beforeAutospacing="0" w:after="60" w:afterAutospacing="0"/>
        <w:ind w:left="0"/>
        <w:rPr>
          <w:rFonts w:ascii="Arial" w:hAnsi="Arial" w:cs="Arial"/>
          <w:color w:val="202124"/>
        </w:rPr>
      </w:pPr>
      <w:r>
        <w:rPr>
          <w:rFonts w:ascii="Arial" w:hAnsi="Arial" w:cs="Arial"/>
          <w:b/>
          <w:bCs/>
          <w:color w:val="202124"/>
        </w:rPr>
        <w:t>Libro</w:t>
      </w:r>
      <w:r>
        <w:rPr>
          <w:rFonts w:ascii="Arial" w:hAnsi="Arial" w:cs="Arial"/>
          <w:color w:val="202124"/>
        </w:rPr>
        <w:t> impreso. Apellido, N. (año). Título del trabajo. Editorial.</w:t>
      </w:r>
    </w:p>
    <w:p w14:paraId="22A1BA71" w14:textId="77777777" w:rsidR="008859B3" w:rsidRDefault="008859B3" w:rsidP="008859B3">
      <w:pPr>
        <w:pStyle w:val="trt0xe"/>
        <w:numPr>
          <w:ilvl w:val="0"/>
          <w:numId w:val="10"/>
        </w:numPr>
        <w:shd w:val="clear" w:color="auto" w:fill="FFFFFF"/>
        <w:spacing w:before="0" w:beforeAutospacing="0" w:after="60" w:afterAutospacing="0"/>
        <w:ind w:left="0"/>
        <w:rPr>
          <w:rFonts w:ascii="Arial" w:hAnsi="Arial" w:cs="Arial"/>
          <w:color w:val="202124"/>
        </w:rPr>
      </w:pPr>
      <w:r>
        <w:rPr>
          <w:rFonts w:ascii="Arial" w:hAnsi="Arial" w:cs="Arial"/>
          <w:b/>
          <w:bCs/>
          <w:color w:val="202124"/>
        </w:rPr>
        <w:t>Libro</w:t>
      </w:r>
      <w:r>
        <w:rPr>
          <w:rFonts w:ascii="Arial" w:hAnsi="Arial" w:cs="Arial"/>
          <w:color w:val="202124"/>
        </w:rPr>
        <w:t xml:space="preserve"> en línea. Apellido, N. y Apellido, N. </w:t>
      </w:r>
      <w:proofErr w:type="gramStart"/>
      <w:r>
        <w:rPr>
          <w:rFonts w:ascii="Arial" w:hAnsi="Arial" w:cs="Arial"/>
          <w:color w:val="202124"/>
        </w:rPr>
        <w:t>( año</w:t>
      </w:r>
      <w:proofErr w:type="gramEnd"/>
      <w:r>
        <w:rPr>
          <w:rFonts w:ascii="Arial" w:hAnsi="Arial" w:cs="Arial"/>
          <w:color w:val="202124"/>
        </w:rPr>
        <w:t>). Título del </w:t>
      </w:r>
      <w:r>
        <w:rPr>
          <w:rFonts w:ascii="Arial" w:hAnsi="Arial" w:cs="Arial"/>
          <w:b/>
          <w:bCs/>
          <w:color w:val="202124"/>
        </w:rPr>
        <w:t>libro</w:t>
      </w:r>
      <w:r>
        <w:rPr>
          <w:rFonts w:ascii="Arial" w:hAnsi="Arial" w:cs="Arial"/>
          <w:color w:val="202124"/>
        </w:rPr>
        <w:t>. Editorial. DOI o URL.</w:t>
      </w:r>
    </w:p>
    <w:p w14:paraId="317A4862" w14:textId="77777777" w:rsidR="008859B3" w:rsidRDefault="008859B3" w:rsidP="008859B3">
      <w:pPr>
        <w:pStyle w:val="trt0xe"/>
        <w:numPr>
          <w:ilvl w:val="0"/>
          <w:numId w:val="10"/>
        </w:numPr>
        <w:shd w:val="clear" w:color="auto" w:fill="FFFFFF"/>
        <w:spacing w:before="0" w:beforeAutospacing="0" w:after="60" w:afterAutospacing="0"/>
        <w:ind w:left="0"/>
        <w:rPr>
          <w:rFonts w:ascii="Arial" w:hAnsi="Arial" w:cs="Arial"/>
          <w:color w:val="202124"/>
        </w:rPr>
      </w:pPr>
      <w:r>
        <w:rPr>
          <w:rFonts w:ascii="Arial" w:hAnsi="Arial" w:cs="Arial"/>
          <w:b/>
          <w:bCs/>
          <w:color w:val="202124"/>
        </w:rPr>
        <w:t>Libro</w:t>
      </w:r>
      <w:r>
        <w:rPr>
          <w:rFonts w:ascii="Arial" w:hAnsi="Arial" w:cs="Arial"/>
          <w:color w:val="202124"/>
        </w:rPr>
        <w:t> con editor. Apellido, N. (Ed.). (año). Título del trabajo. Editorial.</w:t>
      </w:r>
    </w:p>
    <w:p w14:paraId="3B37AE72" w14:textId="77777777" w:rsidR="00A27D87" w:rsidRDefault="00A27D87" w:rsidP="00A27D87">
      <w:pPr>
        <w:pStyle w:val="trt0xe"/>
        <w:shd w:val="clear" w:color="auto" w:fill="FFFFFF"/>
        <w:spacing w:before="0" w:beforeAutospacing="0" w:after="60" w:afterAutospacing="0"/>
        <w:rPr>
          <w:rFonts w:ascii="Arial" w:hAnsi="Arial" w:cs="Arial"/>
          <w:b/>
          <w:bCs/>
          <w:color w:val="202124"/>
          <w:lang w:val="es-ES"/>
        </w:rPr>
      </w:pPr>
    </w:p>
    <w:p w14:paraId="622C12E5" w14:textId="77777777" w:rsidR="00A27D87" w:rsidRPr="00A27D87" w:rsidRDefault="00A27D87" w:rsidP="00A27D87">
      <w:pPr>
        <w:pStyle w:val="trt0xe"/>
        <w:shd w:val="clear" w:color="auto" w:fill="FFFFFF"/>
        <w:spacing w:before="0" w:beforeAutospacing="0" w:after="60" w:afterAutospacing="0"/>
        <w:rPr>
          <w:rFonts w:ascii="Arial" w:hAnsi="Arial" w:cs="Arial"/>
          <w:color w:val="202124"/>
        </w:rPr>
      </w:pPr>
      <w:r>
        <w:rPr>
          <w:rFonts w:ascii="Arial" w:hAnsi="Arial" w:cs="Arial"/>
          <w:b/>
          <w:bCs/>
          <w:color w:val="202124"/>
          <w:lang w:val="es-ES"/>
        </w:rPr>
        <w:t>R</w:t>
      </w:r>
      <w:r w:rsidR="008859B3" w:rsidRPr="008859B3">
        <w:rPr>
          <w:rFonts w:ascii="Arial" w:hAnsi="Arial" w:cs="Arial"/>
          <w:b/>
          <w:bCs/>
          <w:color w:val="202124"/>
          <w:lang w:val="es-ES"/>
        </w:rPr>
        <w:t>eferenciar una página web</w:t>
      </w:r>
      <w:r w:rsidR="008859B3" w:rsidRPr="008859B3">
        <w:rPr>
          <w:rFonts w:ascii="Arial" w:hAnsi="Arial" w:cs="Arial"/>
          <w:color w:val="202124"/>
          <w:lang w:val="es-ES"/>
        </w:rPr>
        <w:t> con </w:t>
      </w:r>
      <w:r w:rsidR="008859B3" w:rsidRPr="008859B3">
        <w:rPr>
          <w:rFonts w:ascii="Arial" w:hAnsi="Arial" w:cs="Arial"/>
          <w:b/>
          <w:bCs/>
          <w:color w:val="202124"/>
          <w:lang w:val="es-ES"/>
        </w:rPr>
        <w:t>normas APA</w:t>
      </w:r>
      <w:r w:rsidR="008859B3" w:rsidRPr="008859B3">
        <w:rPr>
          <w:rFonts w:ascii="Arial" w:hAnsi="Arial" w:cs="Arial"/>
          <w:color w:val="202124"/>
          <w:lang w:val="es-ES"/>
        </w:rPr>
        <w:t xml:space="preserve"> es el siguiente: </w:t>
      </w:r>
    </w:p>
    <w:p w14:paraId="4FDDBFF8" w14:textId="77777777" w:rsidR="008859B3" w:rsidRPr="008859B3" w:rsidRDefault="008859B3" w:rsidP="008859B3">
      <w:pPr>
        <w:pStyle w:val="trt0xe"/>
        <w:numPr>
          <w:ilvl w:val="0"/>
          <w:numId w:val="10"/>
        </w:numPr>
        <w:shd w:val="clear" w:color="auto" w:fill="FFFFFF"/>
        <w:spacing w:before="0" w:beforeAutospacing="0" w:after="60" w:afterAutospacing="0"/>
        <w:ind w:left="0"/>
        <w:rPr>
          <w:rFonts w:ascii="Arial" w:hAnsi="Arial" w:cs="Arial"/>
          <w:color w:val="202124"/>
        </w:rPr>
      </w:pPr>
      <w:r w:rsidRPr="008859B3">
        <w:rPr>
          <w:rFonts w:ascii="Arial" w:hAnsi="Arial" w:cs="Arial"/>
          <w:color w:val="202124"/>
          <w:lang w:val="es-ES"/>
        </w:rPr>
        <w:t>Apellido, A. A. (Fecha). Título de la </w:t>
      </w:r>
      <w:r w:rsidRPr="008859B3">
        <w:rPr>
          <w:rFonts w:ascii="Arial" w:hAnsi="Arial" w:cs="Arial"/>
          <w:b/>
          <w:bCs/>
          <w:color w:val="202124"/>
          <w:lang w:val="es-ES"/>
        </w:rPr>
        <w:t>página</w:t>
      </w:r>
      <w:r w:rsidRPr="008859B3">
        <w:rPr>
          <w:rFonts w:ascii="Arial" w:hAnsi="Arial" w:cs="Arial"/>
          <w:color w:val="202124"/>
          <w:lang w:val="es-ES"/>
        </w:rPr>
        <w:t>. Lugar de publicación: Nombre de la </w:t>
      </w:r>
      <w:r w:rsidRPr="008859B3">
        <w:rPr>
          <w:rFonts w:ascii="Arial" w:hAnsi="Arial" w:cs="Arial"/>
          <w:b/>
          <w:bCs/>
          <w:color w:val="202124"/>
          <w:lang w:val="es-ES"/>
        </w:rPr>
        <w:t>página web</w:t>
      </w:r>
      <w:r w:rsidRPr="008859B3">
        <w:rPr>
          <w:rFonts w:ascii="Arial" w:hAnsi="Arial" w:cs="Arial"/>
          <w:color w:val="202124"/>
          <w:lang w:val="es-ES"/>
        </w:rPr>
        <w:t>.</w:t>
      </w:r>
    </w:p>
    <w:p w14:paraId="091A72B3" w14:textId="77777777" w:rsidR="008859B3" w:rsidRDefault="008859B3" w:rsidP="008859B3">
      <w:pPr>
        <w:pStyle w:val="trt0xe"/>
        <w:shd w:val="clear" w:color="auto" w:fill="FFFFFF"/>
        <w:spacing w:before="0" w:beforeAutospacing="0" w:after="60" w:afterAutospacing="0"/>
        <w:rPr>
          <w:rFonts w:ascii="Arial" w:hAnsi="Arial" w:cs="Arial"/>
          <w:color w:val="202124"/>
        </w:rPr>
      </w:pPr>
    </w:p>
    <w:p w14:paraId="56AEFC31" w14:textId="77777777" w:rsidR="004A7C6F" w:rsidRDefault="004A7C6F" w:rsidP="00E97FF8">
      <w:pPr>
        <w:spacing w:after="0" w:line="240" w:lineRule="auto"/>
        <w:ind w:left="360"/>
        <w:rPr>
          <w:rFonts w:ascii="Arial" w:eastAsia="Times New Roman" w:hAnsi="Arial" w:cs="Arial"/>
          <w:b/>
          <w:sz w:val="20"/>
          <w:szCs w:val="20"/>
          <w:lang w:eastAsia="es-ES"/>
        </w:rPr>
      </w:pPr>
    </w:p>
    <w:p w14:paraId="120DC25D" w14:textId="77777777" w:rsidR="009A1FAE" w:rsidRPr="00E97FF8" w:rsidRDefault="009A1FAE" w:rsidP="00E97FF8">
      <w:pPr>
        <w:spacing w:after="0" w:line="240" w:lineRule="auto"/>
        <w:ind w:left="360"/>
        <w:rPr>
          <w:rFonts w:ascii="Arial" w:eastAsia="Times New Roman" w:hAnsi="Arial" w:cs="Arial"/>
          <w:b/>
          <w:sz w:val="20"/>
          <w:szCs w:val="20"/>
          <w:lang w:eastAsia="es-ES"/>
        </w:rPr>
      </w:pPr>
    </w:p>
    <w:p w14:paraId="34E6261A" w14:textId="77777777" w:rsidR="0046385F" w:rsidRDefault="0046385F">
      <w:pPr>
        <w:rPr>
          <w:rFonts w:ascii="Arial" w:eastAsia="Times New Roman" w:hAnsi="Arial" w:cs="Arial"/>
          <w:b/>
          <w:sz w:val="24"/>
          <w:szCs w:val="24"/>
          <w:lang w:val="es-ES" w:eastAsia="es-ES"/>
        </w:rPr>
      </w:pPr>
      <w:r>
        <w:rPr>
          <w:rFonts w:ascii="Arial" w:eastAsia="Times New Roman" w:hAnsi="Arial" w:cs="Arial"/>
          <w:b/>
          <w:sz w:val="24"/>
          <w:szCs w:val="24"/>
          <w:lang w:val="es-ES" w:eastAsia="es-ES"/>
        </w:rPr>
        <w:br w:type="page"/>
      </w:r>
    </w:p>
    <w:p w14:paraId="7C5095BF" w14:textId="77777777" w:rsidR="009A1FAE" w:rsidRPr="004A7C6F" w:rsidRDefault="004A7C6F" w:rsidP="004A7C6F">
      <w:pPr>
        <w:spacing w:after="0" w:line="240" w:lineRule="auto"/>
        <w:jc w:val="both"/>
        <w:rPr>
          <w:rFonts w:ascii="Arial" w:eastAsia="Times New Roman" w:hAnsi="Arial" w:cs="Arial"/>
          <w:b/>
          <w:sz w:val="24"/>
          <w:szCs w:val="24"/>
          <w:lang w:val="es-ES" w:eastAsia="es-ES"/>
        </w:rPr>
      </w:pPr>
      <w:r>
        <w:rPr>
          <w:rFonts w:ascii="Arial" w:eastAsia="Times New Roman" w:hAnsi="Arial" w:cs="Arial"/>
          <w:b/>
          <w:sz w:val="24"/>
          <w:szCs w:val="24"/>
          <w:lang w:val="es-ES" w:eastAsia="es-ES"/>
        </w:rPr>
        <w:lastRenderedPageBreak/>
        <w:t>-</w:t>
      </w:r>
      <w:r w:rsidR="009A1FAE" w:rsidRPr="004A7C6F">
        <w:rPr>
          <w:rFonts w:ascii="Arial" w:eastAsia="Times New Roman" w:hAnsi="Arial" w:cs="Arial"/>
          <w:b/>
          <w:sz w:val="24"/>
          <w:szCs w:val="24"/>
          <w:lang w:val="es-ES" w:eastAsia="es-ES"/>
        </w:rPr>
        <w:t>ANEXOS</w:t>
      </w:r>
    </w:p>
    <w:p w14:paraId="3A8DCC94" w14:textId="77777777" w:rsidR="009A1FAE" w:rsidRPr="009A1FAE" w:rsidRDefault="009A1FAE" w:rsidP="009A1FAE">
      <w:pPr>
        <w:spacing w:after="0" w:line="240" w:lineRule="auto"/>
        <w:jc w:val="both"/>
        <w:rPr>
          <w:rFonts w:ascii="Arial" w:eastAsia="Times New Roman" w:hAnsi="Arial" w:cs="Arial"/>
          <w:sz w:val="24"/>
          <w:szCs w:val="24"/>
          <w:lang w:val="es-ES" w:eastAsia="es-ES"/>
        </w:rPr>
      </w:pPr>
      <w:r w:rsidRPr="009A1FAE">
        <w:rPr>
          <w:rFonts w:ascii="Arial" w:eastAsia="Times New Roman" w:hAnsi="Arial" w:cs="Arial"/>
          <w:sz w:val="24"/>
          <w:szCs w:val="24"/>
          <w:lang w:val="es-ES" w:eastAsia="es-ES"/>
        </w:rPr>
        <w:t>Incluir fotografías, imágenes, tablas, gráficas, Normas, memorias de cálculo, etc.</w:t>
      </w:r>
    </w:p>
    <w:p w14:paraId="6CEE1DE8" w14:textId="77777777" w:rsidR="0046385F" w:rsidRDefault="0046385F">
      <w:pPr>
        <w:rPr>
          <w:lang w:val="es-ES"/>
        </w:rPr>
      </w:pPr>
      <w:r>
        <w:rPr>
          <w:lang w:val="es-ES"/>
        </w:rPr>
        <w:br w:type="page"/>
      </w:r>
    </w:p>
    <w:p w14:paraId="05FE4CD0" w14:textId="77777777" w:rsidR="001E1ADE" w:rsidRPr="009A1FAE" w:rsidRDefault="001E1ADE">
      <w:pPr>
        <w:rPr>
          <w:lang w:val="es-ES"/>
        </w:rPr>
      </w:pPr>
    </w:p>
    <w:p w14:paraId="07D58109" w14:textId="77777777" w:rsidR="00771866" w:rsidRPr="004A7C6F" w:rsidRDefault="00771866" w:rsidP="008671CA">
      <w:pPr>
        <w:spacing w:after="0" w:line="240" w:lineRule="auto"/>
        <w:jc w:val="center"/>
        <w:rPr>
          <w:rFonts w:ascii="Arial" w:eastAsia="Times New Roman" w:hAnsi="Arial" w:cs="Arial"/>
          <w:b/>
          <w:sz w:val="24"/>
          <w:szCs w:val="24"/>
          <w:lang w:val="es-ES" w:eastAsia="es-ES"/>
        </w:rPr>
      </w:pPr>
      <w:r w:rsidRPr="008671CA">
        <w:rPr>
          <w:rFonts w:ascii="Arial" w:eastAsia="Times New Roman" w:hAnsi="Arial" w:cs="Arial"/>
          <w:b/>
          <w:sz w:val="40"/>
          <w:szCs w:val="24"/>
          <w:highlight w:val="yellow"/>
          <w:lang w:val="es-ES" w:eastAsia="es-ES"/>
        </w:rPr>
        <w:t>CONSIDERACIONES</w:t>
      </w:r>
      <w:r w:rsidR="0046385F" w:rsidRPr="008671CA">
        <w:rPr>
          <w:rFonts w:ascii="Arial" w:eastAsia="Times New Roman" w:hAnsi="Arial" w:cs="Arial"/>
          <w:b/>
          <w:sz w:val="40"/>
          <w:szCs w:val="24"/>
          <w:highlight w:val="yellow"/>
          <w:lang w:val="es-ES" w:eastAsia="es-ES"/>
        </w:rPr>
        <w:t xml:space="preserve"> DE FORMATO</w:t>
      </w:r>
      <w:r w:rsidRPr="008671CA">
        <w:rPr>
          <w:rFonts w:ascii="Arial" w:eastAsia="Times New Roman" w:hAnsi="Arial" w:cs="Arial"/>
          <w:b/>
          <w:sz w:val="40"/>
          <w:szCs w:val="24"/>
          <w:highlight w:val="yellow"/>
          <w:lang w:val="es-ES" w:eastAsia="es-ES"/>
        </w:rPr>
        <w:t>:</w:t>
      </w:r>
    </w:p>
    <w:p w14:paraId="24C3F5F6" w14:textId="77777777" w:rsidR="00771866" w:rsidRPr="00771866" w:rsidRDefault="00771866" w:rsidP="00771866">
      <w:pPr>
        <w:spacing w:after="0" w:line="240" w:lineRule="auto"/>
        <w:jc w:val="both"/>
        <w:rPr>
          <w:rFonts w:ascii="Arial" w:eastAsia="Times New Roman" w:hAnsi="Arial" w:cs="Arial"/>
          <w:b/>
          <w:sz w:val="24"/>
          <w:szCs w:val="24"/>
          <w:lang w:val="es-ES" w:eastAsia="es-ES"/>
        </w:rPr>
      </w:pPr>
    </w:p>
    <w:p w14:paraId="0CBFA0FB" w14:textId="77777777" w:rsidR="00771866" w:rsidRPr="00207BC8" w:rsidRDefault="00771866" w:rsidP="00207BC8">
      <w:pPr>
        <w:pStyle w:val="Prrafodelista"/>
        <w:numPr>
          <w:ilvl w:val="0"/>
          <w:numId w:val="7"/>
        </w:numPr>
        <w:spacing w:after="0" w:line="240" w:lineRule="auto"/>
        <w:jc w:val="both"/>
        <w:rPr>
          <w:rFonts w:ascii="Arial" w:eastAsia="Times New Roman" w:hAnsi="Arial" w:cs="Arial"/>
          <w:sz w:val="24"/>
          <w:szCs w:val="24"/>
          <w:lang w:val="es-ES" w:eastAsia="es-ES"/>
        </w:rPr>
      </w:pPr>
      <w:r w:rsidRPr="00207BC8">
        <w:rPr>
          <w:rFonts w:ascii="Arial" w:eastAsia="Times New Roman" w:hAnsi="Arial" w:cs="Arial"/>
          <w:sz w:val="24"/>
          <w:szCs w:val="24"/>
          <w:lang w:val="es-ES" w:eastAsia="es-ES"/>
        </w:rPr>
        <w:t>Tipo y tamaño de letra</w:t>
      </w:r>
    </w:p>
    <w:p w14:paraId="2E8F8305" w14:textId="77777777" w:rsidR="00771866" w:rsidRPr="00771866" w:rsidRDefault="00771866" w:rsidP="00771866">
      <w:pPr>
        <w:spacing w:after="0" w:line="240" w:lineRule="auto"/>
        <w:jc w:val="both"/>
        <w:rPr>
          <w:rFonts w:ascii="Arial" w:eastAsia="Times New Roman" w:hAnsi="Arial" w:cs="Arial"/>
          <w:sz w:val="24"/>
          <w:szCs w:val="24"/>
          <w:lang w:val="es-ES" w:eastAsia="es-ES"/>
        </w:rPr>
      </w:pPr>
      <w:r w:rsidRPr="00771866">
        <w:rPr>
          <w:rFonts w:ascii="Arial" w:eastAsia="Times New Roman" w:hAnsi="Arial" w:cs="Arial"/>
          <w:sz w:val="24"/>
          <w:szCs w:val="24"/>
          <w:lang w:val="es-ES" w:eastAsia="es-ES"/>
        </w:rPr>
        <w:t xml:space="preserve">Arial número 12 para el texto del trabajo, y </w:t>
      </w:r>
      <w:proofErr w:type="spellStart"/>
      <w:r w:rsidRPr="00771866">
        <w:rPr>
          <w:rFonts w:ascii="Arial" w:eastAsia="Times New Roman" w:hAnsi="Arial" w:cs="Arial"/>
          <w:sz w:val="24"/>
          <w:szCs w:val="24"/>
          <w:lang w:val="es-ES" w:eastAsia="es-ES"/>
        </w:rPr>
        <w:t>arial</w:t>
      </w:r>
      <w:proofErr w:type="spellEnd"/>
      <w:r w:rsidRPr="00771866">
        <w:rPr>
          <w:rFonts w:ascii="Arial" w:eastAsia="Times New Roman" w:hAnsi="Arial" w:cs="Arial"/>
          <w:sz w:val="24"/>
          <w:szCs w:val="24"/>
          <w:lang w:val="es-ES" w:eastAsia="es-ES"/>
        </w:rPr>
        <w:t xml:space="preserve"> número 14 en negritas para títulos.</w:t>
      </w:r>
    </w:p>
    <w:p w14:paraId="52A21561" w14:textId="77777777" w:rsidR="00771866" w:rsidRPr="00771866" w:rsidRDefault="00771866" w:rsidP="00771866">
      <w:pPr>
        <w:spacing w:after="0" w:line="240" w:lineRule="auto"/>
        <w:jc w:val="both"/>
        <w:rPr>
          <w:rFonts w:ascii="Arial" w:eastAsia="Times New Roman" w:hAnsi="Arial" w:cs="Arial"/>
          <w:sz w:val="24"/>
          <w:szCs w:val="24"/>
          <w:lang w:val="es-ES" w:eastAsia="es-ES"/>
        </w:rPr>
      </w:pPr>
    </w:p>
    <w:p w14:paraId="2F1B1DC7" w14:textId="77777777" w:rsidR="00771866" w:rsidRPr="00207BC8" w:rsidRDefault="00771866" w:rsidP="00207BC8">
      <w:pPr>
        <w:pStyle w:val="Prrafodelista"/>
        <w:numPr>
          <w:ilvl w:val="0"/>
          <w:numId w:val="8"/>
        </w:numPr>
        <w:spacing w:after="0" w:line="240" w:lineRule="auto"/>
        <w:jc w:val="both"/>
        <w:rPr>
          <w:rFonts w:ascii="Arial" w:eastAsia="Times New Roman" w:hAnsi="Arial" w:cs="Arial"/>
          <w:sz w:val="24"/>
          <w:szCs w:val="24"/>
          <w:lang w:val="es-ES" w:eastAsia="es-ES"/>
        </w:rPr>
      </w:pPr>
      <w:r w:rsidRPr="00207BC8">
        <w:rPr>
          <w:rFonts w:ascii="Arial" w:eastAsia="Times New Roman" w:hAnsi="Arial" w:cs="Arial"/>
          <w:sz w:val="24"/>
          <w:szCs w:val="24"/>
          <w:lang w:val="es-ES" w:eastAsia="es-ES"/>
        </w:rPr>
        <w:t>Espacio:</w:t>
      </w:r>
    </w:p>
    <w:p w14:paraId="3E523894" w14:textId="77777777" w:rsidR="00771866" w:rsidRPr="00771866" w:rsidRDefault="00771866" w:rsidP="00771866">
      <w:pPr>
        <w:spacing w:after="0" w:line="240" w:lineRule="auto"/>
        <w:jc w:val="both"/>
        <w:rPr>
          <w:rFonts w:ascii="Arial" w:eastAsia="Times New Roman" w:hAnsi="Arial" w:cs="Arial"/>
          <w:sz w:val="24"/>
          <w:szCs w:val="24"/>
          <w:lang w:val="es-ES" w:eastAsia="es-ES"/>
        </w:rPr>
      </w:pPr>
      <w:r w:rsidRPr="00771866">
        <w:rPr>
          <w:rFonts w:ascii="Arial" w:eastAsia="Times New Roman" w:hAnsi="Arial" w:cs="Arial"/>
          <w:sz w:val="24"/>
          <w:szCs w:val="24"/>
          <w:lang w:val="es-ES" w:eastAsia="es-ES"/>
        </w:rPr>
        <w:t>Sencillo (1.0)</w:t>
      </w:r>
    </w:p>
    <w:p w14:paraId="73516512" w14:textId="77777777" w:rsidR="00771866" w:rsidRPr="00771866" w:rsidRDefault="00771866" w:rsidP="00771866">
      <w:pPr>
        <w:spacing w:after="0" w:line="240" w:lineRule="auto"/>
        <w:jc w:val="both"/>
        <w:rPr>
          <w:rFonts w:ascii="Arial" w:eastAsia="Times New Roman" w:hAnsi="Arial" w:cs="Arial"/>
          <w:sz w:val="24"/>
          <w:szCs w:val="24"/>
          <w:lang w:val="es-ES" w:eastAsia="es-ES"/>
        </w:rPr>
      </w:pPr>
    </w:p>
    <w:p w14:paraId="149F658B" w14:textId="77777777" w:rsidR="00771866" w:rsidRPr="00207BC8" w:rsidRDefault="00771866" w:rsidP="00207BC8">
      <w:pPr>
        <w:pStyle w:val="Prrafodelista"/>
        <w:numPr>
          <w:ilvl w:val="0"/>
          <w:numId w:val="9"/>
        </w:numPr>
        <w:spacing w:after="0" w:line="240" w:lineRule="auto"/>
        <w:jc w:val="both"/>
        <w:rPr>
          <w:rFonts w:ascii="Arial" w:eastAsia="Times New Roman" w:hAnsi="Arial" w:cs="Arial"/>
          <w:sz w:val="24"/>
          <w:szCs w:val="24"/>
          <w:lang w:val="es-ES" w:eastAsia="es-ES"/>
        </w:rPr>
      </w:pPr>
      <w:r w:rsidRPr="00207BC8">
        <w:rPr>
          <w:rFonts w:ascii="Arial" w:eastAsia="Times New Roman" w:hAnsi="Arial" w:cs="Arial"/>
          <w:sz w:val="24"/>
          <w:szCs w:val="24"/>
          <w:lang w:val="es-ES" w:eastAsia="es-ES"/>
        </w:rPr>
        <w:t>Márgenes</w:t>
      </w:r>
    </w:p>
    <w:p w14:paraId="42073EAB" w14:textId="77777777" w:rsidR="00771866" w:rsidRPr="00771866" w:rsidRDefault="00771866" w:rsidP="00771866">
      <w:pPr>
        <w:spacing w:after="0" w:line="240" w:lineRule="auto"/>
        <w:jc w:val="both"/>
        <w:rPr>
          <w:rFonts w:ascii="Arial" w:eastAsia="Times New Roman" w:hAnsi="Arial" w:cs="Arial"/>
          <w:sz w:val="24"/>
          <w:szCs w:val="24"/>
          <w:lang w:val="es-ES" w:eastAsia="es-ES"/>
        </w:rPr>
      </w:pPr>
      <w:r w:rsidRPr="00771866">
        <w:rPr>
          <w:rFonts w:ascii="Arial" w:eastAsia="Times New Roman" w:hAnsi="Arial" w:cs="Arial"/>
          <w:sz w:val="24"/>
          <w:szCs w:val="24"/>
          <w:lang w:val="es-ES" w:eastAsia="es-ES"/>
        </w:rPr>
        <w:t>2.5 cm lado izquierdo y 2 cm lado derecho</w:t>
      </w:r>
    </w:p>
    <w:p w14:paraId="2AFBF04D" w14:textId="77777777" w:rsidR="00771866" w:rsidRPr="00771866" w:rsidRDefault="00771866" w:rsidP="00771866">
      <w:pPr>
        <w:spacing w:after="0" w:line="240" w:lineRule="auto"/>
        <w:jc w:val="both"/>
        <w:rPr>
          <w:rFonts w:ascii="Arial" w:eastAsia="Times New Roman" w:hAnsi="Arial" w:cs="Arial"/>
          <w:sz w:val="24"/>
          <w:szCs w:val="24"/>
          <w:lang w:val="es-ES" w:eastAsia="es-ES"/>
        </w:rPr>
      </w:pPr>
      <w:r w:rsidRPr="00771866">
        <w:rPr>
          <w:rFonts w:ascii="Arial" w:eastAsia="Times New Roman" w:hAnsi="Arial" w:cs="Arial"/>
          <w:sz w:val="24"/>
          <w:szCs w:val="24"/>
          <w:lang w:val="es-ES" w:eastAsia="es-ES"/>
        </w:rPr>
        <w:t xml:space="preserve">2 cm de margen superior </w:t>
      </w:r>
      <w:r w:rsidR="00047C4F">
        <w:rPr>
          <w:rFonts w:ascii="Arial" w:eastAsia="Times New Roman" w:hAnsi="Arial" w:cs="Arial"/>
          <w:sz w:val="24"/>
          <w:szCs w:val="24"/>
          <w:lang w:val="es-ES" w:eastAsia="es-ES"/>
        </w:rPr>
        <w:t>y de margen</w:t>
      </w:r>
      <w:r w:rsidRPr="00771866">
        <w:rPr>
          <w:rFonts w:ascii="Arial" w:eastAsia="Times New Roman" w:hAnsi="Arial" w:cs="Arial"/>
          <w:sz w:val="24"/>
          <w:szCs w:val="24"/>
          <w:lang w:val="es-ES" w:eastAsia="es-ES"/>
        </w:rPr>
        <w:t xml:space="preserve"> inferior</w:t>
      </w:r>
    </w:p>
    <w:p w14:paraId="1E3E8D12" w14:textId="77777777" w:rsidR="00771866" w:rsidRPr="00771866" w:rsidRDefault="00771866" w:rsidP="00771866">
      <w:pPr>
        <w:spacing w:after="0" w:line="240" w:lineRule="auto"/>
        <w:jc w:val="both"/>
        <w:rPr>
          <w:rFonts w:ascii="Arial" w:eastAsia="Times New Roman" w:hAnsi="Arial" w:cs="Arial"/>
          <w:sz w:val="24"/>
          <w:szCs w:val="24"/>
          <w:lang w:val="es-ES" w:eastAsia="es-ES"/>
        </w:rPr>
      </w:pPr>
      <w:r w:rsidRPr="00771866">
        <w:rPr>
          <w:rFonts w:ascii="Arial" w:eastAsia="Times New Roman" w:hAnsi="Arial" w:cs="Arial"/>
          <w:sz w:val="24"/>
          <w:szCs w:val="24"/>
          <w:lang w:val="es-ES" w:eastAsia="es-ES"/>
        </w:rPr>
        <w:t>Las hojas deben numerarse en el margen inferior derecho</w:t>
      </w:r>
    </w:p>
    <w:p w14:paraId="60B6AFDF" w14:textId="77777777" w:rsidR="00771866" w:rsidRPr="00771866" w:rsidRDefault="00771866" w:rsidP="00771866">
      <w:pPr>
        <w:spacing w:after="0" w:line="240" w:lineRule="auto"/>
        <w:jc w:val="both"/>
        <w:rPr>
          <w:rFonts w:ascii="Arial" w:eastAsia="Times New Roman" w:hAnsi="Arial" w:cs="Arial"/>
          <w:sz w:val="24"/>
          <w:szCs w:val="24"/>
          <w:lang w:val="es-ES" w:eastAsia="es-ES"/>
        </w:rPr>
      </w:pPr>
    </w:p>
    <w:p w14:paraId="5B85F106" w14:textId="77777777" w:rsidR="006062B5" w:rsidRDefault="006062B5" w:rsidP="006062B5">
      <w:pPr>
        <w:pStyle w:val="Prrafodelista"/>
        <w:numPr>
          <w:ilvl w:val="0"/>
          <w:numId w:val="9"/>
        </w:numPr>
        <w:spacing w:after="0" w:line="240" w:lineRule="auto"/>
        <w:jc w:val="both"/>
        <w:rPr>
          <w:rFonts w:ascii="Arial" w:eastAsia="Times New Roman" w:hAnsi="Arial" w:cs="Arial"/>
          <w:sz w:val="24"/>
          <w:szCs w:val="24"/>
          <w:lang w:val="es-ES" w:eastAsia="es-ES"/>
        </w:rPr>
      </w:pPr>
      <w:r w:rsidRPr="00207BC8">
        <w:rPr>
          <w:rFonts w:ascii="Arial" w:eastAsia="Times New Roman" w:hAnsi="Arial" w:cs="Arial"/>
          <w:sz w:val="24"/>
          <w:szCs w:val="24"/>
          <w:lang w:val="es-ES" w:eastAsia="es-ES"/>
        </w:rPr>
        <w:t xml:space="preserve">El reporte </w:t>
      </w:r>
      <w:r>
        <w:rPr>
          <w:rFonts w:ascii="Arial" w:eastAsia="Times New Roman" w:hAnsi="Arial" w:cs="Arial"/>
          <w:sz w:val="24"/>
          <w:szCs w:val="24"/>
          <w:lang w:val="es-ES" w:eastAsia="es-ES"/>
        </w:rPr>
        <w:t>tiene que ser autorizado por el asesor y posteriormente se genera un archivo en PDF</w:t>
      </w:r>
      <w:r w:rsidRPr="00207BC8">
        <w:rPr>
          <w:rFonts w:ascii="Arial" w:eastAsia="Times New Roman" w:hAnsi="Arial" w:cs="Arial"/>
          <w:sz w:val="24"/>
          <w:szCs w:val="24"/>
          <w:lang w:val="es-ES" w:eastAsia="es-ES"/>
        </w:rPr>
        <w:t>.</w:t>
      </w:r>
    </w:p>
    <w:p w14:paraId="3C7C6C6A" w14:textId="77777777" w:rsidR="00771866" w:rsidRDefault="00771866" w:rsidP="00207BC8">
      <w:pPr>
        <w:pStyle w:val="Prrafodelista"/>
        <w:numPr>
          <w:ilvl w:val="0"/>
          <w:numId w:val="9"/>
        </w:numPr>
        <w:spacing w:after="0" w:line="240" w:lineRule="auto"/>
        <w:jc w:val="both"/>
        <w:rPr>
          <w:rFonts w:ascii="Arial" w:eastAsia="Times New Roman" w:hAnsi="Arial" w:cs="Arial"/>
          <w:sz w:val="24"/>
          <w:szCs w:val="24"/>
          <w:lang w:val="es-ES" w:eastAsia="es-ES"/>
        </w:rPr>
      </w:pPr>
      <w:r w:rsidRPr="00207BC8">
        <w:rPr>
          <w:rFonts w:ascii="Arial" w:eastAsia="Times New Roman" w:hAnsi="Arial" w:cs="Arial"/>
          <w:sz w:val="24"/>
          <w:szCs w:val="24"/>
          <w:lang w:val="es-ES" w:eastAsia="es-ES"/>
        </w:rPr>
        <w:t>Entregar en medio magnético</w:t>
      </w:r>
      <w:r w:rsidR="003A1C21" w:rsidRPr="00207BC8">
        <w:rPr>
          <w:rFonts w:ascii="Arial" w:eastAsia="Times New Roman" w:hAnsi="Arial" w:cs="Arial"/>
          <w:sz w:val="24"/>
          <w:szCs w:val="24"/>
          <w:lang w:val="es-ES" w:eastAsia="es-ES"/>
        </w:rPr>
        <w:t xml:space="preserve"> un ejemplar del Reporte de la estadía práctica,</w:t>
      </w:r>
      <w:r w:rsidRPr="00207BC8">
        <w:rPr>
          <w:rFonts w:ascii="Arial" w:eastAsia="Times New Roman" w:hAnsi="Arial" w:cs="Arial"/>
          <w:sz w:val="24"/>
          <w:szCs w:val="24"/>
          <w:lang w:val="es-ES" w:eastAsia="es-ES"/>
        </w:rPr>
        <w:t xml:space="preserve"> tanto al tutor como al Centro de Información (Biblioteca).</w:t>
      </w:r>
    </w:p>
    <w:p w14:paraId="0C57F44E" w14:textId="77777777" w:rsidR="0046385F" w:rsidRPr="00207BC8" w:rsidRDefault="0046385F" w:rsidP="00207BC8">
      <w:pPr>
        <w:pStyle w:val="Prrafodelista"/>
        <w:numPr>
          <w:ilvl w:val="0"/>
          <w:numId w:val="9"/>
        </w:num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Portada en la caja y en el </w:t>
      </w:r>
      <w:proofErr w:type="gramStart"/>
      <w:r>
        <w:rPr>
          <w:rFonts w:ascii="Arial" w:eastAsia="Times New Roman" w:hAnsi="Arial" w:cs="Arial"/>
          <w:sz w:val="24"/>
          <w:szCs w:val="24"/>
          <w:lang w:val="es-ES" w:eastAsia="es-ES"/>
        </w:rPr>
        <w:t>cd  igual</w:t>
      </w:r>
      <w:proofErr w:type="gramEnd"/>
      <w:r>
        <w:rPr>
          <w:rFonts w:ascii="Arial" w:eastAsia="Times New Roman" w:hAnsi="Arial" w:cs="Arial"/>
          <w:sz w:val="24"/>
          <w:szCs w:val="24"/>
          <w:lang w:val="es-ES" w:eastAsia="es-ES"/>
        </w:rPr>
        <w:t xml:space="preserve"> que la portada al inicio de este ejemplo.</w:t>
      </w:r>
    </w:p>
    <w:p w14:paraId="254406FD" w14:textId="77777777" w:rsidR="00771866" w:rsidRPr="00771866" w:rsidRDefault="00771866" w:rsidP="00771866">
      <w:pPr>
        <w:spacing w:after="0" w:line="240" w:lineRule="auto"/>
        <w:jc w:val="both"/>
        <w:rPr>
          <w:rFonts w:ascii="Arial" w:eastAsia="Times New Roman" w:hAnsi="Arial" w:cs="Arial"/>
          <w:b/>
          <w:sz w:val="24"/>
          <w:szCs w:val="24"/>
          <w:lang w:val="es-ES" w:eastAsia="es-ES"/>
        </w:rPr>
      </w:pPr>
    </w:p>
    <w:p w14:paraId="3DCCE9A8" w14:textId="77777777" w:rsidR="004A7C6F" w:rsidRPr="004A7C6F" w:rsidRDefault="004A7C6F" w:rsidP="004A7C6F">
      <w:pPr>
        <w:pStyle w:val="Prrafodelista"/>
        <w:rPr>
          <w:rFonts w:ascii="Arial" w:eastAsia="Times New Roman" w:hAnsi="Arial" w:cs="Arial"/>
          <w:sz w:val="24"/>
          <w:szCs w:val="24"/>
          <w:lang w:val="es-ES" w:eastAsia="es-ES"/>
        </w:rPr>
      </w:pPr>
    </w:p>
    <w:p w14:paraId="792CB263" w14:textId="77777777" w:rsidR="004A7C6F" w:rsidRPr="00207BC8" w:rsidRDefault="004A7C6F" w:rsidP="008671CA">
      <w:pPr>
        <w:pStyle w:val="Prrafodelista"/>
        <w:spacing w:after="0" w:line="240" w:lineRule="auto"/>
        <w:jc w:val="both"/>
        <w:rPr>
          <w:rFonts w:ascii="Arial" w:eastAsia="Times New Roman" w:hAnsi="Arial" w:cs="Arial"/>
          <w:sz w:val="24"/>
          <w:szCs w:val="24"/>
          <w:lang w:val="es-ES" w:eastAsia="es-ES"/>
        </w:rPr>
      </w:pPr>
    </w:p>
    <w:sectPr w:rsidR="004A7C6F" w:rsidRPr="00207BC8" w:rsidSect="000B12ED">
      <w:footerReference w:type="default" r:id="rId14"/>
      <w:pgSz w:w="12240" w:h="15840"/>
      <w:pgMar w:top="1134" w:right="1134" w:bottom="1134" w:left="1418" w:header="709" w:footer="709" w:gutter="0"/>
      <w:cols w:space="708"/>
      <w:docGrid w:linePitch="360"/>
      <w:sectPrChange w:id="1765" w:author="marc anthony" w:date="2024-07-01T20:39:00Z">
        <w:sectPr w:rsidR="004A7C6F" w:rsidRPr="00207BC8" w:rsidSect="000B12ED">
          <w:pgMar w:top="1417" w:right="1701" w:bottom="1417" w:left="1701" w:header="708" w:footer="708"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7" w:author="LAP57" w:date="2024-06-19T12:56:00Z" w:initials="L">
    <w:p w14:paraId="67725553" w14:textId="24288182" w:rsidR="002C7955" w:rsidRDefault="002C7955">
      <w:pPr>
        <w:pStyle w:val="Textocomentario"/>
      </w:pPr>
      <w:r>
        <w:rPr>
          <w:rStyle w:val="Refdecomentario"/>
        </w:rPr>
        <w:annotationRef/>
      </w:r>
      <w:r>
        <w:t xml:space="preserve">Cuando esté listo el reporte de estadía ya habrá pasado la estancia, ponerlo en futuro no es adecuado, sobre todo cuando lo lees </w:t>
      </w:r>
    </w:p>
  </w:comment>
  <w:comment w:id="290" w:author="LAP57" w:date="2024-06-19T12:52:00Z" w:initials="L">
    <w:p w14:paraId="1F22F355" w14:textId="380D0B2B" w:rsidR="002C7955" w:rsidRDefault="002C7955">
      <w:pPr>
        <w:pStyle w:val="Textocomentario"/>
      </w:pPr>
      <w:r>
        <w:rPr>
          <w:rStyle w:val="Refdecomentario"/>
        </w:rPr>
        <w:annotationRef/>
      </w:r>
      <w:r>
        <w:t>Texto no justificado</w:t>
      </w:r>
    </w:p>
  </w:comment>
  <w:comment w:id="485" w:author="LAP57" w:date="2024-06-05T10:23:00Z" w:initials="L">
    <w:p w14:paraId="08D34D4E" w14:textId="529AD988" w:rsidR="001049F5" w:rsidRDefault="001049F5">
      <w:pPr>
        <w:pStyle w:val="Textocomentario"/>
      </w:pPr>
      <w:r>
        <w:rPr>
          <w:rStyle w:val="Refdecomentario"/>
        </w:rPr>
        <w:annotationRef/>
      </w:r>
      <w:r>
        <w:t>Tengo la duda si la estadía es en la empresa base4 y por ello vas a hablar de la misma o es en la harinera donde implementarás la intranet? Tienes que clarificar en la redacción de la introducción.</w:t>
      </w:r>
    </w:p>
  </w:comment>
  <w:comment w:id="496" w:author="LAP57" w:date="2024-06-05T10:25:00Z" w:initials="L">
    <w:p w14:paraId="4DC3B34C" w14:textId="72A8BBC1" w:rsidR="009618B0" w:rsidRDefault="009618B0">
      <w:pPr>
        <w:pStyle w:val="Textocomentario"/>
      </w:pPr>
      <w:r>
        <w:rPr>
          <w:rStyle w:val="Refdecomentario"/>
        </w:rPr>
        <w:annotationRef/>
      </w:r>
      <w:r>
        <w:t>Está redactado en primera persona y debe ser en tercera.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25553" w15:done="1"/>
  <w15:commentEx w15:paraId="1F22F355" w15:done="1"/>
  <w15:commentEx w15:paraId="08D34D4E" w15:done="1"/>
  <w15:commentEx w15:paraId="4DC3B34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25553" w16cid:durableId="2A1D55F8"/>
  <w16cid:commentId w16cid:paraId="1F22F355" w16cid:durableId="2A1D55F9"/>
  <w16cid:commentId w16cid:paraId="08D34D4E" w16cid:durableId="2A1BCFFB"/>
  <w16cid:commentId w16cid:paraId="4DC3B34C" w16cid:durableId="2A1BCF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48466" w14:textId="77777777" w:rsidR="00BA27CC" w:rsidRDefault="00BA27CC" w:rsidP="000345B9">
      <w:pPr>
        <w:spacing w:after="0" w:line="240" w:lineRule="auto"/>
      </w:pPr>
      <w:r>
        <w:separator/>
      </w:r>
    </w:p>
  </w:endnote>
  <w:endnote w:type="continuationSeparator" w:id="0">
    <w:p w14:paraId="31366EC2" w14:textId="77777777" w:rsidR="00BA27CC" w:rsidRDefault="00BA27CC" w:rsidP="00034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761" w:author="marc anthony" w:date="2024-07-01T20:40:00Z"/>
  <w:sdt>
    <w:sdtPr>
      <w:id w:val="-925113479"/>
      <w:docPartObj>
        <w:docPartGallery w:val="Page Numbers (Bottom of Page)"/>
        <w:docPartUnique/>
      </w:docPartObj>
    </w:sdtPr>
    <w:sdtContent>
      <w:customXmlInsRangeEnd w:id="1761"/>
      <w:p w14:paraId="7D211541" w14:textId="5BC30A47" w:rsidR="000345B9" w:rsidRDefault="000345B9">
        <w:pPr>
          <w:pStyle w:val="Piedepgina"/>
          <w:jc w:val="right"/>
          <w:rPr>
            <w:ins w:id="1762" w:author="marc anthony" w:date="2024-07-01T20:40:00Z"/>
          </w:rPr>
        </w:pPr>
        <w:ins w:id="1763" w:author="marc anthony" w:date="2024-07-01T20:40:00Z">
          <w:r>
            <w:fldChar w:fldCharType="begin"/>
          </w:r>
          <w:r>
            <w:instrText>PAGE   \* MERGEFORMAT</w:instrText>
          </w:r>
          <w:r>
            <w:fldChar w:fldCharType="separate"/>
          </w:r>
          <w:r>
            <w:rPr>
              <w:lang w:val="es-ES"/>
            </w:rPr>
            <w:t>2</w:t>
          </w:r>
          <w:r>
            <w:fldChar w:fldCharType="end"/>
          </w:r>
        </w:ins>
      </w:p>
      <w:customXmlInsRangeStart w:id="1764" w:author="marc anthony" w:date="2024-07-01T20:40:00Z"/>
    </w:sdtContent>
  </w:sdt>
  <w:customXmlInsRangeEnd w:id="1764"/>
  <w:p w14:paraId="7FAED9AE" w14:textId="77777777" w:rsidR="000345B9" w:rsidRDefault="000345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8B5C4" w14:textId="77777777" w:rsidR="00BA27CC" w:rsidRDefault="00BA27CC" w:rsidP="000345B9">
      <w:pPr>
        <w:spacing w:after="0" w:line="240" w:lineRule="auto"/>
      </w:pPr>
      <w:r>
        <w:separator/>
      </w:r>
    </w:p>
  </w:footnote>
  <w:footnote w:type="continuationSeparator" w:id="0">
    <w:p w14:paraId="78557C4E" w14:textId="77777777" w:rsidR="00BA27CC" w:rsidRDefault="00BA27CC" w:rsidP="00034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1DB7"/>
    <w:multiLevelType w:val="multilevel"/>
    <w:tmpl w:val="6760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4525A"/>
    <w:multiLevelType w:val="hybridMultilevel"/>
    <w:tmpl w:val="3CCA77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506BBD"/>
    <w:multiLevelType w:val="hybridMultilevel"/>
    <w:tmpl w:val="DEDE67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696D6C"/>
    <w:multiLevelType w:val="hybridMultilevel"/>
    <w:tmpl w:val="4C1C2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AC7E35"/>
    <w:multiLevelType w:val="multilevel"/>
    <w:tmpl w:val="1CC4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F541F"/>
    <w:multiLevelType w:val="multilevel"/>
    <w:tmpl w:val="BB88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A6CCB"/>
    <w:multiLevelType w:val="hybridMultilevel"/>
    <w:tmpl w:val="3446CE5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39243CB"/>
    <w:multiLevelType w:val="multilevel"/>
    <w:tmpl w:val="1FC2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24084"/>
    <w:multiLevelType w:val="hybridMultilevel"/>
    <w:tmpl w:val="A9F8FD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370D94"/>
    <w:multiLevelType w:val="multilevel"/>
    <w:tmpl w:val="4A4E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6C3946"/>
    <w:multiLevelType w:val="multilevel"/>
    <w:tmpl w:val="FB5C9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05E75"/>
    <w:multiLevelType w:val="hybridMultilevel"/>
    <w:tmpl w:val="178E12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7184352"/>
    <w:multiLevelType w:val="multilevel"/>
    <w:tmpl w:val="CD1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219C8"/>
    <w:multiLevelType w:val="multilevel"/>
    <w:tmpl w:val="A980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04DCA"/>
    <w:multiLevelType w:val="multilevel"/>
    <w:tmpl w:val="FDF2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C3A31"/>
    <w:multiLevelType w:val="multilevel"/>
    <w:tmpl w:val="51D4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366799"/>
    <w:multiLevelType w:val="hybridMultilevel"/>
    <w:tmpl w:val="521EC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BE6708F"/>
    <w:multiLevelType w:val="hybridMultilevel"/>
    <w:tmpl w:val="48A2FC7A"/>
    <w:lvl w:ilvl="0" w:tplc="080A0001">
      <w:start w:val="1"/>
      <w:numFmt w:val="bullet"/>
      <w:lvlText w:val=""/>
      <w:lvlJc w:val="left"/>
      <w:pPr>
        <w:ind w:left="792" w:hanging="360"/>
      </w:pPr>
      <w:rPr>
        <w:rFonts w:ascii="Symbol" w:hAnsi="Symbol" w:hint="default"/>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18" w15:restartNumberingAfterBreak="0">
    <w:nsid w:val="4D8249F6"/>
    <w:multiLevelType w:val="hybridMultilevel"/>
    <w:tmpl w:val="3B9C4B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0976517"/>
    <w:multiLevelType w:val="multilevel"/>
    <w:tmpl w:val="C00C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E85D61"/>
    <w:multiLevelType w:val="multilevel"/>
    <w:tmpl w:val="5966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A86A1D"/>
    <w:multiLevelType w:val="hybridMultilevel"/>
    <w:tmpl w:val="3214A58C"/>
    <w:lvl w:ilvl="0" w:tplc="7194DEF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7604C32"/>
    <w:multiLevelType w:val="multilevel"/>
    <w:tmpl w:val="D1182E1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8020999"/>
    <w:multiLevelType w:val="multilevel"/>
    <w:tmpl w:val="E542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0D1AC4"/>
    <w:multiLevelType w:val="multilevel"/>
    <w:tmpl w:val="23F2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4716F9"/>
    <w:multiLevelType w:val="hybridMultilevel"/>
    <w:tmpl w:val="622A5BC0"/>
    <w:lvl w:ilvl="0" w:tplc="6A662F9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DB3775E"/>
    <w:multiLevelType w:val="multilevel"/>
    <w:tmpl w:val="54C8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CD2E4D"/>
    <w:multiLevelType w:val="multilevel"/>
    <w:tmpl w:val="FEF0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D97A01"/>
    <w:multiLevelType w:val="multilevel"/>
    <w:tmpl w:val="8956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0E5B6D"/>
    <w:multiLevelType w:val="multilevel"/>
    <w:tmpl w:val="54F23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692F65"/>
    <w:multiLevelType w:val="multilevel"/>
    <w:tmpl w:val="E6D4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594C57"/>
    <w:multiLevelType w:val="hybridMultilevel"/>
    <w:tmpl w:val="7EC4AA56"/>
    <w:lvl w:ilvl="0" w:tplc="2E7210D8">
      <w:start w:val="3"/>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DA93F08"/>
    <w:multiLevelType w:val="multilevel"/>
    <w:tmpl w:val="9450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323CA"/>
    <w:multiLevelType w:val="multilevel"/>
    <w:tmpl w:val="4AFE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0150C6"/>
    <w:multiLevelType w:val="hybridMultilevel"/>
    <w:tmpl w:val="18468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FE83D3B"/>
    <w:multiLevelType w:val="multilevel"/>
    <w:tmpl w:val="9F4A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24603">
    <w:abstractNumId w:val="25"/>
  </w:num>
  <w:num w:numId="2" w16cid:durableId="1589266203">
    <w:abstractNumId w:val="21"/>
  </w:num>
  <w:num w:numId="3" w16cid:durableId="1072460455">
    <w:abstractNumId w:val="31"/>
  </w:num>
  <w:num w:numId="4" w16cid:durableId="1833332985">
    <w:abstractNumId w:val="1"/>
  </w:num>
  <w:num w:numId="5" w16cid:durableId="1320232690">
    <w:abstractNumId w:val="11"/>
  </w:num>
  <w:num w:numId="6" w16cid:durableId="2075353014">
    <w:abstractNumId w:val="17"/>
  </w:num>
  <w:num w:numId="7" w16cid:durableId="146090327">
    <w:abstractNumId w:val="18"/>
  </w:num>
  <w:num w:numId="8" w16cid:durableId="738944700">
    <w:abstractNumId w:val="34"/>
  </w:num>
  <w:num w:numId="9" w16cid:durableId="1635451146">
    <w:abstractNumId w:val="8"/>
  </w:num>
  <w:num w:numId="10" w16cid:durableId="971442402">
    <w:abstractNumId w:val="14"/>
  </w:num>
  <w:num w:numId="11" w16cid:durableId="1091853459">
    <w:abstractNumId w:val="26"/>
  </w:num>
  <w:num w:numId="12" w16cid:durableId="998189896">
    <w:abstractNumId w:val="10"/>
  </w:num>
  <w:num w:numId="13" w16cid:durableId="407506121">
    <w:abstractNumId w:val="4"/>
  </w:num>
  <w:num w:numId="14" w16cid:durableId="964430835">
    <w:abstractNumId w:val="22"/>
  </w:num>
  <w:num w:numId="15" w16cid:durableId="723796795">
    <w:abstractNumId w:val="16"/>
  </w:num>
  <w:num w:numId="16" w16cid:durableId="504712118">
    <w:abstractNumId w:val="3"/>
  </w:num>
  <w:num w:numId="17" w16cid:durableId="1443188183">
    <w:abstractNumId w:val="2"/>
  </w:num>
  <w:num w:numId="18" w16cid:durableId="763064448">
    <w:abstractNumId w:val="6"/>
  </w:num>
  <w:num w:numId="19" w16cid:durableId="1794860036">
    <w:abstractNumId w:val="13"/>
  </w:num>
  <w:num w:numId="20" w16cid:durableId="764955769">
    <w:abstractNumId w:val="24"/>
  </w:num>
  <w:num w:numId="21" w16cid:durableId="1984433050">
    <w:abstractNumId w:val="9"/>
  </w:num>
  <w:num w:numId="22" w16cid:durableId="1252276735">
    <w:abstractNumId w:val="19"/>
  </w:num>
  <w:num w:numId="23" w16cid:durableId="452017963">
    <w:abstractNumId w:val="0"/>
  </w:num>
  <w:num w:numId="24" w16cid:durableId="145518541">
    <w:abstractNumId w:val="7"/>
  </w:num>
  <w:num w:numId="25" w16cid:durableId="1625228112">
    <w:abstractNumId w:val="28"/>
  </w:num>
  <w:num w:numId="26" w16cid:durableId="1340695604">
    <w:abstractNumId w:val="30"/>
  </w:num>
  <w:num w:numId="27" w16cid:durableId="1663006991">
    <w:abstractNumId w:val="29"/>
  </w:num>
  <w:num w:numId="28" w16cid:durableId="127286483">
    <w:abstractNumId w:val="33"/>
  </w:num>
  <w:num w:numId="29" w16cid:durableId="417411797">
    <w:abstractNumId w:val="23"/>
  </w:num>
  <w:num w:numId="30" w16cid:durableId="1472283976">
    <w:abstractNumId w:val="15"/>
  </w:num>
  <w:num w:numId="31" w16cid:durableId="680664316">
    <w:abstractNumId w:val="32"/>
  </w:num>
  <w:num w:numId="32" w16cid:durableId="731317631">
    <w:abstractNumId w:val="12"/>
  </w:num>
  <w:num w:numId="33" w16cid:durableId="346516572">
    <w:abstractNumId w:val="20"/>
  </w:num>
  <w:num w:numId="34" w16cid:durableId="1671640301">
    <w:abstractNumId w:val="5"/>
  </w:num>
  <w:num w:numId="35" w16cid:durableId="735401653">
    <w:abstractNumId w:val="27"/>
  </w:num>
  <w:num w:numId="36" w16cid:durableId="702680344">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 anthony">
    <w15:presenceInfo w15:providerId="Windows Live" w15:userId="f51771c2ddfdbacf"/>
  </w15:person>
  <w15:person w15:author="LAP57">
    <w15:presenceInfo w15:providerId="None" w15:userId="LAP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A9"/>
    <w:rsid w:val="00007049"/>
    <w:rsid w:val="000345B9"/>
    <w:rsid w:val="00045A46"/>
    <w:rsid w:val="00047C4F"/>
    <w:rsid w:val="00085AE4"/>
    <w:rsid w:val="000B12ED"/>
    <w:rsid w:val="000D44F6"/>
    <w:rsid w:val="001049F5"/>
    <w:rsid w:val="001355F1"/>
    <w:rsid w:val="00135C27"/>
    <w:rsid w:val="00171D70"/>
    <w:rsid w:val="001A1A8F"/>
    <w:rsid w:val="001B2370"/>
    <w:rsid w:val="001C6C33"/>
    <w:rsid w:val="001D4DA8"/>
    <w:rsid w:val="001E1ADE"/>
    <w:rsid w:val="001E4D26"/>
    <w:rsid w:val="00205526"/>
    <w:rsid w:val="00207BC8"/>
    <w:rsid w:val="002C7955"/>
    <w:rsid w:val="002C7FC1"/>
    <w:rsid w:val="002F0B5F"/>
    <w:rsid w:val="002F4ECE"/>
    <w:rsid w:val="002F7041"/>
    <w:rsid w:val="0030289B"/>
    <w:rsid w:val="00331FCC"/>
    <w:rsid w:val="00334BE3"/>
    <w:rsid w:val="00335E3E"/>
    <w:rsid w:val="00342D2C"/>
    <w:rsid w:val="00345D03"/>
    <w:rsid w:val="00390DD2"/>
    <w:rsid w:val="003A1C21"/>
    <w:rsid w:val="003C3E05"/>
    <w:rsid w:val="003D51A2"/>
    <w:rsid w:val="0046385F"/>
    <w:rsid w:val="004A7C6F"/>
    <w:rsid w:val="004B32B0"/>
    <w:rsid w:val="004F5596"/>
    <w:rsid w:val="00535D48"/>
    <w:rsid w:val="00537989"/>
    <w:rsid w:val="005D62F9"/>
    <w:rsid w:val="005D7C2B"/>
    <w:rsid w:val="005F0F97"/>
    <w:rsid w:val="006062B5"/>
    <w:rsid w:val="006249F2"/>
    <w:rsid w:val="006256F3"/>
    <w:rsid w:val="006478E0"/>
    <w:rsid w:val="00670BE8"/>
    <w:rsid w:val="006F0FA6"/>
    <w:rsid w:val="0070062B"/>
    <w:rsid w:val="0071041A"/>
    <w:rsid w:val="007215C0"/>
    <w:rsid w:val="00771866"/>
    <w:rsid w:val="007A5C17"/>
    <w:rsid w:val="007B2949"/>
    <w:rsid w:val="007D5B91"/>
    <w:rsid w:val="00835143"/>
    <w:rsid w:val="008671CA"/>
    <w:rsid w:val="0087773C"/>
    <w:rsid w:val="008859B3"/>
    <w:rsid w:val="008A5A15"/>
    <w:rsid w:val="008A6988"/>
    <w:rsid w:val="008E2CD6"/>
    <w:rsid w:val="008E7ADC"/>
    <w:rsid w:val="00930C99"/>
    <w:rsid w:val="009366FB"/>
    <w:rsid w:val="00943680"/>
    <w:rsid w:val="00944701"/>
    <w:rsid w:val="00947CE8"/>
    <w:rsid w:val="009618B0"/>
    <w:rsid w:val="009714D9"/>
    <w:rsid w:val="00986E46"/>
    <w:rsid w:val="009A1FAE"/>
    <w:rsid w:val="00A22A7E"/>
    <w:rsid w:val="00A2416C"/>
    <w:rsid w:val="00A27D87"/>
    <w:rsid w:val="00A95D75"/>
    <w:rsid w:val="00AB3308"/>
    <w:rsid w:val="00AB4FCC"/>
    <w:rsid w:val="00AD7DDE"/>
    <w:rsid w:val="00AF1019"/>
    <w:rsid w:val="00B110E0"/>
    <w:rsid w:val="00B376BE"/>
    <w:rsid w:val="00B73C56"/>
    <w:rsid w:val="00BA27CC"/>
    <w:rsid w:val="00BE7F0B"/>
    <w:rsid w:val="00C27615"/>
    <w:rsid w:val="00C41429"/>
    <w:rsid w:val="00C52C30"/>
    <w:rsid w:val="00C9410E"/>
    <w:rsid w:val="00CB0DA5"/>
    <w:rsid w:val="00D228D6"/>
    <w:rsid w:val="00D42188"/>
    <w:rsid w:val="00DA6D2B"/>
    <w:rsid w:val="00DB6803"/>
    <w:rsid w:val="00E050BC"/>
    <w:rsid w:val="00E97FF8"/>
    <w:rsid w:val="00EB32A9"/>
    <w:rsid w:val="00EC48EA"/>
    <w:rsid w:val="00EC7A81"/>
    <w:rsid w:val="00EF3248"/>
    <w:rsid w:val="00EF4617"/>
    <w:rsid w:val="00F6145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B8CA8"/>
  <w15:docId w15:val="{148ADD0B-99D0-404A-A490-3B08E06C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41A"/>
  </w:style>
  <w:style w:type="paragraph" w:styleId="Ttulo2">
    <w:name w:val="heading 2"/>
    <w:basedOn w:val="Normal"/>
    <w:next w:val="Normal"/>
    <w:link w:val="Ttulo2Car"/>
    <w:uiPriority w:val="9"/>
    <w:semiHidden/>
    <w:unhideWhenUsed/>
    <w:qFormat/>
    <w:rsid w:val="007215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1355F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1355F1"/>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B32A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B110E0"/>
    <w:pPr>
      <w:ind w:left="720"/>
      <w:contextualSpacing/>
    </w:pPr>
  </w:style>
  <w:style w:type="paragraph" w:styleId="Textodeglobo">
    <w:name w:val="Balloon Text"/>
    <w:basedOn w:val="Normal"/>
    <w:link w:val="TextodegloboCar"/>
    <w:uiPriority w:val="99"/>
    <w:semiHidden/>
    <w:unhideWhenUsed/>
    <w:rsid w:val="008A69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6988"/>
    <w:rPr>
      <w:rFonts w:ascii="Tahoma" w:hAnsi="Tahoma" w:cs="Tahoma"/>
      <w:sz w:val="16"/>
      <w:szCs w:val="16"/>
    </w:rPr>
  </w:style>
  <w:style w:type="paragraph" w:customStyle="1" w:styleId="trt0xe">
    <w:name w:val="trt0xe"/>
    <w:basedOn w:val="Normal"/>
    <w:rsid w:val="008859B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gkelc">
    <w:name w:val="hgkelc"/>
    <w:basedOn w:val="Fuentedeprrafopredeter"/>
    <w:rsid w:val="008859B3"/>
  </w:style>
  <w:style w:type="character" w:styleId="Refdecomentario">
    <w:name w:val="annotation reference"/>
    <w:basedOn w:val="Fuentedeprrafopredeter"/>
    <w:uiPriority w:val="99"/>
    <w:semiHidden/>
    <w:unhideWhenUsed/>
    <w:rsid w:val="001049F5"/>
    <w:rPr>
      <w:sz w:val="16"/>
      <w:szCs w:val="16"/>
    </w:rPr>
  </w:style>
  <w:style w:type="paragraph" w:styleId="Textocomentario">
    <w:name w:val="annotation text"/>
    <w:basedOn w:val="Normal"/>
    <w:link w:val="TextocomentarioCar"/>
    <w:uiPriority w:val="99"/>
    <w:semiHidden/>
    <w:unhideWhenUsed/>
    <w:rsid w:val="001049F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9F5"/>
    <w:rPr>
      <w:sz w:val="20"/>
      <w:szCs w:val="20"/>
    </w:rPr>
  </w:style>
  <w:style w:type="paragraph" w:styleId="Asuntodelcomentario">
    <w:name w:val="annotation subject"/>
    <w:basedOn w:val="Textocomentario"/>
    <w:next w:val="Textocomentario"/>
    <w:link w:val="AsuntodelcomentarioCar"/>
    <w:uiPriority w:val="99"/>
    <w:semiHidden/>
    <w:unhideWhenUsed/>
    <w:rsid w:val="001049F5"/>
    <w:rPr>
      <w:b/>
      <w:bCs/>
    </w:rPr>
  </w:style>
  <w:style w:type="character" w:customStyle="1" w:styleId="AsuntodelcomentarioCar">
    <w:name w:val="Asunto del comentario Car"/>
    <w:basedOn w:val="TextocomentarioCar"/>
    <w:link w:val="Asuntodelcomentario"/>
    <w:uiPriority w:val="99"/>
    <w:semiHidden/>
    <w:rsid w:val="001049F5"/>
    <w:rPr>
      <w:b/>
      <w:bCs/>
      <w:sz w:val="20"/>
      <w:szCs w:val="20"/>
    </w:rPr>
  </w:style>
  <w:style w:type="paragraph" w:styleId="Revisin">
    <w:name w:val="Revision"/>
    <w:hidden/>
    <w:uiPriority w:val="99"/>
    <w:semiHidden/>
    <w:rsid w:val="00DB6803"/>
    <w:pPr>
      <w:spacing w:after="0" w:line="240" w:lineRule="auto"/>
    </w:pPr>
  </w:style>
  <w:style w:type="character" w:styleId="Textoennegrita">
    <w:name w:val="Strong"/>
    <w:basedOn w:val="Fuentedeprrafopredeter"/>
    <w:uiPriority w:val="22"/>
    <w:qFormat/>
    <w:rsid w:val="007D5B91"/>
    <w:rPr>
      <w:b/>
      <w:bCs/>
    </w:rPr>
  </w:style>
  <w:style w:type="paragraph" w:styleId="Descripcin">
    <w:name w:val="caption"/>
    <w:basedOn w:val="Normal"/>
    <w:next w:val="Normal"/>
    <w:uiPriority w:val="35"/>
    <w:unhideWhenUsed/>
    <w:qFormat/>
    <w:rsid w:val="008E2CD6"/>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345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45B9"/>
  </w:style>
  <w:style w:type="paragraph" w:styleId="Piedepgina">
    <w:name w:val="footer"/>
    <w:basedOn w:val="Normal"/>
    <w:link w:val="PiedepginaCar"/>
    <w:uiPriority w:val="99"/>
    <w:unhideWhenUsed/>
    <w:rsid w:val="000345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45B9"/>
  </w:style>
  <w:style w:type="character" w:customStyle="1" w:styleId="Ttulo3Car">
    <w:name w:val="Título 3 Car"/>
    <w:basedOn w:val="Fuentedeprrafopredeter"/>
    <w:link w:val="Ttulo3"/>
    <w:uiPriority w:val="9"/>
    <w:rsid w:val="001355F1"/>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1355F1"/>
    <w:rPr>
      <w:rFonts w:ascii="Times New Roman" w:eastAsia="Times New Roman" w:hAnsi="Times New Roman" w:cs="Times New Roman"/>
      <w:b/>
      <w:bCs/>
      <w:sz w:val="24"/>
      <w:szCs w:val="24"/>
      <w:lang w:eastAsia="es-MX"/>
    </w:rPr>
  </w:style>
  <w:style w:type="character" w:customStyle="1" w:styleId="Ttulo2Car">
    <w:name w:val="Título 2 Car"/>
    <w:basedOn w:val="Fuentedeprrafopredeter"/>
    <w:link w:val="Ttulo2"/>
    <w:uiPriority w:val="9"/>
    <w:semiHidden/>
    <w:rsid w:val="007215C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041008">
      <w:bodyDiv w:val="1"/>
      <w:marLeft w:val="0"/>
      <w:marRight w:val="0"/>
      <w:marTop w:val="0"/>
      <w:marBottom w:val="0"/>
      <w:divBdr>
        <w:top w:val="none" w:sz="0" w:space="0" w:color="auto"/>
        <w:left w:val="none" w:sz="0" w:space="0" w:color="auto"/>
        <w:bottom w:val="none" w:sz="0" w:space="0" w:color="auto"/>
        <w:right w:val="none" w:sz="0" w:space="0" w:color="auto"/>
      </w:divBdr>
      <w:divsChild>
        <w:div w:id="2041199777">
          <w:marLeft w:val="0"/>
          <w:marRight w:val="0"/>
          <w:marTop w:val="0"/>
          <w:marBottom w:val="0"/>
          <w:divBdr>
            <w:top w:val="none" w:sz="0" w:space="0" w:color="auto"/>
            <w:left w:val="none" w:sz="0" w:space="0" w:color="auto"/>
            <w:bottom w:val="none" w:sz="0" w:space="0" w:color="auto"/>
            <w:right w:val="none" w:sz="0" w:space="0" w:color="auto"/>
          </w:divBdr>
        </w:div>
        <w:div w:id="157426804">
          <w:marLeft w:val="0"/>
          <w:marRight w:val="0"/>
          <w:marTop w:val="0"/>
          <w:marBottom w:val="0"/>
          <w:divBdr>
            <w:top w:val="none" w:sz="0" w:space="0" w:color="auto"/>
            <w:left w:val="none" w:sz="0" w:space="0" w:color="auto"/>
            <w:bottom w:val="none" w:sz="0" w:space="0" w:color="auto"/>
            <w:right w:val="none" w:sz="0" w:space="0" w:color="auto"/>
          </w:divBdr>
          <w:divsChild>
            <w:div w:id="355665180">
              <w:marLeft w:val="0"/>
              <w:marRight w:val="0"/>
              <w:marTop w:val="0"/>
              <w:marBottom w:val="0"/>
              <w:divBdr>
                <w:top w:val="none" w:sz="0" w:space="0" w:color="auto"/>
                <w:left w:val="none" w:sz="0" w:space="0" w:color="auto"/>
                <w:bottom w:val="none" w:sz="0" w:space="0" w:color="auto"/>
                <w:right w:val="none" w:sz="0" w:space="0" w:color="auto"/>
              </w:divBdr>
              <w:divsChild>
                <w:div w:id="1087532470">
                  <w:marLeft w:val="0"/>
                  <w:marRight w:val="0"/>
                  <w:marTop w:val="0"/>
                  <w:marBottom w:val="0"/>
                  <w:divBdr>
                    <w:top w:val="none" w:sz="0" w:space="0" w:color="auto"/>
                    <w:left w:val="none" w:sz="0" w:space="0" w:color="auto"/>
                    <w:bottom w:val="none" w:sz="0" w:space="0" w:color="auto"/>
                    <w:right w:val="none" w:sz="0" w:space="0" w:color="auto"/>
                  </w:divBdr>
                  <w:divsChild>
                    <w:div w:id="1287464257">
                      <w:marLeft w:val="0"/>
                      <w:marRight w:val="0"/>
                      <w:marTop w:val="0"/>
                      <w:marBottom w:val="0"/>
                      <w:divBdr>
                        <w:top w:val="none" w:sz="0" w:space="0" w:color="auto"/>
                        <w:left w:val="none" w:sz="0" w:space="0" w:color="auto"/>
                        <w:bottom w:val="none" w:sz="0" w:space="0" w:color="auto"/>
                        <w:right w:val="none" w:sz="0" w:space="0" w:color="auto"/>
                      </w:divBdr>
                      <w:divsChild>
                        <w:div w:id="333185243">
                          <w:marLeft w:val="0"/>
                          <w:marRight w:val="0"/>
                          <w:marTop w:val="0"/>
                          <w:marBottom w:val="0"/>
                          <w:divBdr>
                            <w:top w:val="none" w:sz="0" w:space="0" w:color="auto"/>
                            <w:left w:val="none" w:sz="0" w:space="0" w:color="auto"/>
                            <w:bottom w:val="none" w:sz="0" w:space="0" w:color="auto"/>
                            <w:right w:val="none" w:sz="0" w:space="0" w:color="auto"/>
                          </w:divBdr>
                          <w:divsChild>
                            <w:div w:id="4058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322471">
      <w:bodyDiv w:val="1"/>
      <w:marLeft w:val="0"/>
      <w:marRight w:val="0"/>
      <w:marTop w:val="0"/>
      <w:marBottom w:val="0"/>
      <w:divBdr>
        <w:top w:val="none" w:sz="0" w:space="0" w:color="auto"/>
        <w:left w:val="none" w:sz="0" w:space="0" w:color="auto"/>
        <w:bottom w:val="none" w:sz="0" w:space="0" w:color="auto"/>
        <w:right w:val="none" w:sz="0" w:space="0" w:color="auto"/>
      </w:divBdr>
    </w:div>
    <w:div w:id="365567340">
      <w:bodyDiv w:val="1"/>
      <w:marLeft w:val="0"/>
      <w:marRight w:val="0"/>
      <w:marTop w:val="0"/>
      <w:marBottom w:val="0"/>
      <w:divBdr>
        <w:top w:val="none" w:sz="0" w:space="0" w:color="auto"/>
        <w:left w:val="none" w:sz="0" w:space="0" w:color="auto"/>
        <w:bottom w:val="none" w:sz="0" w:space="0" w:color="auto"/>
        <w:right w:val="none" w:sz="0" w:space="0" w:color="auto"/>
      </w:divBdr>
    </w:div>
    <w:div w:id="463543484">
      <w:bodyDiv w:val="1"/>
      <w:marLeft w:val="0"/>
      <w:marRight w:val="0"/>
      <w:marTop w:val="0"/>
      <w:marBottom w:val="0"/>
      <w:divBdr>
        <w:top w:val="none" w:sz="0" w:space="0" w:color="auto"/>
        <w:left w:val="none" w:sz="0" w:space="0" w:color="auto"/>
        <w:bottom w:val="none" w:sz="0" w:space="0" w:color="auto"/>
        <w:right w:val="none" w:sz="0" w:space="0" w:color="auto"/>
      </w:divBdr>
    </w:div>
    <w:div w:id="470447361">
      <w:bodyDiv w:val="1"/>
      <w:marLeft w:val="0"/>
      <w:marRight w:val="0"/>
      <w:marTop w:val="0"/>
      <w:marBottom w:val="0"/>
      <w:divBdr>
        <w:top w:val="none" w:sz="0" w:space="0" w:color="auto"/>
        <w:left w:val="none" w:sz="0" w:space="0" w:color="auto"/>
        <w:bottom w:val="none" w:sz="0" w:space="0" w:color="auto"/>
        <w:right w:val="none" w:sz="0" w:space="0" w:color="auto"/>
      </w:divBdr>
    </w:div>
    <w:div w:id="518586646">
      <w:bodyDiv w:val="1"/>
      <w:marLeft w:val="0"/>
      <w:marRight w:val="0"/>
      <w:marTop w:val="0"/>
      <w:marBottom w:val="0"/>
      <w:divBdr>
        <w:top w:val="none" w:sz="0" w:space="0" w:color="auto"/>
        <w:left w:val="none" w:sz="0" w:space="0" w:color="auto"/>
        <w:bottom w:val="none" w:sz="0" w:space="0" w:color="auto"/>
        <w:right w:val="none" w:sz="0" w:space="0" w:color="auto"/>
      </w:divBdr>
    </w:div>
    <w:div w:id="680278128">
      <w:bodyDiv w:val="1"/>
      <w:marLeft w:val="0"/>
      <w:marRight w:val="0"/>
      <w:marTop w:val="0"/>
      <w:marBottom w:val="0"/>
      <w:divBdr>
        <w:top w:val="none" w:sz="0" w:space="0" w:color="auto"/>
        <w:left w:val="none" w:sz="0" w:space="0" w:color="auto"/>
        <w:bottom w:val="none" w:sz="0" w:space="0" w:color="auto"/>
        <w:right w:val="none" w:sz="0" w:space="0" w:color="auto"/>
      </w:divBdr>
    </w:div>
    <w:div w:id="849175630">
      <w:bodyDiv w:val="1"/>
      <w:marLeft w:val="0"/>
      <w:marRight w:val="0"/>
      <w:marTop w:val="0"/>
      <w:marBottom w:val="0"/>
      <w:divBdr>
        <w:top w:val="none" w:sz="0" w:space="0" w:color="auto"/>
        <w:left w:val="none" w:sz="0" w:space="0" w:color="auto"/>
        <w:bottom w:val="none" w:sz="0" w:space="0" w:color="auto"/>
        <w:right w:val="none" w:sz="0" w:space="0" w:color="auto"/>
      </w:divBdr>
    </w:div>
    <w:div w:id="874579095">
      <w:bodyDiv w:val="1"/>
      <w:marLeft w:val="0"/>
      <w:marRight w:val="0"/>
      <w:marTop w:val="0"/>
      <w:marBottom w:val="0"/>
      <w:divBdr>
        <w:top w:val="none" w:sz="0" w:space="0" w:color="auto"/>
        <w:left w:val="none" w:sz="0" w:space="0" w:color="auto"/>
        <w:bottom w:val="none" w:sz="0" w:space="0" w:color="auto"/>
        <w:right w:val="none" w:sz="0" w:space="0" w:color="auto"/>
      </w:divBdr>
    </w:div>
    <w:div w:id="1006056171">
      <w:bodyDiv w:val="1"/>
      <w:marLeft w:val="0"/>
      <w:marRight w:val="0"/>
      <w:marTop w:val="0"/>
      <w:marBottom w:val="0"/>
      <w:divBdr>
        <w:top w:val="none" w:sz="0" w:space="0" w:color="auto"/>
        <w:left w:val="none" w:sz="0" w:space="0" w:color="auto"/>
        <w:bottom w:val="none" w:sz="0" w:space="0" w:color="auto"/>
        <w:right w:val="none" w:sz="0" w:space="0" w:color="auto"/>
      </w:divBdr>
    </w:div>
    <w:div w:id="1167790896">
      <w:bodyDiv w:val="1"/>
      <w:marLeft w:val="0"/>
      <w:marRight w:val="0"/>
      <w:marTop w:val="0"/>
      <w:marBottom w:val="0"/>
      <w:divBdr>
        <w:top w:val="none" w:sz="0" w:space="0" w:color="auto"/>
        <w:left w:val="none" w:sz="0" w:space="0" w:color="auto"/>
        <w:bottom w:val="none" w:sz="0" w:space="0" w:color="auto"/>
        <w:right w:val="none" w:sz="0" w:space="0" w:color="auto"/>
      </w:divBdr>
    </w:div>
    <w:div w:id="1194417543">
      <w:bodyDiv w:val="1"/>
      <w:marLeft w:val="0"/>
      <w:marRight w:val="0"/>
      <w:marTop w:val="0"/>
      <w:marBottom w:val="0"/>
      <w:divBdr>
        <w:top w:val="none" w:sz="0" w:space="0" w:color="auto"/>
        <w:left w:val="none" w:sz="0" w:space="0" w:color="auto"/>
        <w:bottom w:val="none" w:sz="0" w:space="0" w:color="auto"/>
        <w:right w:val="none" w:sz="0" w:space="0" w:color="auto"/>
      </w:divBdr>
    </w:div>
    <w:div w:id="1229262239">
      <w:bodyDiv w:val="1"/>
      <w:marLeft w:val="0"/>
      <w:marRight w:val="0"/>
      <w:marTop w:val="0"/>
      <w:marBottom w:val="0"/>
      <w:divBdr>
        <w:top w:val="none" w:sz="0" w:space="0" w:color="auto"/>
        <w:left w:val="none" w:sz="0" w:space="0" w:color="auto"/>
        <w:bottom w:val="none" w:sz="0" w:space="0" w:color="auto"/>
        <w:right w:val="none" w:sz="0" w:space="0" w:color="auto"/>
      </w:divBdr>
    </w:div>
    <w:div w:id="1504081496">
      <w:bodyDiv w:val="1"/>
      <w:marLeft w:val="0"/>
      <w:marRight w:val="0"/>
      <w:marTop w:val="0"/>
      <w:marBottom w:val="0"/>
      <w:divBdr>
        <w:top w:val="none" w:sz="0" w:space="0" w:color="auto"/>
        <w:left w:val="none" w:sz="0" w:space="0" w:color="auto"/>
        <w:bottom w:val="none" w:sz="0" w:space="0" w:color="auto"/>
        <w:right w:val="none" w:sz="0" w:space="0" w:color="auto"/>
      </w:divBdr>
    </w:div>
    <w:div w:id="1644311775">
      <w:bodyDiv w:val="1"/>
      <w:marLeft w:val="0"/>
      <w:marRight w:val="0"/>
      <w:marTop w:val="0"/>
      <w:marBottom w:val="0"/>
      <w:divBdr>
        <w:top w:val="none" w:sz="0" w:space="0" w:color="auto"/>
        <w:left w:val="none" w:sz="0" w:space="0" w:color="auto"/>
        <w:bottom w:val="none" w:sz="0" w:space="0" w:color="auto"/>
        <w:right w:val="none" w:sz="0" w:space="0" w:color="auto"/>
      </w:divBdr>
    </w:div>
    <w:div w:id="1797141763">
      <w:bodyDiv w:val="1"/>
      <w:marLeft w:val="0"/>
      <w:marRight w:val="0"/>
      <w:marTop w:val="0"/>
      <w:marBottom w:val="0"/>
      <w:divBdr>
        <w:top w:val="none" w:sz="0" w:space="0" w:color="auto"/>
        <w:left w:val="none" w:sz="0" w:space="0" w:color="auto"/>
        <w:bottom w:val="none" w:sz="0" w:space="0" w:color="auto"/>
        <w:right w:val="none" w:sz="0" w:space="0" w:color="auto"/>
      </w:divBdr>
    </w:div>
    <w:div w:id="1924949309">
      <w:bodyDiv w:val="1"/>
      <w:marLeft w:val="0"/>
      <w:marRight w:val="0"/>
      <w:marTop w:val="0"/>
      <w:marBottom w:val="0"/>
      <w:divBdr>
        <w:top w:val="none" w:sz="0" w:space="0" w:color="auto"/>
        <w:left w:val="none" w:sz="0" w:space="0" w:color="auto"/>
        <w:bottom w:val="none" w:sz="0" w:space="0" w:color="auto"/>
        <w:right w:val="none" w:sz="0" w:space="0" w:color="auto"/>
      </w:divBdr>
    </w:div>
    <w:div w:id="209357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591E1-BDA2-4E5B-8777-1AD89179A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29</Pages>
  <Words>7381</Words>
  <Characters>40598</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KEYNET</Company>
  <LinksUpToDate>false</LinksUpToDate>
  <CharactersWithSpaces>47884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EmmanuelFigueroaO</dc:creator>
  <cp:lastModifiedBy>marc anthony</cp:lastModifiedBy>
  <cp:revision>13</cp:revision>
  <cp:lastPrinted>2013-12-04T21:36:00Z</cp:lastPrinted>
  <dcterms:created xsi:type="dcterms:W3CDTF">2024-06-19T18:52:00Z</dcterms:created>
  <dcterms:modified xsi:type="dcterms:W3CDTF">2024-08-05T17:33:00Z</dcterms:modified>
</cp:coreProperties>
</file>